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5B8F3" w14:textId="77777777" w:rsidR="002F0514" w:rsidRPr="00937AD6" w:rsidRDefault="00937AD6" w:rsidP="00937AD6">
      <w:pPr>
        <w:spacing w:line="480" w:lineRule="auto"/>
        <w:rPr>
          <w:rFonts w:ascii="Times New Roman" w:hAnsi="Times New Roman" w:cs="Times New Roman"/>
          <w:sz w:val="24"/>
          <w:szCs w:val="24"/>
        </w:rPr>
      </w:pPr>
      <w:r w:rsidRPr="00381C33">
        <w:rPr>
          <w:rFonts w:ascii="Times New Roman" w:hAnsi="Times New Roman" w:cs="Times New Roman"/>
          <w:sz w:val="24"/>
          <w:szCs w:val="24"/>
          <w:highlight w:val="green"/>
        </w:rPr>
        <w:t>ABSTRACT</w:t>
      </w:r>
    </w:p>
    <w:p w14:paraId="58B4E7F7" w14:textId="184122AA" w:rsidR="00937AD6" w:rsidRDefault="00937AD6" w:rsidP="00381C33">
      <w:pPr>
        <w:spacing w:line="480" w:lineRule="auto"/>
        <w:jc w:val="left"/>
        <w:rPr>
          <w:rFonts w:ascii="Times New Roman" w:hAnsi="Times New Roman" w:cs="Times New Roman"/>
          <w:sz w:val="24"/>
          <w:szCs w:val="24"/>
        </w:rPr>
      </w:pPr>
      <w:r w:rsidRPr="00CC0946">
        <w:rPr>
          <w:rFonts w:ascii="Times New Roman" w:hAnsi="Times New Roman" w:cs="Times New Roman"/>
          <w:b/>
          <w:sz w:val="24"/>
          <w:szCs w:val="24"/>
        </w:rPr>
        <w:t>Background:</w:t>
      </w:r>
      <w:r>
        <w:rPr>
          <w:rFonts w:ascii="Times New Roman" w:hAnsi="Times New Roman" w:cs="Times New Roman"/>
          <w:sz w:val="24"/>
          <w:szCs w:val="24"/>
        </w:rPr>
        <w:t xml:space="preserve"> </w:t>
      </w:r>
      <w:r w:rsidRPr="000B6C8C">
        <w:rPr>
          <w:rFonts w:ascii="Times New Roman" w:hAnsi="Times New Roman" w:cs="Times New Roman"/>
          <w:sz w:val="24"/>
          <w:szCs w:val="24"/>
        </w:rPr>
        <w:t xml:space="preserve">Recent </w:t>
      </w:r>
      <w:r w:rsidR="004237DC">
        <w:rPr>
          <w:rFonts w:ascii="Times New Roman" w:hAnsi="Times New Roman" w:cs="Times New Roman"/>
          <w:sz w:val="24"/>
          <w:szCs w:val="24"/>
        </w:rPr>
        <w:t xml:space="preserve">epidemiological </w:t>
      </w:r>
      <w:r w:rsidRPr="000B6C8C">
        <w:rPr>
          <w:rFonts w:ascii="Times New Roman" w:hAnsi="Times New Roman" w:cs="Times New Roman"/>
          <w:sz w:val="24"/>
          <w:szCs w:val="24"/>
        </w:rPr>
        <w:t xml:space="preserve">studies </w:t>
      </w:r>
      <w:r w:rsidR="004237DC">
        <w:rPr>
          <w:rFonts w:ascii="Times New Roman" w:hAnsi="Times New Roman" w:cs="Times New Roman"/>
          <w:sz w:val="24"/>
          <w:szCs w:val="24"/>
        </w:rPr>
        <w:t xml:space="preserve">of air pollution </w:t>
      </w:r>
      <w:r w:rsidRPr="000B6C8C">
        <w:rPr>
          <w:rFonts w:ascii="Times New Roman" w:hAnsi="Times New Roman" w:cs="Times New Roman"/>
          <w:sz w:val="24"/>
          <w:szCs w:val="24"/>
        </w:rPr>
        <w:t xml:space="preserve">have </w:t>
      </w:r>
      <w:r w:rsidR="004237DC">
        <w:rPr>
          <w:rFonts w:ascii="Times New Roman" w:hAnsi="Times New Roman" w:cs="Times New Roman"/>
          <w:sz w:val="24"/>
          <w:szCs w:val="24"/>
        </w:rPr>
        <w:t>adopted</w:t>
      </w:r>
      <w:r w:rsidRPr="000B6C8C">
        <w:rPr>
          <w:rFonts w:ascii="Times New Roman" w:hAnsi="Times New Roman" w:cs="Times New Roman"/>
          <w:sz w:val="24"/>
          <w:szCs w:val="24"/>
        </w:rPr>
        <w:t xml:space="preserve"> spatially-resolved prediction models </w:t>
      </w:r>
      <w:r w:rsidR="004237DC">
        <w:rPr>
          <w:rFonts w:ascii="Times New Roman" w:hAnsi="Times New Roman" w:cs="Times New Roman"/>
          <w:sz w:val="24"/>
          <w:szCs w:val="24"/>
        </w:rPr>
        <w:t>to</w:t>
      </w:r>
      <w:r w:rsidRPr="000B6C8C">
        <w:rPr>
          <w:rFonts w:ascii="Times New Roman" w:hAnsi="Times New Roman" w:cs="Times New Roman"/>
          <w:sz w:val="24"/>
          <w:szCs w:val="24"/>
        </w:rPr>
        <w:t xml:space="preserve"> estimate air pollution concentrations at people’s </w:t>
      </w:r>
      <w:r w:rsidR="00E72900" w:rsidRPr="00A473A8">
        <w:rPr>
          <w:rFonts w:ascii="Times New Roman" w:hAnsi="Times New Roman" w:cs="Times New Roman"/>
          <w:sz w:val="24"/>
          <w:szCs w:val="24"/>
        </w:rPr>
        <w:t>homes</w:t>
      </w:r>
      <w:r w:rsidRPr="000B02D8">
        <w:rPr>
          <w:rFonts w:ascii="Times New Roman" w:hAnsi="Times New Roman" w:cs="Times New Roman"/>
          <w:sz w:val="24"/>
          <w:szCs w:val="24"/>
        </w:rPr>
        <w:t>.</w:t>
      </w:r>
      <w:r w:rsidRPr="00937AD6">
        <w:rPr>
          <w:rFonts w:ascii="Times New Roman" w:hAnsi="Times New Roman" w:cs="Times New Roman"/>
          <w:sz w:val="24"/>
          <w:szCs w:val="24"/>
        </w:rPr>
        <w:t xml:space="preserve"> However, </w:t>
      </w:r>
      <w:r w:rsidR="00E56819">
        <w:rPr>
          <w:rFonts w:ascii="Times New Roman" w:hAnsi="Times New Roman" w:cs="Times New Roman"/>
          <w:sz w:val="24"/>
          <w:szCs w:val="24"/>
        </w:rPr>
        <w:t>the benefit</w:t>
      </w:r>
      <w:r w:rsidR="00276CB8">
        <w:rPr>
          <w:rFonts w:ascii="Times New Roman" w:hAnsi="Times New Roman" w:cs="Times New Roman"/>
          <w:sz w:val="24"/>
          <w:szCs w:val="24"/>
        </w:rPr>
        <w:t xml:space="preserve"> of these models were limited in many studies that</w:t>
      </w:r>
      <w:r w:rsidR="00E56819">
        <w:rPr>
          <w:rFonts w:ascii="Times New Roman" w:hAnsi="Times New Roman" w:cs="Times New Roman"/>
          <w:sz w:val="24"/>
          <w:szCs w:val="24"/>
        </w:rPr>
        <w:t xml:space="preserve"> </w:t>
      </w:r>
      <w:r w:rsidR="00276CB8">
        <w:rPr>
          <w:rFonts w:ascii="Times New Roman" w:hAnsi="Times New Roman" w:cs="Times New Roman"/>
          <w:sz w:val="24"/>
          <w:szCs w:val="24"/>
        </w:rPr>
        <w:t>used</w:t>
      </w:r>
      <w:r w:rsidR="004237DC">
        <w:rPr>
          <w:rFonts w:ascii="Times New Roman" w:hAnsi="Times New Roman" w:cs="Times New Roman"/>
          <w:sz w:val="24"/>
          <w:szCs w:val="24"/>
        </w:rPr>
        <w:t xml:space="preserve"> </w:t>
      </w:r>
      <w:r w:rsidR="00B676A9">
        <w:rPr>
          <w:rFonts w:ascii="Times New Roman" w:hAnsi="Times New Roman" w:cs="Times New Roman"/>
          <w:sz w:val="24"/>
          <w:szCs w:val="24"/>
        </w:rPr>
        <w:t xml:space="preserve">existing health data </w:t>
      </w:r>
      <w:r w:rsidR="00276CB8">
        <w:rPr>
          <w:rFonts w:ascii="Times New Roman" w:hAnsi="Times New Roman" w:cs="Times New Roman"/>
          <w:sz w:val="24"/>
          <w:szCs w:val="24"/>
        </w:rPr>
        <w:t>relying on</w:t>
      </w:r>
      <w:r w:rsidR="00B676A9">
        <w:rPr>
          <w:rFonts w:ascii="Times New Roman" w:hAnsi="Times New Roman" w:cs="Times New Roman"/>
          <w:sz w:val="24"/>
          <w:szCs w:val="24"/>
        </w:rPr>
        <w:t xml:space="preserve"> </w:t>
      </w:r>
      <w:r w:rsidR="004237DC">
        <w:rPr>
          <w:rFonts w:ascii="Times New Roman" w:hAnsi="Times New Roman" w:cs="Times New Roman"/>
          <w:sz w:val="24"/>
          <w:szCs w:val="24"/>
        </w:rPr>
        <w:t>incomplete</w:t>
      </w:r>
      <w:r w:rsidRPr="00937AD6">
        <w:rPr>
          <w:rFonts w:ascii="Times New Roman" w:hAnsi="Times New Roman" w:cs="Times New Roman"/>
          <w:sz w:val="24"/>
          <w:szCs w:val="24"/>
        </w:rPr>
        <w:t xml:space="preserve"> address</w:t>
      </w:r>
      <w:r w:rsidR="00D22439">
        <w:rPr>
          <w:rFonts w:ascii="Times New Roman" w:hAnsi="Times New Roman" w:cs="Times New Roman"/>
          <w:sz w:val="24"/>
          <w:szCs w:val="24"/>
        </w:rPr>
        <w:t>es</w:t>
      </w:r>
      <w:r w:rsidRPr="00937AD6">
        <w:rPr>
          <w:rFonts w:ascii="Times New Roman" w:hAnsi="Times New Roman" w:cs="Times New Roman"/>
          <w:sz w:val="24"/>
          <w:szCs w:val="24"/>
        </w:rPr>
        <w:t xml:space="preserve"> </w:t>
      </w:r>
      <w:r w:rsidR="004237DC">
        <w:rPr>
          <w:rFonts w:ascii="Times New Roman" w:hAnsi="Times New Roman" w:cs="Times New Roman"/>
          <w:sz w:val="24"/>
          <w:szCs w:val="24"/>
        </w:rPr>
        <w:t>resulting from</w:t>
      </w:r>
      <w:r w:rsidRPr="00937AD6">
        <w:rPr>
          <w:rFonts w:ascii="Times New Roman" w:hAnsi="Times New Roman" w:cs="Times New Roman"/>
          <w:sz w:val="24"/>
          <w:szCs w:val="24"/>
        </w:rPr>
        <w:t xml:space="preserve"> confidentiality concerns </w:t>
      </w:r>
      <w:r w:rsidR="004237DC">
        <w:rPr>
          <w:rFonts w:ascii="Times New Roman" w:hAnsi="Times New Roman" w:cs="Times New Roman"/>
          <w:sz w:val="24"/>
          <w:szCs w:val="24"/>
        </w:rPr>
        <w:t xml:space="preserve">or </w:t>
      </w:r>
      <w:r w:rsidR="00DF5F65">
        <w:rPr>
          <w:rFonts w:ascii="Times New Roman" w:hAnsi="Times New Roman" w:cs="Times New Roman"/>
          <w:sz w:val="24"/>
          <w:szCs w:val="24"/>
        </w:rPr>
        <w:t>l</w:t>
      </w:r>
      <w:r w:rsidR="00074C7C">
        <w:rPr>
          <w:rFonts w:ascii="Times New Roman" w:hAnsi="Times New Roman" w:cs="Times New Roman"/>
          <w:sz w:val="24"/>
          <w:szCs w:val="24"/>
        </w:rPr>
        <w:t>ack of</w:t>
      </w:r>
      <w:r w:rsidR="00D22439">
        <w:rPr>
          <w:rFonts w:ascii="Times New Roman" w:hAnsi="Times New Roman" w:cs="Times New Roman"/>
          <w:sz w:val="24"/>
          <w:szCs w:val="24"/>
        </w:rPr>
        <w:t xml:space="preserve"> interest when designed</w:t>
      </w:r>
      <w:r w:rsidRPr="00937AD6">
        <w:rPr>
          <w:rFonts w:ascii="Times New Roman" w:hAnsi="Times New Roman" w:cs="Times New Roman"/>
          <w:sz w:val="24"/>
          <w:szCs w:val="24"/>
        </w:rPr>
        <w:t>.</w:t>
      </w:r>
      <w:r w:rsidR="003749C3">
        <w:rPr>
          <w:rFonts w:ascii="Times New Roman" w:hAnsi="Times New Roman" w:cs="Times New Roman"/>
          <w:sz w:val="24"/>
          <w:szCs w:val="24"/>
        </w:rPr>
        <w:t xml:space="preserve"> </w:t>
      </w:r>
      <w:r w:rsidR="003749C3" w:rsidRPr="00FA5E92">
        <w:rPr>
          <w:rFonts w:ascii="Times New Roman" w:eastAsia="맑은 고딕" w:hAnsi="Times New Roman" w:cs="Times New Roman"/>
          <w:sz w:val="24"/>
          <w:szCs w:val="24"/>
          <w:lang w:val="en-GB"/>
        </w:rPr>
        <w:t xml:space="preserve">This simulation study aimed to understand the impact of </w:t>
      </w:r>
      <w:r w:rsidR="00AF3555">
        <w:rPr>
          <w:rFonts w:ascii="Times New Roman" w:eastAsia="맑은 고딕" w:hAnsi="Times New Roman" w:cs="Times New Roman"/>
          <w:sz w:val="24"/>
          <w:szCs w:val="24"/>
          <w:lang w:val="en-GB"/>
        </w:rPr>
        <w:t xml:space="preserve">incomplete </w:t>
      </w:r>
      <w:r w:rsidR="003749C3" w:rsidRPr="00FA5E92">
        <w:rPr>
          <w:rFonts w:ascii="Times New Roman" w:eastAsia="맑은 고딕" w:hAnsi="Times New Roman" w:cs="Times New Roman"/>
          <w:sz w:val="24"/>
          <w:szCs w:val="24"/>
          <w:lang w:val="en-GB"/>
        </w:rPr>
        <w:t>address</w:t>
      </w:r>
      <w:r w:rsidR="00E56819">
        <w:rPr>
          <w:rFonts w:ascii="Times New Roman" w:eastAsia="맑은 고딕" w:hAnsi="Times New Roman" w:cs="Times New Roman"/>
          <w:sz w:val="24"/>
          <w:szCs w:val="24"/>
          <w:lang w:val="en-GB"/>
        </w:rPr>
        <w:t>es</w:t>
      </w:r>
      <w:r w:rsidR="003749C3" w:rsidRPr="00FA5E92">
        <w:rPr>
          <w:rFonts w:ascii="Times New Roman" w:eastAsia="맑은 고딕" w:hAnsi="Times New Roman" w:cs="Times New Roman"/>
          <w:sz w:val="24"/>
          <w:szCs w:val="24"/>
          <w:lang w:val="en-GB"/>
        </w:rPr>
        <w:t xml:space="preserve"> on health effect estimation</w:t>
      </w:r>
      <w:r w:rsidR="002504FD">
        <w:rPr>
          <w:rFonts w:ascii="Times New Roman" w:eastAsia="맑은 고딕" w:hAnsi="Times New Roman" w:cs="Times New Roman"/>
          <w:sz w:val="24"/>
          <w:szCs w:val="24"/>
          <w:lang w:val="en-GB"/>
        </w:rPr>
        <w:t xml:space="preserve"> based on </w:t>
      </w:r>
      <w:r w:rsidR="002B6DF3">
        <w:rPr>
          <w:rFonts w:ascii="Times New Roman" w:eastAsia="맑은 고딕" w:hAnsi="Times New Roman" w:cs="Times New Roman"/>
          <w:sz w:val="24"/>
          <w:szCs w:val="24"/>
          <w:lang w:val="en-GB"/>
        </w:rPr>
        <w:t xml:space="preserve">the association between </w:t>
      </w:r>
      <w:r w:rsidR="002504FD">
        <w:rPr>
          <w:rFonts w:ascii="Times New Roman" w:eastAsia="맑은 고딕" w:hAnsi="Times New Roman" w:cs="Times New Roman"/>
          <w:sz w:val="24"/>
          <w:szCs w:val="24"/>
          <w:lang w:val="en-GB"/>
        </w:rPr>
        <w:t>particulate matter with diameter ≤ 10 µm (</w:t>
      </w:r>
      <w:r w:rsidR="002504FD" w:rsidRPr="00A473A8">
        <w:rPr>
          <w:rFonts w:ascii="Times New Roman" w:hAnsi="Times New Roman" w:cs="Times New Roman"/>
          <w:sz w:val="24"/>
          <w:szCs w:val="24"/>
        </w:rPr>
        <w:t>PM</w:t>
      </w:r>
      <w:r w:rsidR="002504FD" w:rsidRPr="00381C33">
        <w:rPr>
          <w:rFonts w:ascii="Times New Roman" w:hAnsi="Times New Roman" w:cs="Times New Roman"/>
          <w:sz w:val="24"/>
          <w:szCs w:val="24"/>
          <w:vertAlign w:val="subscript"/>
        </w:rPr>
        <w:t>10</w:t>
      </w:r>
      <w:r w:rsidR="002504FD">
        <w:rPr>
          <w:rFonts w:ascii="Times New Roman" w:hAnsi="Times New Roman" w:cs="Times New Roman"/>
          <w:sz w:val="24"/>
          <w:szCs w:val="24"/>
        </w:rPr>
        <w:t xml:space="preserve">) </w:t>
      </w:r>
      <w:r w:rsidR="002504FD">
        <w:rPr>
          <w:rFonts w:ascii="Times New Roman" w:eastAsia="맑은 고딕" w:hAnsi="Times New Roman" w:cs="Times New Roman"/>
          <w:sz w:val="24"/>
          <w:szCs w:val="24"/>
          <w:lang w:val="en-GB"/>
        </w:rPr>
        <w:t>and low birth weight (LBW)</w:t>
      </w:r>
      <w:r w:rsidR="003749C3" w:rsidRPr="00FA5E92">
        <w:rPr>
          <w:rFonts w:ascii="Times New Roman" w:eastAsia="맑은 고딕" w:hAnsi="Times New Roman" w:cs="Times New Roman"/>
          <w:sz w:val="24"/>
          <w:szCs w:val="24"/>
          <w:lang w:val="en-GB"/>
        </w:rPr>
        <w:t>.</w:t>
      </w:r>
    </w:p>
    <w:p w14:paraId="2F33D695" w14:textId="2E76FBB5" w:rsidR="00937AD6" w:rsidRDefault="00937AD6" w:rsidP="00381C33">
      <w:pPr>
        <w:spacing w:line="480" w:lineRule="auto"/>
        <w:jc w:val="left"/>
        <w:rPr>
          <w:rFonts w:ascii="Times New Roman" w:hAnsi="Times New Roman" w:cs="Times New Roman"/>
          <w:sz w:val="24"/>
          <w:szCs w:val="24"/>
        </w:rPr>
      </w:pPr>
      <w:r w:rsidRPr="000B6C8C">
        <w:rPr>
          <w:rFonts w:ascii="Times New Roman" w:hAnsi="Times New Roman" w:cs="Times New Roman"/>
          <w:b/>
          <w:sz w:val="24"/>
          <w:szCs w:val="24"/>
        </w:rPr>
        <w:t>Methods:</w:t>
      </w:r>
      <w:r w:rsidRPr="000B6C8C">
        <w:rPr>
          <w:rFonts w:ascii="Times New Roman" w:hAnsi="Times New Roman" w:cs="Times New Roman"/>
          <w:sz w:val="24"/>
          <w:szCs w:val="24"/>
        </w:rPr>
        <w:t xml:space="preserve"> </w:t>
      </w:r>
      <w:r w:rsidR="00517DEC" w:rsidRPr="00A473A8">
        <w:rPr>
          <w:rFonts w:ascii="Times New Roman" w:hAnsi="Times New Roman" w:cs="Times New Roman"/>
          <w:sz w:val="24"/>
          <w:szCs w:val="24"/>
        </w:rPr>
        <w:t xml:space="preserve">We </w:t>
      </w:r>
      <w:r w:rsidR="00070A93" w:rsidRPr="00A473A8">
        <w:rPr>
          <w:rFonts w:ascii="Times New Roman" w:hAnsi="Times New Roman" w:cs="Times New Roman"/>
          <w:sz w:val="24"/>
          <w:szCs w:val="24"/>
        </w:rPr>
        <w:t>generated</w:t>
      </w:r>
      <w:r w:rsidR="00517DEC" w:rsidRPr="00A473A8">
        <w:rPr>
          <w:rFonts w:ascii="Times New Roman" w:hAnsi="Times New Roman" w:cs="Times New Roman"/>
          <w:sz w:val="24"/>
          <w:szCs w:val="24"/>
        </w:rPr>
        <w:t xml:space="preserve"> true annual</w:t>
      </w:r>
      <w:r w:rsidR="00AF3555">
        <w:rPr>
          <w:rFonts w:ascii="Times New Roman" w:hAnsi="Times New Roman" w:cs="Times New Roman"/>
          <w:sz w:val="24"/>
          <w:szCs w:val="24"/>
        </w:rPr>
        <w:t>-</w:t>
      </w:r>
      <w:r w:rsidR="00517DEC" w:rsidRPr="00A473A8">
        <w:rPr>
          <w:rFonts w:ascii="Times New Roman" w:hAnsi="Times New Roman" w:cs="Times New Roman"/>
          <w:sz w:val="24"/>
          <w:szCs w:val="24"/>
        </w:rPr>
        <w:t>average concentrations of PM</w:t>
      </w:r>
      <w:r w:rsidR="00517DEC" w:rsidRPr="00381C33">
        <w:rPr>
          <w:rFonts w:ascii="Times New Roman" w:hAnsi="Times New Roman" w:cs="Times New Roman"/>
          <w:sz w:val="24"/>
          <w:szCs w:val="24"/>
          <w:vertAlign w:val="subscript"/>
        </w:rPr>
        <w:t>10</w:t>
      </w:r>
      <w:r w:rsidR="00517DEC" w:rsidRPr="00A473A8">
        <w:rPr>
          <w:rFonts w:ascii="Times New Roman" w:hAnsi="Times New Roman" w:cs="Times New Roman"/>
          <w:sz w:val="24"/>
          <w:szCs w:val="24"/>
        </w:rPr>
        <w:t xml:space="preserve"> at </w:t>
      </w:r>
      <w:r w:rsidR="003D5BA4">
        <w:rPr>
          <w:rFonts w:ascii="Times New Roman" w:hAnsi="Times New Roman" w:cs="Times New Roman"/>
          <w:sz w:val="24"/>
          <w:szCs w:val="24"/>
        </w:rPr>
        <w:t>46,007</w:t>
      </w:r>
      <w:r w:rsidR="00517DEC" w:rsidRPr="000B6C8C">
        <w:rPr>
          <w:rFonts w:ascii="Times New Roman" w:hAnsi="Times New Roman" w:cs="Times New Roman"/>
          <w:sz w:val="24"/>
          <w:szCs w:val="24"/>
        </w:rPr>
        <w:t xml:space="preserve"> mothers’ homes </w:t>
      </w:r>
      <w:r w:rsidR="00517DEC" w:rsidRPr="00A473A8">
        <w:rPr>
          <w:rFonts w:ascii="Times New Roman" w:hAnsi="Times New Roman" w:cs="Times New Roman"/>
          <w:sz w:val="24"/>
          <w:szCs w:val="24"/>
        </w:rPr>
        <w:t>and their LBW status</w:t>
      </w:r>
      <w:r w:rsidR="002143C4">
        <w:rPr>
          <w:rFonts w:ascii="Times New Roman" w:hAnsi="Times New Roman" w:cs="Times New Roman"/>
          <w:sz w:val="24"/>
          <w:szCs w:val="24"/>
        </w:rPr>
        <w:t>,</w:t>
      </w:r>
      <w:r w:rsidR="00517DEC" w:rsidRPr="00A473A8">
        <w:rPr>
          <w:rFonts w:ascii="Times New Roman" w:hAnsi="Times New Roman" w:cs="Times New Roman"/>
          <w:sz w:val="24"/>
          <w:szCs w:val="24"/>
        </w:rPr>
        <w:t xml:space="preserve"> u</w:t>
      </w:r>
      <w:r w:rsidRPr="00A473A8">
        <w:rPr>
          <w:rFonts w:ascii="Times New Roman" w:hAnsi="Times New Roman" w:cs="Times New Roman"/>
          <w:sz w:val="24"/>
          <w:szCs w:val="24"/>
        </w:rPr>
        <w:t xml:space="preserve">sing the </w:t>
      </w:r>
      <w:r w:rsidR="00517DEC" w:rsidRPr="00A473A8">
        <w:rPr>
          <w:rFonts w:ascii="Times New Roman" w:hAnsi="Times New Roman" w:cs="Times New Roman"/>
          <w:sz w:val="24"/>
          <w:szCs w:val="24"/>
        </w:rPr>
        <w:t>parameters obtained from our data analysis and a previous study in Seoul, Korea.</w:t>
      </w:r>
      <w:r w:rsidRPr="00A473A8">
        <w:rPr>
          <w:rFonts w:ascii="Times New Roman" w:hAnsi="Times New Roman" w:cs="Times New Roman"/>
          <w:sz w:val="24"/>
          <w:szCs w:val="24"/>
        </w:rPr>
        <w:t xml:space="preserve"> </w:t>
      </w:r>
      <w:r w:rsidR="00E56819">
        <w:rPr>
          <w:rFonts w:ascii="Times New Roman" w:hAnsi="Times New Roman" w:cs="Times New Roman"/>
          <w:sz w:val="24"/>
          <w:szCs w:val="24"/>
        </w:rPr>
        <w:t>Then</w:t>
      </w:r>
      <w:r w:rsidR="00517DEC" w:rsidRPr="00A473A8">
        <w:rPr>
          <w:rFonts w:ascii="Times New Roman" w:hAnsi="Times New Roman" w:cs="Times New Roman"/>
          <w:sz w:val="24"/>
          <w:szCs w:val="24"/>
        </w:rPr>
        <w:t xml:space="preserve">, </w:t>
      </w:r>
      <w:r w:rsidRPr="00A473A8">
        <w:rPr>
          <w:rFonts w:ascii="Times New Roman" w:hAnsi="Times New Roman" w:cs="Times New Roman"/>
          <w:sz w:val="24"/>
          <w:szCs w:val="24"/>
        </w:rPr>
        <w:t xml:space="preserve">we </w:t>
      </w:r>
      <w:r w:rsidR="001A4FF0">
        <w:rPr>
          <w:rFonts w:ascii="Times New Roman" w:hAnsi="Times New Roman" w:cs="Times New Roman"/>
          <w:sz w:val="24"/>
          <w:szCs w:val="24"/>
        </w:rPr>
        <w:t xml:space="preserve">hypothesized that </w:t>
      </w:r>
      <w:r w:rsidR="00C1165F">
        <w:rPr>
          <w:rFonts w:ascii="Times New Roman" w:hAnsi="Times New Roman" w:cs="Times New Roman"/>
          <w:sz w:val="24"/>
          <w:szCs w:val="24"/>
        </w:rPr>
        <w:t xml:space="preserve">mothers’ </w:t>
      </w:r>
      <w:r w:rsidR="001A4FF0">
        <w:rPr>
          <w:rFonts w:ascii="Times New Roman" w:hAnsi="Times New Roman" w:cs="Times New Roman"/>
          <w:sz w:val="24"/>
          <w:szCs w:val="24"/>
        </w:rPr>
        <w:t xml:space="preserve">address </w:t>
      </w:r>
      <w:r w:rsidR="00C1165F">
        <w:rPr>
          <w:rFonts w:ascii="Times New Roman" w:hAnsi="Times New Roman" w:cs="Times New Roman"/>
          <w:sz w:val="24"/>
          <w:szCs w:val="24"/>
        </w:rPr>
        <w:t>info</w:t>
      </w:r>
      <w:r w:rsidR="001A4FF0">
        <w:rPr>
          <w:rFonts w:ascii="Times New Roman" w:hAnsi="Times New Roman" w:cs="Times New Roman"/>
          <w:sz w:val="24"/>
          <w:szCs w:val="24"/>
        </w:rPr>
        <w:t xml:space="preserve">rmation is limited to </w:t>
      </w:r>
      <w:r w:rsidR="00704396">
        <w:rPr>
          <w:rFonts w:ascii="Times New Roman" w:hAnsi="Times New Roman" w:cs="Times New Roman"/>
          <w:sz w:val="24"/>
          <w:szCs w:val="24"/>
        </w:rPr>
        <w:t xml:space="preserve">the </w:t>
      </w:r>
      <w:r w:rsidR="001A4FF0">
        <w:rPr>
          <w:rFonts w:ascii="Times New Roman" w:hAnsi="Times New Roman" w:cs="Times New Roman"/>
          <w:sz w:val="24"/>
          <w:szCs w:val="24"/>
        </w:rPr>
        <w:t xml:space="preserve">district and compared </w:t>
      </w:r>
      <w:r w:rsidR="00A36BC7">
        <w:rPr>
          <w:rFonts w:ascii="Times New Roman" w:hAnsi="Times New Roman" w:cs="Times New Roman"/>
          <w:sz w:val="24"/>
          <w:szCs w:val="24"/>
        </w:rPr>
        <w:t xml:space="preserve">the properties of </w:t>
      </w:r>
      <w:r w:rsidR="001A4FF0">
        <w:rPr>
          <w:rFonts w:ascii="Times New Roman" w:hAnsi="Times New Roman" w:cs="Times New Roman"/>
          <w:sz w:val="24"/>
          <w:szCs w:val="24"/>
        </w:rPr>
        <w:t xml:space="preserve">their health effect estimates </w:t>
      </w:r>
      <w:r w:rsidR="00704396">
        <w:rPr>
          <w:rFonts w:ascii="Times New Roman" w:hAnsi="Times New Roman" w:cs="Times New Roman"/>
          <w:sz w:val="24"/>
          <w:szCs w:val="24"/>
        </w:rPr>
        <w:t>of PM</w:t>
      </w:r>
      <w:r w:rsidR="00704396" w:rsidRPr="00381C33">
        <w:rPr>
          <w:rFonts w:ascii="Times New Roman" w:hAnsi="Times New Roman" w:cs="Times New Roman"/>
          <w:sz w:val="24"/>
          <w:szCs w:val="24"/>
          <w:vertAlign w:val="subscript"/>
        </w:rPr>
        <w:t>10</w:t>
      </w:r>
      <w:r w:rsidR="00704396">
        <w:rPr>
          <w:rFonts w:ascii="Times New Roman" w:hAnsi="Times New Roman" w:cs="Times New Roman"/>
          <w:sz w:val="24"/>
          <w:szCs w:val="24"/>
        </w:rPr>
        <w:t xml:space="preserve"> </w:t>
      </w:r>
      <w:r w:rsidR="001A4FF0">
        <w:rPr>
          <w:rFonts w:ascii="Times New Roman" w:hAnsi="Times New Roman" w:cs="Times New Roman"/>
          <w:sz w:val="24"/>
          <w:szCs w:val="24"/>
        </w:rPr>
        <w:t xml:space="preserve">with those </w:t>
      </w:r>
      <w:r w:rsidR="00A36BC7">
        <w:rPr>
          <w:rFonts w:ascii="Times New Roman" w:hAnsi="Times New Roman" w:cs="Times New Roman"/>
          <w:sz w:val="24"/>
          <w:szCs w:val="24"/>
        </w:rPr>
        <w:t>using</w:t>
      </w:r>
      <w:r w:rsidR="001A4FF0">
        <w:rPr>
          <w:rFonts w:ascii="Times New Roman" w:hAnsi="Times New Roman" w:cs="Times New Roman"/>
          <w:sz w:val="24"/>
          <w:szCs w:val="24"/>
        </w:rPr>
        <w:t xml:space="preserve"> complete addresses. We performed this comparison across </w:t>
      </w:r>
      <w:r w:rsidR="00AF3555">
        <w:rPr>
          <w:rFonts w:ascii="Times New Roman" w:hAnsi="Times New Roman" w:cs="Times New Roman"/>
          <w:sz w:val="24"/>
          <w:szCs w:val="24"/>
        </w:rPr>
        <w:t>eight</w:t>
      </w:r>
      <w:r w:rsidR="0057627C">
        <w:rPr>
          <w:rFonts w:ascii="Times New Roman" w:hAnsi="Times New Roman" w:cs="Times New Roman"/>
          <w:sz w:val="24"/>
          <w:szCs w:val="24"/>
        </w:rPr>
        <w:t xml:space="preserve"> environmental scenarios </w:t>
      </w:r>
      <w:r w:rsidR="00FA4033">
        <w:rPr>
          <w:rFonts w:ascii="Times New Roman" w:hAnsi="Times New Roman" w:cs="Times New Roman"/>
          <w:sz w:val="24"/>
          <w:szCs w:val="24"/>
        </w:rPr>
        <w:t xml:space="preserve">that </w:t>
      </w:r>
      <w:r w:rsidR="00E56819">
        <w:rPr>
          <w:rFonts w:ascii="Times New Roman" w:hAnsi="Times New Roman" w:cs="Times New Roman"/>
          <w:sz w:val="24"/>
          <w:szCs w:val="24"/>
        </w:rPr>
        <w:t>represent various spatial distribution of PM</w:t>
      </w:r>
      <w:r w:rsidR="00E56819" w:rsidRPr="00381C33">
        <w:rPr>
          <w:rFonts w:ascii="Times New Roman" w:hAnsi="Times New Roman" w:cs="Times New Roman"/>
          <w:sz w:val="24"/>
          <w:szCs w:val="24"/>
          <w:vertAlign w:val="subscript"/>
        </w:rPr>
        <w:t>10</w:t>
      </w:r>
      <w:r w:rsidR="00E56819">
        <w:rPr>
          <w:rFonts w:ascii="Times New Roman" w:hAnsi="Times New Roman" w:cs="Times New Roman"/>
          <w:sz w:val="24"/>
          <w:szCs w:val="24"/>
        </w:rPr>
        <w:t xml:space="preserve"> </w:t>
      </w:r>
      <w:r w:rsidR="0057627C">
        <w:rPr>
          <w:rFonts w:ascii="Times New Roman" w:hAnsi="Times New Roman" w:cs="Times New Roman"/>
          <w:sz w:val="24"/>
          <w:szCs w:val="24"/>
        </w:rPr>
        <w:t xml:space="preserve">and </w:t>
      </w:r>
      <w:r w:rsidR="00AF3555">
        <w:rPr>
          <w:rFonts w:ascii="Times New Roman" w:hAnsi="Times New Roman" w:cs="Times New Roman"/>
          <w:sz w:val="24"/>
          <w:szCs w:val="24"/>
        </w:rPr>
        <w:t xml:space="preserve">nine </w:t>
      </w:r>
      <w:r w:rsidR="001A4FF0">
        <w:rPr>
          <w:rFonts w:ascii="Times New Roman" w:hAnsi="Times New Roman" w:cs="Times New Roman"/>
          <w:sz w:val="24"/>
          <w:szCs w:val="24"/>
        </w:rPr>
        <w:t>exposure prediction m</w:t>
      </w:r>
      <w:r w:rsidR="00FA4033">
        <w:rPr>
          <w:rFonts w:ascii="Times New Roman" w:hAnsi="Times New Roman" w:cs="Times New Roman"/>
          <w:sz w:val="24"/>
          <w:szCs w:val="24"/>
        </w:rPr>
        <w:t>ethods</w:t>
      </w:r>
      <w:r w:rsidR="00AF3555">
        <w:rPr>
          <w:rFonts w:ascii="Times New Roman" w:hAnsi="Times New Roman" w:cs="Times New Roman"/>
          <w:sz w:val="24"/>
          <w:szCs w:val="24"/>
        </w:rPr>
        <w:t xml:space="preserve"> </w:t>
      </w:r>
      <w:r w:rsidR="00E56819">
        <w:rPr>
          <w:rFonts w:ascii="Times New Roman" w:hAnsi="Times New Roman" w:cs="Times New Roman"/>
          <w:sz w:val="24"/>
          <w:szCs w:val="24"/>
        </w:rPr>
        <w:t>that</w:t>
      </w:r>
      <w:r w:rsidR="002B6DF3">
        <w:rPr>
          <w:rFonts w:ascii="Times New Roman" w:hAnsi="Times New Roman" w:cs="Times New Roman"/>
          <w:sz w:val="24"/>
          <w:szCs w:val="24"/>
        </w:rPr>
        <w:t xml:space="preserve"> </w:t>
      </w:r>
      <w:r w:rsidR="00497E94">
        <w:rPr>
          <w:rFonts w:ascii="Times New Roman" w:hAnsi="Times New Roman" w:cs="Times New Roman"/>
          <w:sz w:val="24"/>
          <w:szCs w:val="24"/>
        </w:rPr>
        <w:t xml:space="preserve">provide </w:t>
      </w:r>
      <w:r w:rsidR="00BC1E00">
        <w:rPr>
          <w:rFonts w:ascii="Times New Roman" w:hAnsi="Times New Roman" w:cs="Times New Roman"/>
          <w:sz w:val="24"/>
          <w:szCs w:val="24"/>
        </w:rPr>
        <w:t xml:space="preserve">different </w:t>
      </w:r>
      <w:r w:rsidR="002B69B3">
        <w:rPr>
          <w:rFonts w:ascii="Times New Roman" w:hAnsi="Times New Roman" w:cs="Times New Roman"/>
          <w:sz w:val="24"/>
          <w:szCs w:val="24"/>
        </w:rPr>
        <w:t xml:space="preserve">sets of </w:t>
      </w:r>
      <w:r w:rsidR="00FA4033">
        <w:rPr>
          <w:rFonts w:ascii="Times New Roman" w:hAnsi="Times New Roman" w:cs="Times New Roman"/>
          <w:sz w:val="24"/>
          <w:szCs w:val="24"/>
        </w:rPr>
        <w:t xml:space="preserve">predicted </w:t>
      </w:r>
      <w:r w:rsidR="00497E94">
        <w:rPr>
          <w:rFonts w:ascii="Times New Roman" w:hAnsi="Times New Roman" w:cs="Times New Roman"/>
          <w:sz w:val="24"/>
          <w:szCs w:val="24"/>
        </w:rPr>
        <w:t>PM</w:t>
      </w:r>
      <w:r w:rsidR="00497E94" w:rsidRPr="00381C33">
        <w:rPr>
          <w:rFonts w:ascii="Times New Roman" w:hAnsi="Times New Roman" w:cs="Times New Roman"/>
          <w:sz w:val="24"/>
          <w:szCs w:val="24"/>
          <w:vertAlign w:val="subscript"/>
        </w:rPr>
        <w:t>10</w:t>
      </w:r>
      <w:r w:rsidR="00497E94">
        <w:rPr>
          <w:rFonts w:ascii="Times New Roman" w:hAnsi="Times New Roman" w:cs="Times New Roman"/>
          <w:sz w:val="24"/>
          <w:szCs w:val="24"/>
        </w:rPr>
        <w:t xml:space="preserve"> concentrations</w:t>
      </w:r>
      <w:r w:rsidR="00FA4033">
        <w:rPr>
          <w:rFonts w:ascii="Times New Roman" w:hAnsi="Times New Roman" w:cs="Times New Roman"/>
          <w:sz w:val="24"/>
          <w:szCs w:val="24"/>
        </w:rPr>
        <w:t xml:space="preserve"> of mothers</w:t>
      </w:r>
      <w:r w:rsidR="002B6DF3">
        <w:rPr>
          <w:rFonts w:ascii="Times New Roman" w:hAnsi="Times New Roman" w:cs="Times New Roman"/>
          <w:sz w:val="24"/>
          <w:szCs w:val="24"/>
        </w:rPr>
        <w:t xml:space="preserve">. </w:t>
      </w:r>
    </w:p>
    <w:p w14:paraId="72BBE286" w14:textId="2A287EEB" w:rsidR="00937AD6" w:rsidRDefault="00937AD6" w:rsidP="00381C33">
      <w:pPr>
        <w:spacing w:line="480" w:lineRule="auto"/>
        <w:jc w:val="left"/>
        <w:rPr>
          <w:rFonts w:ascii="Times New Roman" w:hAnsi="Times New Roman" w:cs="Times New Roman"/>
          <w:sz w:val="24"/>
          <w:szCs w:val="24"/>
        </w:rPr>
      </w:pPr>
      <w:r w:rsidRPr="00CC0946">
        <w:rPr>
          <w:rFonts w:ascii="Times New Roman" w:hAnsi="Times New Roman" w:cs="Times New Roman"/>
          <w:b/>
          <w:sz w:val="24"/>
          <w:szCs w:val="24"/>
        </w:rPr>
        <w:t>Results:</w:t>
      </w:r>
      <w:r w:rsidRPr="00937AD6">
        <w:rPr>
          <w:rFonts w:ascii="Times New Roman" w:hAnsi="Times New Roman" w:cs="Times New Roman"/>
          <w:sz w:val="24"/>
          <w:szCs w:val="24"/>
        </w:rPr>
        <w:t xml:space="preserve"> </w:t>
      </w:r>
      <w:r w:rsidR="00A36BC7">
        <w:rPr>
          <w:rFonts w:ascii="Times New Roman" w:hAnsi="Times New Roman" w:cs="Times New Roman"/>
          <w:sz w:val="24"/>
          <w:szCs w:val="24"/>
        </w:rPr>
        <w:t>W</w:t>
      </w:r>
      <w:r w:rsidR="003C4BD9">
        <w:rPr>
          <w:rFonts w:ascii="Times New Roman" w:hAnsi="Times New Roman" w:cs="Times New Roman"/>
          <w:sz w:val="24"/>
          <w:szCs w:val="24"/>
        </w:rPr>
        <w:t>e observed increase</w:t>
      </w:r>
      <w:r w:rsidR="00A36BC7">
        <w:rPr>
          <w:rFonts w:ascii="Times New Roman" w:hAnsi="Times New Roman" w:cs="Times New Roman"/>
          <w:sz w:val="24"/>
          <w:szCs w:val="24"/>
        </w:rPr>
        <w:t>d</w:t>
      </w:r>
      <w:r w:rsidR="003C4BD9">
        <w:rPr>
          <w:rFonts w:ascii="Times New Roman" w:hAnsi="Times New Roman" w:cs="Times New Roman"/>
          <w:sz w:val="24"/>
          <w:szCs w:val="24"/>
        </w:rPr>
        <w:t xml:space="preserve"> bias </w:t>
      </w:r>
      <w:r w:rsidR="00A36BC7">
        <w:rPr>
          <w:rFonts w:ascii="Times New Roman" w:hAnsi="Times New Roman" w:cs="Times New Roman"/>
          <w:sz w:val="24"/>
          <w:szCs w:val="24"/>
        </w:rPr>
        <w:t xml:space="preserve">and root mean square error consistently across all </w:t>
      </w:r>
      <w:r w:rsidR="00704396">
        <w:rPr>
          <w:rFonts w:ascii="Times New Roman" w:hAnsi="Times New Roman" w:cs="Times New Roman"/>
          <w:sz w:val="24"/>
          <w:szCs w:val="24"/>
        </w:rPr>
        <w:t>environmental scenarios</w:t>
      </w:r>
      <w:r w:rsidR="00A36BC7">
        <w:rPr>
          <w:rFonts w:ascii="Times New Roman" w:hAnsi="Times New Roman" w:cs="Times New Roman"/>
          <w:sz w:val="24"/>
          <w:szCs w:val="24"/>
        </w:rPr>
        <w:t xml:space="preserve"> and prediction methods using incomplete address</w:t>
      </w:r>
      <w:r w:rsidR="00704396">
        <w:rPr>
          <w:rFonts w:ascii="Times New Roman" w:hAnsi="Times New Roman" w:cs="Times New Roman"/>
          <w:sz w:val="24"/>
          <w:szCs w:val="24"/>
        </w:rPr>
        <w:t>es</w:t>
      </w:r>
      <w:r w:rsidR="00A36BC7">
        <w:rPr>
          <w:rFonts w:ascii="Times New Roman" w:hAnsi="Times New Roman" w:cs="Times New Roman"/>
          <w:sz w:val="24"/>
          <w:szCs w:val="24"/>
        </w:rPr>
        <w:t xml:space="preserve"> compared to complete address</w:t>
      </w:r>
      <w:r w:rsidR="00704396">
        <w:rPr>
          <w:rFonts w:ascii="Times New Roman" w:hAnsi="Times New Roman" w:cs="Times New Roman"/>
          <w:sz w:val="24"/>
          <w:szCs w:val="24"/>
        </w:rPr>
        <w:t>es</w:t>
      </w:r>
      <w:r w:rsidR="00C25B35">
        <w:rPr>
          <w:rFonts w:ascii="Times New Roman" w:hAnsi="Times New Roman" w:cs="Times New Roman"/>
          <w:sz w:val="24"/>
          <w:szCs w:val="24"/>
        </w:rPr>
        <w:t>.</w:t>
      </w:r>
      <w:r w:rsidR="00381C33">
        <w:rPr>
          <w:rFonts w:ascii="Times New Roman" w:hAnsi="Times New Roman" w:cs="Times New Roman"/>
          <w:sz w:val="24"/>
          <w:szCs w:val="24"/>
        </w:rPr>
        <w:t xml:space="preserve"> </w:t>
      </w:r>
      <w:r w:rsidR="003473B3">
        <w:rPr>
          <w:rFonts w:ascii="Times New Roman" w:hAnsi="Times New Roman" w:cs="Times New Roman"/>
          <w:sz w:val="24"/>
          <w:szCs w:val="24"/>
        </w:rPr>
        <w:t>However, the b</w:t>
      </w:r>
      <w:r w:rsidR="00381C33">
        <w:rPr>
          <w:rFonts w:ascii="Times New Roman" w:hAnsi="Times New Roman" w:cs="Times New Roman"/>
          <w:sz w:val="24"/>
          <w:szCs w:val="24"/>
        </w:rPr>
        <w:t xml:space="preserve">ias </w:t>
      </w:r>
      <w:r w:rsidR="003473B3">
        <w:rPr>
          <w:rFonts w:ascii="Times New Roman" w:hAnsi="Times New Roman" w:cs="Times New Roman"/>
          <w:sz w:val="24"/>
          <w:szCs w:val="24"/>
        </w:rPr>
        <w:t xml:space="preserve">related to incomplete addresses </w:t>
      </w:r>
      <w:r w:rsidR="00F467E6">
        <w:rPr>
          <w:rFonts w:ascii="Times New Roman" w:hAnsi="Times New Roman" w:cs="Times New Roman"/>
          <w:sz w:val="24"/>
          <w:szCs w:val="24"/>
        </w:rPr>
        <w:t>decreased</w:t>
      </w:r>
      <w:r w:rsidR="00704396">
        <w:rPr>
          <w:rFonts w:ascii="Times New Roman" w:hAnsi="Times New Roman" w:cs="Times New Roman"/>
          <w:sz w:val="24"/>
          <w:szCs w:val="24"/>
        </w:rPr>
        <w:t xml:space="preserve"> when </w:t>
      </w:r>
      <w:r w:rsidR="003E6076">
        <w:rPr>
          <w:rFonts w:ascii="Times New Roman" w:hAnsi="Times New Roman" w:cs="Times New Roman"/>
          <w:sz w:val="24"/>
          <w:szCs w:val="24"/>
        </w:rPr>
        <w:t xml:space="preserve">we used </w:t>
      </w:r>
      <w:r w:rsidR="003473B3">
        <w:rPr>
          <w:rFonts w:ascii="Times New Roman" w:hAnsi="Times New Roman" w:cs="Times New Roman"/>
          <w:sz w:val="24"/>
          <w:szCs w:val="24"/>
        </w:rPr>
        <w:t xml:space="preserve">population-representative </w:t>
      </w:r>
      <w:r w:rsidR="003E6076">
        <w:rPr>
          <w:rFonts w:ascii="Times New Roman" w:hAnsi="Times New Roman" w:cs="Times New Roman"/>
          <w:sz w:val="24"/>
          <w:szCs w:val="24"/>
        </w:rPr>
        <w:t>exposure</w:t>
      </w:r>
      <w:r w:rsidR="00F467E6">
        <w:rPr>
          <w:rFonts w:ascii="Times New Roman" w:hAnsi="Times New Roman" w:cs="Times New Roman"/>
          <w:sz w:val="24"/>
          <w:szCs w:val="24"/>
        </w:rPr>
        <w:t>s</w:t>
      </w:r>
      <w:r w:rsidR="003E6076">
        <w:rPr>
          <w:rFonts w:ascii="Times New Roman" w:hAnsi="Times New Roman" w:cs="Times New Roman"/>
          <w:sz w:val="24"/>
          <w:szCs w:val="24"/>
        </w:rPr>
        <w:t xml:space="preserve"> averaged at the district from predicted PM</w:t>
      </w:r>
      <w:r w:rsidR="003E6076" w:rsidRPr="00381C33">
        <w:rPr>
          <w:rFonts w:ascii="Times New Roman" w:hAnsi="Times New Roman" w:cs="Times New Roman"/>
          <w:sz w:val="24"/>
          <w:szCs w:val="24"/>
          <w:vertAlign w:val="subscript"/>
        </w:rPr>
        <w:t>10</w:t>
      </w:r>
      <w:r w:rsidR="003E6076">
        <w:rPr>
          <w:rFonts w:ascii="Times New Roman" w:hAnsi="Times New Roman" w:cs="Times New Roman"/>
          <w:sz w:val="24"/>
          <w:szCs w:val="24"/>
        </w:rPr>
        <w:t xml:space="preserve"> at census tract centroids</w:t>
      </w:r>
      <w:r w:rsidR="00381C33">
        <w:rPr>
          <w:rFonts w:ascii="Times New Roman" w:hAnsi="Times New Roman" w:cs="Times New Roman"/>
          <w:sz w:val="24"/>
          <w:szCs w:val="24"/>
        </w:rPr>
        <w:t>.</w:t>
      </w:r>
      <w:r w:rsidR="00C25B35">
        <w:rPr>
          <w:rFonts w:ascii="Times New Roman" w:hAnsi="Times New Roman" w:cs="Times New Roman"/>
          <w:sz w:val="24"/>
          <w:szCs w:val="24"/>
        </w:rPr>
        <w:t xml:space="preserve"> </w:t>
      </w:r>
    </w:p>
    <w:p w14:paraId="6AA9E793" w14:textId="50ADDCE5" w:rsidR="00E72900" w:rsidRDefault="00937AD6" w:rsidP="00381C33">
      <w:pPr>
        <w:widowControl/>
        <w:wordWrap/>
        <w:autoSpaceDE/>
        <w:autoSpaceDN/>
        <w:spacing w:line="480" w:lineRule="auto"/>
        <w:jc w:val="left"/>
        <w:rPr>
          <w:rFonts w:ascii="Times New Roman" w:hAnsi="Times New Roman" w:cs="Times New Roman"/>
          <w:sz w:val="24"/>
          <w:szCs w:val="24"/>
        </w:rPr>
      </w:pPr>
      <w:r w:rsidRPr="00CC0946">
        <w:rPr>
          <w:rFonts w:ascii="Times New Roman" w:hAnsi="Times New Roman" w:cs="Times New Roman"/>
          <w:b/>
          <w:sz w:val="24"/>
          <w:szCs w:val="24"/>
        </w:rPr>
        <w:t>Conclusions:</w:t>
      </w:r>
      <w:r>
        <w:rPr>
          <w:rFonts w:ascii="Times New Roman" w:hAnsi="Times New Roman" w:cs="Times New Roman"/>
          <w:sz w:val="24"/>
          <w:szCs w:val="24"/>
        </w:rPr>
        <w:t xml:space="preserve"> </w:t>
      </w:r>
      <w:r w:rsidR="00032E8F">
        <w:rPr>
          <w:rFonts w:ascii="Times New Roman" w:hAnsi="Times New Roman" w:cs="Times New Roman"/>
          <w:sz w:val="24"/>
          <w:szCs w:val="24"/>
        </w:rPr>
        <w:t>Our</w:t>
      </w:r>
      <w:r>
        <w:rPr>
          <w:rFonts w:ascii="Times New Roman" w:hAnsi="Times New Roman" w:cs="Times New Roman"/>
          <w:sz w:val="24"/>
          <w:szCs w:val="24"/>
        </w:rPr>
        <w:t xml:space="preserve"> simulation study</w:t>
      </w:r>
      <w:r w:rsidR="00032E8F">
        <w:rPr>
          <w:rFonts w:ascii="Times New Roman" w:hAnsi="Times New Roman" w:cs="Times New Roman"/>
          <w:sz w:val="24"/>
          <w:szCs w:val="24"/>
        </w:rPr>
        <w:t xml:space="preserve"> suggested that individual exposure estimated by prediction approach</w:t>
      </w:r>
      <w:r w:rsidR="00C25B35">
        <w:rPr>
          <w:rFonts w:ascii="Times New Roman" w:hAnsi="Times New Roman" w:cs="Times New Roman"/>
          <w:sz w:val="24"/>
          <w:szCs w:val="24"/>
        </w:rPr>
        <w:t>es</w:t>
      </w:r>
      <w:r w:rsidR="00032E8F">
        <w:rPr>
          <w:rFonts w:ascii="Times New Roman" w:hAnsi="Times New Roman" w:cs="Times New Roman"/>
          <w:sz w:val="24"/>
          <w:szCs w:val="24"/>
        </w:rPr>
        <w:t xml:space="preserve"> </w:t>
      </w:r>
      <w:r w:rsidR="00F467E6">
        <w:rPr>
          <w:rFonts w:ascii="Times New Roman" w:hAnsi="Times New Roman" w:cs="Times New Roman"/>
          <w:sz w:val="24"/>
          <w:szCs w:val="24"/>
        </w:rPr>
        <w:t xml:space="preserve">and </w:t>
      </w:r>
      <w:r w:rsidR="00032E8F">
        <w:rPr>
          <w:rFonts w:ascii="Times New Roman" w:hAnsi="Times New Roman" w:cs="Times New Roman"/>
          <w:sz w:val="24"/>
          <w:szCs w:val="24"/>
        </w:rPr>
        <w:t>averag</w:t>
      </w:r>
      <w:r w:rsidR="00F467E6">
        <w:rPr>
          <w:rFonts w:ascii="Times New Roman" w:hAnsi="Times New Roman" w:cs="Times New Roman"/>
          <w:sz w:val="24"/>
          <w:szCs w:val="24"/>
        </w:rPr>
        <w:t>ed</w:t>
      </w:r>
      <w:r w:rsidR="00C25B35">
        <w:rPr>
          <w:rFonts w:ascii="Times New Roman" w:hAnsi="Times New Roman" w:cs="Times New Roman"/>
          <w:sz w:val="24"/>
          <w:szCs w:val="24"/>
        </w:rPr>
        <w:t xml:space="preserve"> </w:t>
      </w:r>
      <w:r w:rsidR="00032E8F">
        <w:rPr>
          <w:rFonts w:ascii="Times New Roman" w:hAnsi="Times New Roman" w:cs="Times New Roman"/>
          <w:sz w:val="24"/>
          <w:szCs w:val="24"/>
        </w:rPr>
        <w:t xml:space="preserve">across population-representative points can provide improved accuracy in health effect estimates when complete address data are </w:t>
      </w:r>
      <w:r w:rsidR="00AF3555">
        <w:rPr>
          <w:rFonts w:ascii="Times New Roman" w:hAnsi="Times New Roman" w:cs="Times New Roman"/>
          <w:sz w:val="24"/>
          <w:szCs w:val="24"/>
        </w:rPr>
        <w:t>un</w:t>
      </w:r>
      <w:r w:rsidR="00032E8F">
        <w:rPr>
          <w:rFonts w:ascii="Times New Roman" w:hAnsi="Times New Roman" w:cs="Times New Roman"/>
          <w:sz w:val="24"/>
          <w:szCs w:val="24"/>
        </w:rPr>
        <w:t>av</w:t>
      </w:r>
      <w:r w:rsidR="00C90DAA">
        <w:rPr>
          <w:rFonts w:ascii="Times New Roman" w:hAnsi="Times New Roman" w:cs="Times New Roman"/>
          <w:sz w:val="24"/>
          <w:szCs w:val="24"/>
        </w:rPr>
        <w:t>a</w:t>
      </w:r>
      <w:r w:rsidR="00032E8F">
        <w:rPr>
          <w:rFonts w:ascii="Times New Roman" w:hAnsi="Times New Roman" w:cs="Times New Roman"/>
          <w:sz w:val="24"/>
          <w:szCs w:val="24"/>
        </w:rPr>
        <w:t>ilable.</w:t>
      </w:r>
      <w:r w:rsidR="00E72900">
        <w:rPr>
          <w:rFonts w:ascii="Times New Roman" w:hAnsi="Times New Roman" w:cs="Times New Roman"/>
          <w:sz w:val="24"/>
          <w:szCs w:val="24"/>
        </w:rPr>
        <w:br w:type="page"/>
      </w:r>
    </w:p>
    <w:p w14:paraId="4EDA9B63" w14:textId="2E78C853" w:rsidR="00CC0946" w:rsidRDefault="0015323C" w:rsidP="00937AD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INTRODUCTION</w:t>
      </w:r>
    </w:p>
    <w:p w14:paraId="33880001" w14:textId="61EF984B" w:rsidR="00FA5E92" w:rsidRPr="00FA5E92" w:rsidRDefault="00FA5E92" w:rsidP="00CE236A">
      <w:pPr>
        <w:spacing w:line="480" w:lineRule="auto"/>
        <w:ind w:firstLine="800"/>
        <w:jc w:val="left"/>
        <w:rPr>
          <w:rFonts w:ascii="Times New Roman" w:eastAsia="맑은 고딕" w:hAnsi="Times New Roman" w:cs="Times New Roman"/>
          <w:sz w:val="24"/>
          <w:szCs w:val="24"/>
          <w:lang w:val="en-GB"/>
        </w:rPr>
      </w:pPr>
      <w:r w:rsidRPr="00FA5E92">
        <w:rPr>
          <w:rFonts w:ascii="Times New Roman" w:eastAsia="맑은 고딕" w:hAnsi="Times New Roman" w:cs="Times New Roman"/>
          <w:sz w:val="24"/>
          <w:szCs w:val="24"/>
          <w:lang w:val="en-GB"/>
        </w:rPr>
        <w:t xml:space="preserve">Long-term exposure to air pollution was associated with mortality and morbidity in many </w:t>
      </w:r>
      <w:r w:rsidR="000E689B">
        <w:rPr>
          <w:rFonts w:ascii="Times New Roman" w:eastAsia="맑은 고딕" w:hAnsi="Times New Roman" w:cs="Times New Roman"/>
          <w:sz w:val="24"/>
          <w:szCs w:val="24"/>
          <w:lang w:val="en-GB"/>
        </w:rPr>
        <w:t xml:space="preserve">epidemiological </w:t>
      </w:r>
      <w:r w:rsidRPr="00FA5E92">
        <w:rPr>
          <w:rFonts w:ascii="Times New Roman" w:eastAsia="맑은 고딕" w:hAnsi="Times New Roman" w:cs="Times New Roman"/>
          <w:sz w:val="24"/>
          <w:szCs w:val="24"/>
          <w:lang w:val="en-GB"/>
        </w:rPr>
        <w:t xml:space="preserve">studies </w:t>
      </w:r>
      <w:r w:rsidR="000E689B">
        <w:rPr>
          <w:rFonts w:ascii="Times New Roman" w:eastAsia="맑은 고딕" w:hAnsi="Times New Roman" w:cs="Times New Roman"/>
          <w:sz w:val="24"/>
          <w:szCs w:val="24"/>
          <w:lang w:val="en-GB"/>
        </w:rPr>
        <w:t xml:space="preserve">and the investigation was expanded to </w:t>
      </w:r>
      <w:r w:rsidRPr="00FA5E92">
        <w:rPr>
          <w:rFonts w:ascii="Times New Roman" w:eastAsia="맑은 고딕" w:hAnsi="Times New Roman" w:cs="Times New Roman"/>
          <w:sz w:val="24"/>
          <w:szCs w:val="24"/>
          <w:lang w:val="en-GB"/>
        </w:rPr>
        <w:t>large health data such as multi-city or multi-country cohorts</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{"citationItems":[{"id":"ITEM-1","itemData":{"DOI":"10.1016/S0140-6736(13)62158-3","ISSN":"0140-6736","abstract":"Background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author":[{"dropping-particle":"","family":"Beelen","given":"Rob","non-dropping-particle":"","parse-names":false,"suffix":""},{"dropping-particle":"","family":"Raaschou-Nielsen","given":"Ole","non-dropping-particle":"","parse-names":false,"suffix":""},{"dropping-particle":"","family":"Stafoggia","given":"Massimo","non-dropping-particle":"","parse-names":false,"suffix":""},{"dropping-particle":"","family":"Andersen","given":"Zorana Jovanovic","non-dropping-particle":"","parse-names":false,"suffix":""},{"dropping-particle":"","family":"Weinmayr","given":"Gudrun","non-dropping-particle":"","parse-names":false,"suffix":""},{"dropping-particle":"","family":"Hoffmann","given":"Barbara","non-dropping-particle":"","parse-names":false,"suffix":""},{"dropping-particle":"","family":"Wolf","given":"Kathrin","non-dropping-particle":"","parse-names":false,"suffix":""},{"dropping-particle":"","family":"Samoli","given":"Evangelia","non-dropping-particle":"","parse-names":false,"suffix":""},{"dropping-particle":"","family":"Fischer","given":"Paul","non-dropping-particle":"","parse-names":false,"suffix":""},{"dropping-particle":"","family":"Nieuwenhuijsen","given":"Mark","non-dropping-particle":"","parse-names":false,"suffix":""},{"dropping-particle":"","family":"Vineis","given":"Paolo","non-dropping-particle":"","parse-names":false,"suffix":""},{"dropping-particle":"","family":"Xun","given":"Wei W","non-dropping-particle":"","parse-names":false,"suffix":""},{"dropping-particle":"","family":"Katsouyanni","given":"Klea","non-dropping-particle":"","parse-names":false,"suffix":""},{"dropping-particle":"","family":"Dimakopoulou","given":"Konstantina","non-dropping-particle":"","parse-names":false,"suffix":""},{"dropping-particle":"","family":"Oudin","given":"Anna","non-dropping-particle":"","parse-names":false,"suffix":""},{"dropping-particle":"","family":"Forsberg","given":"Bertil","non-dropping-particle":"","parse-names":false,"suffix":""},{"dropping-particle":"","family":"Modig","given":"Lars","non-dropping-particle":"","parse-names":false,"suffix":""},{"dropping-particle":"","family":"Havulinna","given":"Aki S","non-dropping-particle":"","parse-names":false,"suffix":""},{"dropping-particle":"","family":"Lanki","given":"Timo","non-dropping-particle":"","parse-names":false,"suffix":""},{"dropping-particle":"","family":"Turunen","given":"Anu","non-dropping-particle":"","parse-names":false,"suffix":""},{"dropping-particle":"","family":"Oftedal","given":"Bente","non-dropping-particle":"","parse-names":false,"suffix":""},{"dropping-particle":"","family":"Nystad","given":"Wenche","non-dropping-particle":"","parse-names":false,"suffix":""},{"dropping-particle":"","family":"Nafstad","given":"Per","non-dropping-particle":"","parse-names":false,"suffix":""},{"dropping-particle":"","family":"Faire","given":"Ulf","non-dropping-particle":"De","parse-names":false,"suffix":""},{"dropping-particle":"","family":"Pedersen","given":"Nancy L","non-dropping-particle":"","parse-names":false,"suffix":""},{"dropping-particle":"","family":"Östenson","given":"Claes-Göran","non-dropping-particle":"","parse-names":false,"suffix":""},{"dropping-particle":"","family":"Fratiglioni","given":"Laura","non-dropping-particle":"","parse-names":false,"suffix":""},{"dropping-particle":"","family":"Penell","given":"Johanna","non-dropping-particle":"","parse-names":false,"suffix":""},{"dropping-particle":"","family":"Korek","given":"Michal","non-dropping-particle":"","parse-names":false,"suffix":""},{"dropping-particle":"","family":"Pershagen","given":"Göran","non-dropping-particle":"","parse-names":false,"suffix":""},{"dropping-particle":"","family":"Eriksen","given":"Kirsten Thorup","non-dropping-particle":"","parse-names":false,"suffix":""},{"dropping-particle":"","family":"Overvad","given":"Kim","non-dropping-particle":"","parse-names":false,"suffix":""},{"dropping-particle":"","family":"Ellermann","given":"Thomas","non-dropping-particle":"","parse-names":false,"suffix":""},{"dropping-particle":"","family":"Eeftens","given":"Marloes","non-dropping-particle":"","parse-names":false,"suffix":""},{"dropping-particle":"","family":"Peeters","given":"Petra H","non-dropping-particle":"","parse-names":false,"suffix":""},{"dropping-particle":"","family":"Meliefste","given":"Kees","non-dropping-particle":"","parse-names":false,"suffix":""},{"dropping-particle":"","family":"Wang","given":"Meng","non-dropping-particle":"","parse-names":false,"suffix":""},{"dropping-particle":"","family":"Bueno-de-Mesquita","given":"Bas","non-dropping-particle":"","parse-names":false,"suffix":""},{"dropping-particle":"","family":"Sugiri","given":"Dorothea","non-dropping-particle":"","parse-names":false,"suffix":""},{"dropping-particle":"","family":"Krämer","given":"Ursula","non-dropping-particle":"","parse-names":false,"suffix":""},{"dropping-particle":"","family":"Heinrich","given":"Joachim","non-dropping-particle":"","parse-names":false,"suffix":""},{"dropping-particle":"","family":"Hoogh","given":"Kees","non-dropping-particle":"de","parse-names":false,"suffix":""},{"dropping-particle":"","family":"Key","given":"Timothy","non-dropping-particle":"","parse-names":false,"suffix":""},{"dropping-particle":"","family":"Peters","given":"Annette","non-dropping-particle":"","parse-names":false,"suffix":""},{"dropping-particle":"","family":"Hampel","given":"Regina","non-dropping-particle":"","parse-names":false,"suffix":""},{"dropping-particle":"","family":"Concin","given":"Hans","non-dropping-particle":"","parse-names":false,"suffix":""},{"dropping-particle":"","family":"Nagel","given":"Gabriele","non-dropping-particle":"","parse-names":false,"suffix":""},{"dropping-particle":"","family":"Ineichen","given":"Alex","non-dropping-particle":"","parse-names":false,"suffix":""},{"dropping-particle":"","family":"Schaffner","given":"Emmanuel","non-dropping-particle":"","parse-names":false,"suffix":""},{"dropping-particle":"","family":"Probst-Hensch","given":"Nicole","non-dropping-particle":"","parse-names":false,"suffix":""},{"dropping-particle":"","family":"Künzli","given":"Nino","non-dropping-particle":"","parse-names":false,"suffix":""},{"dropping-particle":"","family":"Schindler","given":"Christian","non-dropping-particle":"","parse-names":false,"suffix":""},{"dropping-particle":"","family":"Schikowski","given":"Tamara","non-dropping-particle":"","parse-names":false,"suffix":""},{"dropping-particle":"","family":"Adam","given":"Martin","non-dropping-particle":"","parse-names":false,"suffix":""},{"dropping-particle":"","family":"Phuleria","given":"Harish","non-dropping-particle":"","parse-names":false,"suffix":""},{"dropping-particle":"","family":"Vilier","given":"Alice","non-dropping-particle":"","parse-names":false,"suffix":""},{"dropping-particle":"","family":"Clavel-Chapelon","given":"Françoise","non-dropping-particle":"","parse-names":false,"suffix":""},{"dropping-particle":"","family":"Declercq","given":"Christophe","non-dropping-particle":"","parse-names":false,"suffix":""},{"dropping-particle":"","family":"Grioni","given":"Sara","non-dropping-particle":"","parse-names":false,"suffix":""},{"dropping-particle":"","family":"Krogh","given":"Vittorio","non-dropping-particle":"","parse-names":false,"suffix":""},{"dropping-particle":"","family":"Tsai","given":"Ming-Yi","non-dropping-particle":"","parse-names":false,"suffix":""},{"dropping-particle":"","family":"Ricceri","given":"Fulvio","non-dropping-particle":"","parse-names":false,"suffix":""},{"dropping-particle":"","family":"Sacerdote","given":"Carlotta","non-dropping-particle":"","parse-names":false,"suffix":""},{"dropping-particle":"","family":"Galassi","given":"Claudia","non-dropping-particle":"","parse-names":false,"suffix":""},{"dropping-particle":"","family":"Migliore","given":"Enrica","non-dropping-particle":"","parse-names":false,"suffix":""},{"dropping-particle":"","family":"Ranzi","given":"Andrea","non-dropping-particle":"","parse-names":false,"suffix":""},{"dropping-particle":"","family":"Cesaroni","given":"Giulia","non-dropping-particle":"","parse-names":false,"suffix":""},{"dropping-particle":"","family":"Badaloni","given":"Chiara","non-dropping-particle":"","parse-names":false,"suffix":""},{"dropping-particle":"","family":"Forastiere","given":"Francesco","non-dropping-particle":"","parse-names":false,"suffix":""},{"dropping-particle":"","family":"Tamayo","given":"Ibon","non-dropping-particle":"","parse-names":false,"suffix":""},{"dropping-particle":"","family":"Amiano","given":"Pilar","non-dropping-particle":"","parse-names":false,"suffix":""},{"dropping-particle":"","family":"Dorronsoro","given":"Miren","non-dropping-particle":"","parse-names":false,"suffix":""},{"dropping-particle":"","family":"Katsoulis","given":"Michail","non-dropping-particle":"","parse-names":false,"suffix":""},{"dropping-particle":"","family":"Trichopoulou","given":"Antonia","non-dropping-particle":"","parse-names":false,"suffix":""},{"dropping-particle":"","family":"Brunekreef","given":"Bert","non-dropping-particle":"","parse-names":false,"suffix":""},{"dropping-particle":"","family":"Hoek","given":"Gerard","non-dropping-particle":"","parse-names":false,"suffix":""}],"container-title":"The Lancet","id":"ITEM-1","issue":"9919","issued":{"date-parts":[["2014","12","23"]]},"language":"en","page":"785-795","title":"Effects of long-term exposure to air pollution on natural-cause mortality: an analysis of 22 European cohorts within the multicentre ESCAPE project","type":"article-journal","volume":"383"},"uris":["http://www.mendeley.com/documents/?uuid=72206928-3545-4d71-82d3-849cb73ae360"]},{"id":"ITEM-2","itemData":{"DOI":"10.1136/bmj.f7412","ISSN":"1756-1833","abstract":"Objectives To study the effect of long term exposure to airborne pollutants on the incidence of acute coronary events in 11 cohorts participating in the European Study of Cohorts for Air Pollution Effects (ESCAPE). Design Prospective cohort studies and meta-analysis of the results. Setting Cohorts in Finland, Sweden, Denmark, Germany, and Italy. Participants 100 166 people were enrolled from 1997 to 2007 and followed for an average of 11.5 years. Participants were free from previous coronary events at baseline. Main outcome measures Modelled concentrations of particulate matter &lt;2.5 μm (PM2.5), 2.5-10 μm (PMcoarse), and &lt;10 μm (PM10) in aerodynamic diameter, soot (PM2.5 absorbance), nitrogen oxides, and traffic exposure at the home address based on measurements of air pollution conducted in 2008-12. Cohort specific hazard ratios for incidence of acute coronary events (myocardial infarction and unstable angina) per fixed increments of the pollutants with adjustment for sociodemographic and lifestyle risk factors, and pooled random effects meta-analytic hazard ratios. Results 5157 participants experienced incident events. A 5 μg/m3 increase in estimated annual mean PM2.5 was associated with a 13% increased risk of coronary events (hazard ratio 1.13, 95% confidence interval 0.98 to 1.30), and a 10 μg/m3 increase in estimated annual mean PM10 was associated with a 12% increased risk of coronary events (1.12, 1.01 to 1.25) with no evidence of heterogeneity between cohorts. Positive associations were detected below the current annual European limit value of 25 μg/m3 for PM2.5 (1.18, 1.01 to 1.39, for 5 μg/m3 increase in PM2.5) and below 40 μg/m3 for PM10 (1.12, 1.00 to 1.27, for 10 μg/m3 increase in PM10). Positive but non-significant associations were found with other pollutants. Conclusions Long term exposure to particulate matter is associated with incidence of coronary events, and this association persists at levels of exposure below the current European limit values.","author":[{"dropping-particle":"","family":"Cesaroni","given":"Giulia","non-dropping-particle":"","parse-names":false,"suffix":""},{"dropping-particle":"","family":"Forastiere","given":"Francesco","non-dropping-particle":"","parse-names":false,"suffix":""},{"dropping-particle":"","family":"Stafoggia","given":"Massimo","non-dropping-particle":"","parse-names":false,"suffix":""},{"dropping-particle":"","family":"Andersen","given":"Zorana J","non-dropping-particle":"","parse-names":false,"suffix":""},{"dropping-particle":"","family":"Badaloni","given":"Chiara","non-dropping-particle":"","parse-names":false,"suffix":""},{"dropping-particle":"","family":"Beelen","given":"Rob","non-dropping-particle":"","parse-names":false,"suffix":""},{"dropping-particle":"","family":"Caracciolo","given":"Barbara","non-dropping-particle":"","parse-names":false,"suffix":""},{"dropping-particle":"de","family":"Faire","given":"Ulf","non-dropping-particle":"","parse-names":false,"suffix":""},{"dropping-particle":"","family":"Erbel","given":"Raimund","non-dropping-particle":"","parse-names":false,"suffix":""},{"dropping-particle":"","family":"Eriksen","given":"Kirsten T","non-dropping-particle":"","parse-names":false,"suffix":""},{"dropping-particle":"","family":"Fratiglioni","given":"Laura","non-dropping-particle":"","parse-names":false,"suffix":""},{"dropping-particle":"","family":"Galassi","given":"Claudia","non-dropping-particle":"","parse-names":false,"suffix":""},{"dropping-particle":"","family":"Hampel","given":"Regina","non-dropping-particle":"","parse-names":false,"suffix":""},{"dropping-particle":"","family":"Heier","given":"Margit","non-dropping-particle":"","parse-names":false,"suffix":""},{"dropping-particle":"","family":"Hennig","given":"Frauke","non-dropping-particle":"","parse-names":false,"suffix":""},{"dropping-particle":"","family":"Hilding","given":"Agneta","non-dropping-particle":"","parse-names":false,"suffix":""},{"dropping-particle":"","family":"Hoffmann","given":"Barbara","non-dropping-particle":"","parse-names":false,"suffix":""},{"dropping-particle":"","family":"Houthuijs","given":"Danny","non-dropping-particle":"","parse-names":false,"suffix":""},{"dropping-particle":"","family":"Jöckel","given":"Karl-Heinz","non-dropping-particle":"","parse-names":false,"suffix":""},{"dropping-particle":"","family":"Korek","given":"Michal","non-dropping-particle":"","parse-names":false,"suffix":""},{"dropping-particle":"","family":"Lanki","given":"Timo","non-dropping-particle":"","parse-names":false,"suffix":""},{"dropping-particle":"","family":"Leander","given":"Karin","non-dropping-particle":"","parse-names":false,"suffix":""},{"dropping-particle":"","family":"Magnusson","given":"Patrik K E","non-dropping-particle":"","parse-names":false,"suffix":""},{"dropping-particle":"","family":"Migliore","given":"Enrica","non-dropping-particle":"","parse-names":false,"suffix":""},{"dropping-particle":"","family":"Ostenson","given":"Caes-Göran","non-dropping-particle":"","parse-names":false,"suffix":""},{"dropping-particle":"","family":"Overvad","given":"Kim","non-dropping-particle":"","parse-names":false,"suffix":""},{"dropping-particle":"","family":"Pedersen","given":"Nancy L","non-dropping-particle":"","parse-names":false,"suffix":""},{"dropping-particle":"","family":"J","given":"Juha Pekkanen","non-dropping-particle":"","parse-names":false,"suffix":""},{"dropping-particle":"","family":"Penell","given":"Johanna","non-dropping-particle":"","parse-names":false,"suffix":""},{"dropping-particle":"","family":"Pershagen","given":"Göran","non-dropping-particle":"","parse-names":false,"suffix":""},{"dropping-particle":"","family":"Pyko","given":"Andrei","non-dropping-particle":"","parse-names":false,"suffix":""},{"dropping-particle":"","family":"Raaschou-Nielsen","given":"Ole","non-dropping-particle":"","parse-names":false,"suffix":""},{"dropping-particle":"","family":"Ranzi","given":"Andrea","non-dropping-particle":"","parse-names":false,"suffix":""},{"dropping-particle":"","family":"Ricceri","given":"Fulvio","non-dropping-particle":"","parse-names":false,"suffix":""},{"dropping-particle":"","family":"Sacerdote","given":"Carlotta","non-dropping-particle":"","parse-names":false,"suffix":""},{"dropping-particle":"","family":"Salomaa","given":"Veikko","non-dropping-particle":"","parse-names":false,"suffix":""},{"dropping-particle":"","family":"Swart","given":"Wim","non-dropping-particle":"","parse-names":false,"suffix":""},{"dropping-particle":"","family":"Turunen","given":"Anu W","non-dropping-particle":"","parse-names":false,"suffix":""},{"dropping-particle":"","family":"Vineis","given":"Paolo","non-dropping-particle":"","parse-names":false,"suffix":""},{"dropping-particle":"","family":"Weinmayr","given":"Gudrun","non-dropping-particle":"","parse-names":false,"suffix":""},{"dropping-particle":"","family":"Wolf","given":"Kathrin","non-dropping-particle":"","parse-names":false,"suffix":""},{"dropping-particle":"de","family":"Hoogh","given":"Kees","non-dropping-particle":"","parse-names":false,"suffix":""},{"dropping-particle":"","family":"Hoek","given":"Gerard","non-dropping-particle":"","parse-names":false,"suffix":""},{"dropping-particle":"","family":"Brunekreef","given":"Bert","non-dropping-particle":"","parse-names":false,"suffix":""},{"dropping-particle":"","family":"Peters","given":"Annette","non-dropping-particle":"","parse-names":false,"suffix":""}],"container-title":"BMJ","id":"ITEM-2","issued":{"date-parts":[["2014","12","23"]]},"language":"en","page":"f7412","title":"Long term exposure to ambient air pollution and incidence of acute coronary events: prospective cohort study and meta-analysis in 11 European cohorts from the ESCAPE Project","type":"article-journal","volume":"348"},"uris":["http://www.mendeley.com/documents/?uuid=7fe1f9bb-53e3-4765-b611-3094fcb6d577"]},{"id":"ITEM-3","itemData":{"DOI":"10.1186/1476-069X-12-43","ISSN":"1476-069X","abstract":"Current day concentrations of ambient air pollution have been associated with a range of adverse health effects, particularly mortality and morbidity due to cardiovascular and respiratory diseases. In this review, we summarize the evidence from epidemiological studies on long-term exposure to fine and coarse particles, nitrogen dioxide (NO2) and elemental carbon on mortality from all-causes, cardiovascular disease and respiratory disease. We also summarize the findings on potentially susceptible subgroups across studies. We identified studies through a search in the databases Medline and Scopus and previous reviews until January 2013 and performed a meta-analysis if more than five studies were available for the same exposure metric.","author":[{"dropping-particle":"","family":"Hoek","given":"Gerard","non-dropping-particle":"","parse-names":false,"suffix":""},{"dropping-particle":"","family":"Krishnan","given":"Ranjini M","non-dropping-particle":"","parse-names":false,"suffix":""},{"dropping-particle":"","family":"Beelen","given":"Rob","non-dropping-particle":"","parse-names":false,"suffix":""},{"dropping-particle":"","family":"Peters","given":"Annette","non-dropping-particle":"","parse-names":false,"suffix":""},{"dropping-particle":"","family":"Ostro","given":"Bart","non-dropping-particle":"","parse-names":false,"suffix":""},{"dropping-particle":"","family":"Brunekreef","given":"Bert","non-dropping-particle":"","parse-names":false,"suffix":""},{"dropping-particle":"","family":"Kaufman","given":"Joel D","non-dropping-particle":"","parse-names":false,"suffix":""}],"container-title":"Environmental Health","id":"ITEM-3","issue":"1","issued":{"date-parts":[["2013","12","23"]]},"language":"en","page":"43","title":"Long-term air pollution exposure and cardio- respiratory mortality: a review","type":"article-journal","volume":"12"},"uris":["http://www.mendeley.com/documents/?uuid=49f42d7a-e8cd-4cf7-a8b8-d964792eed93"]},{"id":"ITEM-4","itemData":{"DOI":"10.1056/NEJMoa1702747","ISSN":"0028-4793","abstract":"The adverse health effects associated with long-term exposure to air pollution are well documented.1,2 Studies suggest that fine particles (particles with a mass median aerodynamic diameter of less than 2.5 μm [PM2.5]) are a public health concern,3 with exposure linked to decreased life expectancy.4–6 Long-term exposure to ozone has also been associated with reduced survival in several recent studies, although evidence is sparse.4,7–9 Studies with large cohorts have investigated the relationship between long-term exposures to PM2.5 and ozone and mortality4,9–13; others have estimated the health effects of fine particles at . . .","author":[{"dropping-particle":"","family":"Di","given":"Qian","non-dropping-particle":"","parse-names":false,"suffix":""},{"dropping-particle":"","family":"Wang","given":"Yan","non-dropping-particle":"","parse-names":false,"suffix":""},{"dropping-particle":"","family":"Zanobetti","given":"Antonella","non-dropping-particle":"","parse-names":false,"suffix":""},{"dropping-particle":"","family":"Wang","given":"Yun","non-dropping-particle":"","parse-names":false,"suffix":""},{"dropping-particle":"","family":"Koutrakis","given":"Petros","non-dropping-particle":"","parse-names":false,"suffix":""},{"dropping-particle":"","family":"Choirat","given":"Christine","non-dropping-particle":"","parse-names":false,"suffix":""},{"dropping-particle":"","family":"Dominici","given":"Francesca","non-dropping-particle":"","parse-names":false,"suffix":""},{"dropping-particle":"","family":"Schwartz","given":"Joel D","non-dropping-particle":"","parse-names":false,"suffix":""}],"container-title":"New England Journal of Medicine","id":"ITEM-4","issue":"26","issued":{"date-parts":[["2017","12","23"]]},"page":"2513-2522","title":"Air Pollution and Mortality in the Medicare Population","type":"article-journal","volume":"376"},"uris":["http://www.mendeley.com/documents/?uuid=3cba92a9-1cdb-480a-afce-234c4a7d232d"]}],"mendeley":{"formattedCitation":"&lt;sup&gt;1–4&lt;/sup&gt;","plainTextFormattedCitation":"1–4","previouslyFormattedCitation":"&lt;sup&gt;1–4&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1–4</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Accurate assessment of individual exposure to long-term air pollution has been crucial in these studies</w:t>
      </w:r>
      <w:r w:rsidR="00EE10A6">
        <w:rPr>
          <w:rFonts w:ascii="Times New Roman" w:eastAsia="맑은 고딕" w:hAnsi="Times New Roman" w:cs="Times New Roman"/>
          <w:sz w:val="24"/>
          <w:szCs w:val="24"/>
          <w:lang w:val="en-GB"/>
        </w:rPr>
        <w:t>,</w:t>
      </w:r>
      <w:r w:rsidRPr="00FA5E92">
        <w:rPr>
          <w:rFonts w:ascii="Times New Roman" w:eastAsia="맑은 고딕" w:hAnsi="Times New Roman" w:cs="Times New Roman"/>
          <w:sz w:val="24"/>
          <w:szCs w:val="24"/>
          <w:lang w:val="en-GB"/>
        </w:rPr>
        <w:t xml:space="preserve"> </w:t>
      </w:r>
      <w:r w:rsidR="00EE10A6">
        <w:rPr>
          <w:rFonts w:ascii="Times New Roman" w:eastAsia="맑은 고딕" w:hAnsi="Times New Roman" w:cs="Times New Roman"/>
          <w:sz w:val="24"/>
          <w:szCs w:val="24"/>
          <w:lang w:val="en-GB"/>
        </w:rPr>
        <w:t>as</w:t>
      </w:r>
      <w:r w:rsidRPr="00FA5E92">
        <w:rPr>
          <w:rFonts w:ascii="Times New Roman" w:eastAsia="맑은 고딕" w:hAnsi="Times New Roman" w:cs="Times New Roman"/>
          <w:sz w:val="24"/>
          <w:szCs w:val="24"/>
          <w:lang w:val="en-GB"/>
        </w:rPr>
        <w:t xml:space="preserve"> individual air pollution measurements are not available given financial and technical constraints. Recent studies </w:t>
      </w:r>
      <w:r w:rsidR="00E77BFB">
        <w:rPr>
          <w:rFonts w:ascii="Times New Roman" w:eastAsia="맑은 고딕" w:hAnsi="Times New Roman" w:cs="Times New Roman"/>
          <w:sz w:val="24"/>
          <w:szCs w:val="24"/>
          <w:lang w:val="en-GB"/>
        </w:rPr>
        <w:t>developed</w:t>
      </w:r>
      <w:r w:rsidRPr="00FA5E92">
        <w:rPr>
          <w:rFonts w:ascii="Times New Roman" w:eastAsia="맑은 고딕" w:hAnsi="Times New Roman" w:cs="Times New Roman"/>
          <w:sz w:val="24"/>
          <w:szCs w:val="24"/>
          <w:lang w:val="en-GB"/>
        </w:rPr>
        <w:t xml:space="preserve"> </w:t>
      </w:r>
      <w:r w:rsidR="00E77BFB">
        <w:rPr>
          <w:rFonts w:ascii="Times New Roman" w:eastAsia="맑은 고딕" w:hAnsi="Times New Roman" w:cs="Times New Roman"/>
          <w:sz w:val="24"/>
          <w:szCs w:val="24"/>
          <w:lang w:val="en-GB"/>
        </w:rPr>
        <w:t xml:space="preserve">exposure prediction models to </w:t>
      </w:r>
      <w:r w:rsidR="00E77BFB" w:rsidRPr="00FA5E92">
        <w:rPr>
          <w:rFonts w:ascii="Times New Roman" w:eastAsia="맑은 고딕" w:hAnsi="Times New Roman" w:cs="Times New Roman"/>
          <w:sz w:val="24"/>
          <w:szCs w:val="24"/>
          <w:lang w:val="en-GB"/>
        </w:rPr>
        <w:t>represent substantial spatial variability of exposures across study participants</w:t>
      </w:r>
      <w:r w:rsidR="00E77BFB">
        <w:rPr>
          <w:rFonts w:ascii="Times New Roman" w:eastAsia="맑은 고딕" w:hAnsi="Times New Roman" w:cs="Times New Roman"/>
          <w:sz w:val="24"/>
          <w:szCs w:val="24"/>
          <w:lang w:val="en-GB"/>
        </w:rPr>
        <w:t xml:space="preserve"> and</w:t>
      </w:r>
      <w:r w:rsidRPr="00FA5E92">
        <w:rPr>
          <w:rFonts w:ascii="Times New Roman" w:eastAsia="맑은 고딕" w:hAnsi="Times New Roman" w:cs="Times New Roman"/>
          <w:sz w:val="24"/>
          <w:szCs w:val="24"/>
          <w:lang w:val="en-GB"/>
        </w:rPr>
        <w:t xml:space="preserve"> enhanced the capacity to assess the association </w:t>
      </w:r>
      <w:r w:rsidR="00E77BFB">
        <w:rPr>
          <w:rFonts w:ascii="Times New Roman" w:eastAsia="맑은 고딕" w:hAnsi="Times New Roman" w:cs="Times New Roman"/>
          <w:sz w:val="24"/>
          <w:szCs w:val="24"/>
          <w:lang w:val="en-GB"/>
        </w:rPr>
        <w:t>with</w:t>
      </w:r>
      <w:r w:rsidRPr="00FA5E92">
        <w:rPr>
          <w:rFonts w:ascii="Times New Roman" w:eastAsia="맑은 고딕" w:hAnsi="Times New Roman" w:cs="Times New Roman"/>
          <w:sz w:val="24"/>
          <w:szCs w:val="24"/>
          <w:lang w:val="en-GB"/>
        </w:rPr>
        <w:t xml:space="preserve"> </w:t>
      </w:r>
      <w:r w:rsidR="00E77BFB">
        <w:rPr>
          <w:rFonts w:ascii="Times New Roman" w:eastAsia="맑은 고딕" w:hAnsi="Times New Roman" w:cs="Times New Roman"/>
          <w:sz w:val="24"/>
          <w:szCs w:val="24"/>
          <w:lang w:val="en-GB"/>
        </w:rPr>
        <w:t xml:space="preserve">human </w:t>
      </w:r>
      <w:r w:rsidRPr="00FA5E92">
        <w:rPr>
          <w:rFonts w:ascii="Times New Roman" w:eastAsia="맑은 고딕" w:hAnsi="Times New Roman" w:cs="Times New Roman"/>
          <w:sz w:val="24"/>
          <w:szCs w:val="24"/>
          <w:lang w:val="en-GB"/>
        </w:rPr>
        <w:t xml:space="preserve">health. </w:t>
      </w:r>
      <w:r w:rsidR="00E77BFB">
        <w:rPr>
          <w:rFonts w:ascii="Times New Roman" w:eastAsia="맑은 고딕" w:hAnsi="Times New Roman" w:cs="Times New Roman"/>
          <w:sz w:val="24"/>
          <w:szCs w:val="24"/>
          <w:lang w:val="en-GB"/>
        </w:rPr>
        <w:t>These</w:t>
      </w:r>
      <w:r w:rsidRPr="00FA5E92">
        <w:rPr>
          <w:rFonts w:ascii="Times New Roman" w:eastAsia="맑은 고딕" w:hAnsi="Times New Roman" w:cs="Times New Roman"/>
          <w:sz w:val="24"/>
          <w:szCs w:val="24"/>
          <w:lang w:val="en-GB"/>
        </w:rPr>
        <w:t xml:space="preserve"> models </w:t>
      </w:r>
      <w:r w:rsidR="00E77BFB">
        <w:rPr>
          <w:rFonts w:ascii="Times New Roman" w:eastAsia="맑은 고딕" w:hAnsi="Times New Roman" w:cs="Times New Roman"/>
          <w:sz w:val="24"/>
          <w:szCs w:val="24"/>
          <w:lang w:val="en-GB"/>
        </w:rPr>
        <w:t>produced</w:t>
      </w:r>
      <w:r w:rsidRPr="00FA5E92">
        <w:rPr>
          <w:rFonts w:ascii="Times New Roman" w:eastAsia="맑은 고딕" w:hAnsi="Times New Roman" w:cs="Times New Roman"/>
          <w:sz w:val="24"/>
          <w:szCs w:val="24"/>
          <w:lang w:val="en-GB"/>
        </w:rPr>
        <w:t xml:space="preserve"> air pollution concentrations </w:t>
      </w:r>
      <w:r w:rsidR="00E77BFB">
        <w:rPr>
          <w:rFonts w:ascii="Times New Roman" w:eastAsia="맑은 고딕" w:hAnsi="Times New Roman" w:cs="Times New Roman"/>
          <w:sz w:val="24"/>
          <w:szCs w:val="24"/>
          <w:lang w:val="en-GB"/>
        </w:rPr>
        <w:t xml:space="preserve">estimated </w:t>
      </w:r>
      <w:r w:rsidRPr="00FA5E92">
        <w:rPr>
          <w:rFonts w:ascii="Times New Roman" w:eastAsia="맑은 고딕" w:hAnsi="Times New Roman" w:cs="Times New Roman"/>
          <w:sz w:val="24"/>
          <w:szCs w:val="24"/>
          <w:lang w:val="en-GB"/>
        </w:rPr>
        <w:t>at people’s homes or workplaces as their individual-level exposures</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{"citationItems":[{"id":"ITEM-1","itemData":{"DOI":"10.19191/EP18.5-6.S1.P021.085","ISSN":"1120-9763","abstract":"this paper is based upon work from COST Action ICSHNet. Health risks related to living close to industrially contaminated sites (ICSs) are a public concern. Toxicology-based risk assessment of single contaminants is the main approach to assess health risks, but epidemiological studies which investigate the relationships between exposure and health directly in the affected population have contributed important evidence. Limitations in exposure assessment have substantially contributed to uncertainty about associations found in epidemiological studies.; to examine exposure assessment methods that have been used in epidemiological studies on ICSs and to provide recommendations for improved exposure assessment in epidemiological studies by comparing exposure assessment methods in epidemiological studies and risk assessments.; after defining the multi-media framework of exposure related to ICSs, we discussed selected multi-media models applied in Europe. We provided an overview of exposure assessment in 54 epidemiological studies from a systematic review of hazardous waste sites; a systematic review of 41 epidemiological studies on incinerators and 52 additional studies on ICSs and health identified for this review.; we identified 10 multi-media models used in Europe primarily for risk assessment. Recent models incorporated estimation of internal biomarker levels. Predictions of the models differ particularly for the routes 'indoor air inhalation' and 'vegetable consumption'. Virtually all of the 54 hazardous waste studies used proximity indicators of exposure, based on municipality or zip code of residence (28 studies) or distance to a contaminated site (25 studies). One study used human biomonitoring. In virtually all epidemiological studies, actual land use was ignored. In the 52 additional studies on contaminated sites, proximity indicators were applied in 39 studies, air pollution dispersion modelling in 6 studies, and human biomonitoring in 9 studies. Exposure assessment in epidemiological studies on incinerators included indicators (presence of source in municipality and distance to the incinerator) and air dispersion modelling. Environmental multi-media modelling methods were not applied in any of the three groups of studies.; recommendations for refined exposure assessment in epidemiological studies included the use of more sophisticated exposure metrics instead of simple proximity indicators where feasible, as distance from a source results in misc…","author":[{"dropping-particle":"","family":"Hoek","given":"Gerard","non-dropping-particle":"","parse-names":false,"suffix":""},{"dropping-particle":"","family":"Ranzi","given":"Andrea","non-dropping-particle":"","parse-names":false,"suffix":""},{"dropping-particle":"","family":"Alimehmeti","given":"Ilir","non-dropping-particle":"","parse-names":false,"suffix":""},{"dropping-particle":"","family":"Ardeleanu","given":"Elena-Roxana","non-dropping-particle":"","parse-names":false,"suffix":""},{"dropping-particle":"","family":"Arrebola","given":"Juan P","non-dropping-particle":"","parse-names":false,"suffix":""},{"dropping-particle":"","family":"Ávila","given":"Paula","non-dropping-particle":"","parse-names":false,"suffix":""},{"dropping-particle":"","family":"Candeias","given":"Carla","non-dropping-particle":"","parse-names":false,"suffix":""},{"dropping-particle":"","family":"Colles","given":"Ann","non-dropping-particle":"","parse-names":false,"suffix":""},{"dropping-particle":"","family":"Crișan","given":"Gloria Cerasela","non-dropping-particle":"","parse-names":false,"suffix":""},{"dropping-particle":"","family":"Dack","given":"Sarah","non-dropping-particle":"","parse-names":false,"suffix":""},{"dropping-particle":"","family":"Demeter","given":"Zoltán","non-dropping-particle":"","parse-names":false,"suffix":""},{"dropping-particle":"","family":"Fazzo","given":"Lucia","non-dropping-particle":"","parse-names":false,"suffix":""},{"dropping-particle":"","family":"Fierens","given":"Tine","non-dropping-particle":"","parse-names":false,"suffix":""},{"dropping-particle":"","family":"Flückiger","given":"Benjamin","non-dropping-particle":"","parse-names":false,"suffix":""},{"dropping-particle":"","family":"Gaengler","given":"Stephanie","non-dropping-particle":"","parse-names":false,"suffix":""},{"dropping-particle":"","family":"Hänninen","given":"Otto","non-dropping-particle":"","parse-names":false,"suffix":""},{"dropping-particle":"","family":"Harzia","given":"Hedi","non-dropping-particle":"","parse-names":false,"suffix":""},{"dropping-particle":"","family":"Hough","given":"Rupert","non-dropping-particle":"","parse-names":false,"suffix":""},{"dropping-particle":"","family":"Iantovics","given":"Barna Laszlo","non-dropping-particle":"","parse-names":false,"suffix":""},{"dropping-particle":"","family":"Kalantzi","given":"Olga-Ioanna","non-dropping-particle":"","parse-names":false,"suffix":""},{"dropping-particle":"","family":"Karakitsios","given":"Spyros P","non-dropping-particle":"","parse-names":false,"suffix":""},{"dropping-particle":"","family":"Markis","given":"Konstantinos C","non-dropping-particle":"","parse-names":false,"suffix":""},{"dropping-particle":"","family":"Martin-Olmedo","given":"Piedad","non-dropping-particle":"","parse-names":false,"suffix":""},{"dropping-particle":"","family":"Nechita","given":"Elena","non-dropping-particle":"","parse-names":false,"suffix":""},{"dropping-particle":"","family":"Nicoli","given":"Thomai","non-dropping-particle":"","parse-names":false,"suffix":""},{"dropping-particle":"","family":"Orru","given":"Hans","non-dropping-particle":"","parse-names":false,"suffix":""},{"dropping-particle":"","family":"Pasetto","given":"Roberto","non-dropping-particle":"","parse-names":false,"suffix":""},{"dropping-particle":"","family":"Pérez-Carrascosa","given":"Francisco Miguel","non-dropping-particle":"","parse-names":false,"suffix":""},{"dropping-particle":"","family":"Pestana","given":"Diogo","non-dropping-particle":"","parse-names":false,"suffix":""},{"dropping-particle":"","family":"Rocha","given":"Fernando","non-dropping-particle":"","parse-names":false,"suffix":""},{"dropping-particle":"","family":"Sarigiannis","given":"Dimosthenis A","non-dropping-particle":"","parse-names":false,"suffix":""},{"dropping-particle":"","family":"Teixeira","given":"João Paulo","non-dropping-particle":"","parse-names":false,"suffix":""},{"dropping-particle":"","family":"Tsadilas","given":"Christos","non-dropping-particle":"","parse-names":false,"suffix":""},{"dropping-particle":"","family":"Tasic","given":"Visa","non-dropping-particle":"","parse-names":false,"suffix":""},{"dropping-particle":"","family":"Vaccari","given":"Lorenzo","non-dropping-particle":"","parse-names":false,"suffix":""},{"dropping-particle":"","family":"Iavarone","given":"Ivano","non-dropping-particle":"","parse-names":false,"suffix":""},{"dropping-particle":"","family":"Hoogh","given":"Kees","non-dropping-particle":"de","parse-names":false,"suffix":""}],"container-title":"Epidemiologia e prevenzione","id":"ITEM-1","issue":"5-6, S1","issued":{"date-parts":[["2018","12","23"]]},"language":"eng","page":"21-36","title":"A review of exposure assessment methods for epidemiological studies of health effects related to industrially contaminated sites","type":"article-journal","volume":"42"},"uris":["http://www.mendeley.com/documents/?uuid=979db6af-29ff-4039-93ce-37d447fc377f"]},{"id":"ITEM-2","itemData":{"DOI":"10.1007/s40572-017-0169-5","ISSN":"2196-5412","abstract":"Epidemiological studies of health effects of long-term exposure to outdoor air pollution rely on different exposure assessment methods. This review discusses widely used methods with a special focus on new developments.","author":[{"dropping-particle":"","family":"Hoek","given":"Gerard","non-dropping-particle":"","parse-names":false,"suffix":""}],"container-title":"Current Environmental Health Reports","id":"ITEM-2","issue":"4","issued":{"date-parts":[["2017","12","23"]]},"language":"en","page":"450-462","title":"Methods for Assessing Long-Term Exposures to Outdoor Air Pollutants","type":"article-journal","volume":"4"},"uris":["http://www.mendeley.com/documents/?uuid=93122970-b9ec-406c-be99-ccedf5346281"]}],"mendeley":{"formattedCitation":"&lt;sup&gt;5,6&lt;/sup&gt;","plainTextFormattedCitation":"5,6","previouslyFormattedCitation":"&lt;sup&gt;5,6&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5,6</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Specifically, physicochemical models </w:t>
      </w:r>
      <w:r w:rsidR="000E689B">
        <w:rPr>
          <w:rFonts w:ascii="Times New Roman" w:eastAsia="맑은 고딕" w:hAnsi="Times New Roman" w:cs="Times New Roman"/>
          <w:sz w:val="24"/>
          <w:szCs w:val="24"/>
          <w:lang w:val="en-GB"/>
        </w:rPr>
        <w:t>relied on</w:t>
      </w:r>
      <w:r w:rsidRPr="00FA5E92">
        <w:rPr>
          <w:rFonts w:ascii="Times New Roman" w:eastAsia="맑은 고딕" w:hAnsi="Times New Roman" w:cs="Times New Roman"/>
          <w:sz w:val="24"/>
          <w:szCs w:val="24"/>
          <w:lang w:val="en-GB"/>
        </w:rPr>
        <w:t xml:space="preserve"> emissions and meteorology data and </w:t>
      </w:r>
      <w:r w:rsidR="00505DC6">
        <w:rPr>
          <w:rFonts w:ascii="Times New Roman" w:eastAsia="맑은 고딕" w:hAnsi="Times New Roman" w:cs="Times New Roman" w:hint="eastAsia"/>
          <w:sz w:val="24"/>
          <w:szCs w:val="24"/>
          <w:lang w:val="en-GB"/>
        </w:rPr>
        <w:t>estima</w:t>
      </w:r>
      <w:r w:rsidR="00505DC6">
        <w:rPr>
          <w:rFonts w:ascii="Times New Roman" w:eastAsia="맑은 고딕" w:hAnsi="Times New Roman" w:cs="Times New Roman"/>
          <w:sz w:val="24"/>
          <w:szCs w:val="24"/>
          <w:lang w:val="en-GB"/>
        </w:rPr>
        <w:t>ted</w:t>
      </w:r>
      <w:r w:rsidRPr="00FA5E92">
        <w:rPr>
          <w:rFonts w:ascii="Times New Roman" w:eastAsia="맑은 고딕" w:hAnsi="Times New Roman" w:cs="Times New Roman"/>
          <w:sz w:val="24"/>
          <w:szCs w:val="24"/>
          <w:lang w:val="en-GB"/>
        </w:rPr>
        <w:t xml:space="preserve"> air pollution concentrations on the grid</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{"citationItems":[{"id":"ITEM-1","itemData":{"DOI":"https://doi.org/10.1029/2001JD001409","ISSN":"2156-2202","abstract":"The aerosol component of the Community Multiscale Air Quality (CMAQ) model is designed to be an efficient and economical depiction of aerosol dynamics in the atmosphere. The approach taken represents the particle size distribution as the superposition of three lognormal subdistributions, called modes. The processes of coagulation, particle growth by the addition of mass, and new particle formation, are included. Time stepping is done with analytical solutions to the differential equations for the conservation of number, surface area, and species mass. The component considers both PM2.5 and PM10 and includes estimates of the primary emissions of elemental and organic carbon, dust, and other species not further specified. Secondary species considered are sulfate, nitrate, ammonium, water, and secondary organics from precursors of anthropogenic and biogenic origin. Extinction of visible light by aerosols is represented by two methods: a parametric approximation to Mie extinction and an empirical approach based upon field data. The algorithms that simulate cloud interactions with aerosols are also described. Results from box model and three-dimensional simulations are exhibited.","author":[{"dropping-particle":"","family":"Binkowski","given":"Francis S","non-dropping-particle":"","parse-names":false,"suffix":""},{"dropping-particle":"","family":"Roselle","given":"Shawn J","non-dropping-particle":"","parse-names":false,"suffix":""}],"container-title":"Journal of Geophysical Research: Atmospheres","id":"ITEM-1","issue":"D6","issued":{"date-parts":[["2003","12","23"]]},"language":"en","title":"Models-3 Community Multiscale Air Quality (CMAQ) model aerosol component 1. Model description","type":"article-journal","volume":"108"},"uris":["http://www.mendeley.com/documents/?uuid=baa9e129-502e-4db0-ba99-abea19617029"]},{"id":"ITEM-2","itemData":{"DOI":"10.1080/08940630.1988.10466390","ISSN":"0894-0630","abstract":"The many advances made in air quality model evaluation procedures during the past ten years are discussed and some components of model uncertainty presented. Simplified statistical procedures for operational model evaluation are suggested. The fundamental model performance measures are the mean bias, the mean square error, and the correlation. The bootstrap resampling technique is used to estimate confidence limits on the performance measures, In order to determine if a model agrees satisfactorily with data or if one model is significantly different from another model. Applications to two tracer experiments are described. It is emphasized that review and evaluation of the scientific components of models are often of greater Importance than the strictly statistical evaluation. A necessary condition for acceptance Of a model should be that it is scientifically correct. It Is shown that even in research-grade tracer experiments, data Input errors can cause errors In hourly-average model predictions of point concentrations almost as large as the predictions themselves. The turbulent or stochastic component of model uncertainty has a similar magnitude. These components of the uncertainty decrease as averaging time increases.","author":[{"dropping-particle":"","family":"Hanha","given":"Steven R","non-dropping-particle":"","parse-names":false,"suffix":""}],"container-title":"JAPCA","id":"ITEM-2","issue":"4","issued":{"date-parts":[["1988","12","23"]]},"page":"406-412","title":"Air Quality Model Evaluation and Uncertainty","type":"article-journal","volume":"38"},"uris":["http://www.mendeley.com/documents/?uuid=7642fd41-ee95-4f6d-86c7-09362fbcd517"]}],"mendeley":{"formattedCitation":"&lt;sup&gt;7,8&lt;/sup&gt;","plainTextFormattedCitation":"7,8","previouslyFormattedCitation":"&lt;sup&gt;7,8&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7,8</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Statistical models were mostly constructed in pointwise regression including geographical </w:t>
      </w:r>
      <w:r w:rsidR="000E689B">
        <w:rPr>
          <w:rFonts w:ascii="Times New Roman" w:eastAsia="맑은 고딕" w:hAnsi="Times New Roman" w:cs="Times New Roman"/>
          <w:sz w:val="24"/>
          <w:szCs w:val="24"/>
          <w:lang w:val="en-GB"/>
        </w:rPr>
        <w:t>and/</w:t>
      </w:r>
      <w:r w:rsidRPr="00FA5E92">
        <w:rPr>
          <w:rFonts w:ascii="Times New Roman" w:eastAsia="맑은 고딕" w:hAnsi="Times New Roman" w:cs="Times New Roman"/>
          <w:sz w:val="24"/>
          <w:szCs w:val="24"/>
          <w:lang w:val="en-GB"/>
        </w:rPr>
        <w:t>or meteorological characteristics, named land use regression</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{"citationItems":[{"id":"ITEM-1","itemData":{"ISSN":"1044-3983","abstract":"Background. As part of a multicenter study relating traffic-related air pollution with incidence of asthma in three birth cohort studies (TRAPCA), we used a measurement and modelling procedure to estimate long-term average exposure to traffic-related particulate air pollution in communities throughout the Netherlands; in Munich, Germany; and in Stockholm County, Sweden. Methods. In each of the three locations, 40-42 measurement sites were selected to represent rural, urban background and urban traffic locations. At each site and fine particles and filter absorbance (a marker for diesel exhaust particles) were measured for four 2-week periods distributed over approximately 1-year periods between February 1999 and July 2000. We used these measurements to calculate annual average concentrations after adjustment for temporal variation. Traffic-related variables (eg, population density and traffic intensity) were collected using Geographic Information Systems and used in regression models predicting annual average concentrations. From these models we estimated ambient air concentrations at the home addresses of the cohort members. Results. Regression models using traffic-related variables explained 73%, 56% and 50% of the variability in annual average fine particle concentrations for the Netherlands, Munich and Stockholm County, respectively. For filter absorbance, the regression models explained 81%, 67% and 66% of the variability in the annual average concentrations. Cross-validation to estimate the model prediction errors indicated root mean squared errors of $1.1-1.6\\ \\mu {\\rm g}/{\\rm m}^{3}$ for PM2.5 and 0.22-0.31 ${}^{\\ast }10{}^{-5}{\\rm m}^{-1}$ for absorbance. Conclusions. A substantial fraction of the variability in annual average concentrations for all locations was explained by traffic-related variables. This approach can be used to estimate individual exposures for epidemiologic studies and offers advantages over alternative techniques relying on surrogate variables or traditional approaches that utilize ambient monitoring data alone.","author":[{"dropping-particle":"","family":"Brauer","given":"Michael","non-dropping-particle":"","parse-names":false,"suffix":""},{"dropping-particle":"","family":"Hoek","given":"Gerard","non-dropping-particle":"","parse-names":false,"suffix":""},{"dropping-particle":"","family":"Vliet","given":"Patricia","non-dropping-particle":"van","parse-names":false,"suffix":""},{"dropping-particle":"","family":"Meliefste","given":"Kees","non-dropping-particle":"","parse-names":false,"suffix":""},{"dropping-particle":"","family":"Fischer","given":"Paul","non-dropping-particle":"","parse-names":false,"suffix":""},{"dropping-particle":"","family":"Gehring","given":"Ulrike","non-dropping-particle":"","parse-names":false,"suffix":""},{"dropping-particle":"","family":"Heinrich","given":"Joachim","non-dropping-particle":"","parse-names":false,"suffix":""},{"dropping-particle":"","family":"Cyrys","given":"Josef","non-dropping-particle":"","parse-names":false,"suffix":""},{"dropping-particle":"","family":"Bellander","given":"Tom","non-dropping-particle":"","parse-names":false,"suffix":""},{"dropping-particle":"","family":"Lewne","given":"Marie","non-dropping-particle":"","parse-names":false,"suffix":""},{"dropping-particle":"","family":"Brunekreef","given":"Bert","non-dropping-particle":"","parse-names":false,"suffix":""}],"container-title":"Epidemiology","id":"ITEM-1","issue":"2","issued":{"date-parts":[["2003","12","23"]]},"page":"228-239","title":"Estimating Long-Term Average Particulate Air Pollution Concentrations: Application of Traffic Indicators and Geographic Information Systems","type":"article-journal","volume":"14"},"uris":["http://www.mendeley.com/documents/?uuid=b00f5fc9-b2b1-4370-970b-2cd259ae83e2"]},{"id":"ITEM-2","itemData":{"DOI":"10.1016/j.atmosenv.2008.05.057","ISSN":"1352-2310","abstract":"Studies on the health effects of long-term average exposure to outdoor air pollution have played an important role in recent health impact assessments. Exposure assessment for epidemiological studies of long-term exposure to ambient air pollution remains a difficult challenge because of substantial small-scale spatial variation. Current approaches for assessing intra-urban air pollution contrasts include the use of exposure indicator variables, interpolation methods, dispersion models and land-use regression (LUR) models. LUR models have been increasingly used in the past few years. This paper provides a critical review of the different components of LUR models. We identified 25 land-use regression studies. Land-use regression combines monitoring of air pollution at typically 20–100 locations, spread over the study area, and development of stochastic models using predictor variables usually obtained through geographic information systems (GIS). Monitoring is usually temporally limited: one to four surveys of typically one or two weeks duration. Significant predictor variables include various traffic representations, population density, land use, physical geography (e.g. altitude) and climate. Land-use regression methods have generally been applied successfully to model annual mean concentrations of NO2, NOx, PM2.5, the soot content of PM2.5 and VOCs in different settings, including European and North-American cities. The performance of the method in urban areas is typically better or equivalent to geo-statistical methods, such as kriging, and dispersion models. Further developments of the land-use regression method include more focus on developing models that can be transferred to other areas, inclusion of additional predictor variables such as wind direction or emission data and further exploration of focalsum methods. Models that include a spatial and a temporal component are of interest for (e.g. birth cohort) studies that need exposure variables on a finer temporal scale. There is a strong need for validation of LUR models with personal exposure monitoring.","author":[{"dropping-particle":"","family":"Hoek","given":"Gerard","non-dropping-particle":"","parse-names":false,"suffix":""},{"dropping-particle":"","family":"Beelen","given":"Rob","non-dropping-particle":"","parse-names":false,"suffix":""},{"dropping-particle":"","family":"Hoogh","given":"Kees","non-dropping-particle":"de","parse-names":false,"suffix":""},{"dropping-particle":"","family":"Vienneau","given":"Danielle","non-dropping-particle":"","parse-names":false,"suffix":""},{"dropping-particle":"","family":"Gulliver","given":"John","non-dropping-particle":"","parse-names":false,"suffix":""},{"dropping-particle":"","family":"Fischer","given":"Paul","non-dropping-particle":"","parse-names":false,"suffix":""},{"dropping-particle":"","family":"Briggs","given":"David","non-dropping-particle":"","parse-names":false,"suffix":""}],"container-title":"Atmospheric Environment","id":"ITEM-2","issue":"33","issued":{"date-parts":[["2008","12","23"]]},"language":"en","page":"7561-7578","title":"A review of land-use regression models to assess spatial variation of outdoor air pollution","type":"article-journal","volume":"42"},"uris":["http://www.mendeley.com/documents/?uuid=e1051c3b-aaf8-4691-a239-7931e1e7ac21"]},{"id":"ITEM-3","itemData":{"DOI":"10.1038/sj.jea.7500388","ISSN":"1559-064X","abstract":"The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Science &amp; Environmental Epidemiology","id":"ITEM-3","issue":"2","issued":{"date-parts":[["2005","12","23"]]},"language":"en","page":"185-204","title":"A review and evaluation of intraurban air pollution exposure models","type":"article-journal","volume":"15"},"uris":["http://www.mendeley.com/documents/?uuid=2c035d52-c262-492b-844c-3dc166a7c59e"]}],"mendeley":{"formattedCitation":"&lt;sup&gt;9–11&lt;/sup&gt;","plainTextFormattedCitation":"9–11","previouslyFormattedCitation":"&lt;sup&gt;9–11&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9–11</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Additional spatial correlation structure was modelled by using geostatistical techniques such as kriging</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{"citationItems":[{"id":"ITEM-1","itemData":{"ISSN":"1044-3983","abstract":"Background: The assessment of air pollution exposure using only community average concentrations may lead to measurement error that lowers estimates of the health burden attributable to poor air quality. To test this hypothesis, we modeled the association between air pollution and mortality using small-area exposure measures in Los Angeles, California. Methods: Data on 22,905 subjects were extracted from the American Cancer Society cohort for the period 1982-2000 (5,856 deaths). Pollution exposures were interpolated from 23 fine particle ($\\text{PM}_{2.5}$) and 42 ozone (O₃) fixed-site monitors. Proximity to expressways was tested as a measure of traffic pollution. We assessed associations in standard and spatial multilevel Cox regression models. Results: After controlling for 44 individual covariates, all-cause mortality had a relative risk (RR) of 1.17 (95% confidence interval = 1.05-1.30) for an increase of 10 μg/m³ $\\text{PM}_{2.5}$ and a RR of 1.11 (0.99-1.25) with maximal control for both individual and contextual confounders. The RRs for mortality resulting from ischemic heart disease and lung cancer deaths were elevated, in the range of 1.24-1.6, depending on the model used. These PM results were robust to adjustments for O₃ and expressway exposure. Conclusion: Our results suggest the chronic health effects associated with within-city gradients in exposure to $\\text{PM}_{2.5}$ may be even larger than previously reported across metropolitan areas. We observed effects nearly 3 times greater than in models relying on comparisons between communities. We also found specificity in cause of death, with $\\text{PM}_{2.5}$ associated more strongly with ischemic heart disease than with cardiopulmonary or all-cause mortality.","author":[{"dropping-particle":"","family":"Jerrett","given":"Michael","non-dropping-particle":"","parse-names":false,"suffix":""},{"dropping-particle":"","family":"Burnett","given":"Richard T","non-dropping-particle":"","parse-names":false,"suffix":""},{"dropping-particle":"","family":"Ma","given":"Renjun","non-dropping-particle":"","parse-names":false,"suffix":""},{"dropping-particle":"","family":"Pope","given":"C Arden","non-dropping-particle":"","parse-names":false,"suffix":""},{"dropping-particle":"","family":"Krewski","given":"Daniel","non-dropping-particle":"","parse-names":false,"suffix":""},{"dropping-particle":"","family":"Newbold","given":"K Bruce","non-dropping-particle":"","parse-names":false,"suffix":""},{"dropping-particle":"","family":"Thurston","given":"George","non-dropping-particle":"","parse-names":false,"suffix":""},{"dropping-particle":"","family":"Shi","given":"Yuanli","non-dropping-particle":"","parse-names":false,"suffix":""},{"dropping-particle":"","family":"Finkelstein","given":"Norm","non-dropping-particle":"","parse-names":false,"suffix":""},{"dropping-particle":"","family":"Calle","given":"Eugenia E","non-dropping-particle":"","parse-names":false,"suffix":""},{"dropping-particle":"","family":"Thun","given":"Michael J","non-dropping-particle":"","parse-names":false,"suffix":""}],"container-title":"Epidemiology","id":"ITEM-1","issue":"6","issued":{"date-parts":[["2005","12","23"]]},"page":"727-736","title":"Spatial Analysis of Air Pollution and Mortality in Los Angeles","type":"article-journal","volume":"16"},"uris":["http://www.mendeley.com/documents/?uuid=bd2fb8b0-655d-401e-af12-d1945b686a62"]},{"id":"ITEM-2","itemData":{"DOI":"10.1016/j.atmosenv.2013.04.015","ISSN":"1352-2310","abstract":"Many cohort studies in environmental epidemiology require accurate modeling and prediction of fine scale spatial variation in ambient air quality across the U.S. This modeling requires the use of small spatial scale geographic or “land use” regression covariates and some degree of spatial smoothing. Furthermore, the details of the prediction of air quality by land use regression and the spatial variation in ambient air quality not explained by this regression should be allowed to vary across the continent due to the large scale heterogeneity in topography, climate, and sources of air pollution. This paper introduces a regionalized national universal kriging model for annual average fine particulate matter (PM2.5) monitoring data across the U.S. To take full advantage of an extensive database of land use covariates we chose to use the method of Partial Least Squares, rather than variable selection, for the regression component of the model (the “universal” in “universal kriging”) with regression coefficients and residual variogram models allowed to vary across three regions defined as West Coast, Mountain West, and East. We demonstrate a very high level of cross-validated accuracy of prediction with an overall R2 of 0.88 and well-calibrated predictive intervals. In accord with the spatially varying characteristics of PM2.5 on a national scale and differing kriging smoothness parameters, the accuracy of the prediction varies by region with predictive intervals being notably wider in the West Coast and Mountain West in contrast to the East.","author":[{"dropping-particle":"","family":"Sampson","given":"Paul D","non-dropping-particle":"","parse-names":false,"suffix":""},{"dropping-particle":"","family":"Richards","given":"Mark","non-dropping-particle":"","parse-names":false,"suffix":""},{"dropping-particle":"","family":"Szpiro","given":"Adam A","non-dropping-particle":"","parse-names":false,"suffix":""},{"dropping-particle":"","family":"Bergen","given":"Silas","non-dropping-particle":"","parse-names":false,"suffix":""},{"dropping-particle":"","family":"Sheppard","given":"Lianne","non-dropping-particle":"","parse-names":false,"suffix":""},{"dropping-particle":"V","family":"Larson","given":"Timothy","non-dropping-particle":"","parse-names":false,"suffix":""},{"dropping-particle":"","family":"Kaufman","given":"Joel D","non-dropping-particle":"","parse-names":false,"suffix":""}],"container-title":"Atmospheric Environment","id":"ITEM-2","issued":{"date-parts":[["2013","12","23"]]},"language":"en","page":"383-392","title":"A regionalized national universal kriging model using Partial Least Squares regression for estimating annual PM2.5 concentrations in epidemiology","type":"article-journal","volume":"75"},"uris":["http://www.mendeley.com/documents/?uuid=ed62c409-9250-43aa-bb54-2f7451e67f94"]}],"mendeley":{"formattedCitation":"&lt;sup&gt;12,13&lt;/sup&gt;","plainTextFormattedCitation":"12,13","previouslyFormattedCitation":"&lt;sup&gt;12,13&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12,13</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and spatial smoothing as applied in generalized additive model</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{"citationItems":[{"id":"ITEM-1","itemData":{"DOI":"10.1214/08-AOAS204","ISSN":"1932-6157, 1941-7330","abstract":"The last two decades have seen intense scientific and regulatory interest in the health effects of particulate matter (PM). Influential epidemiological studies that characterize chronic exposure of individuals rely on monitoring data that are sparse in space and time, so they often assign the same exposure to participants in large geographic areas and across time. We estimate monthly PM during 1988–2002 in a large spatial domain for use in studying health effects in the Nurses’ Health Study. We develop a conceptually simple spatio-temporal model that uses a rich set of covariates. The model is used to estimate concentrations of PM10 for the full time period and PM2.5 for a subset of the period. For the earlier part of the period, 1988–1998, few PM2.5 monitors were operating, so we develop a simple extension to the model that represents PM2.5 conditionally on PM10 model predictions. In the epidemiological analysis, model predictions of PM10 are more strongly associated with health effects than when using simpler approaches to estimate exposure. Our modeling approach supports the application in estimating both fine-scale and large-scale spatial heterogeneity and capturing space–time interaction through the use of monthly-varying spatial surfaces. At the same time, the model is computationally feasible, implementable with standard software, and readily understandable to the scientific audience. Despite simplifying assumptions, the model has good predictive performance and uncertainty characterization.","author":[{"dropping-particle":"","family":"Paciorek","given":"Christopher J","non-dropping-particle":"","parse-names":false,"suffix":""},{"dropping-particle":"","family":"Yanosky","given":"Jeff D","non-dropping-particle":"","parse-names":false,"suffix":""},{"dropping-particle":"","family":"Puett","given":"Robin C","non-dropping-particle":"","parse-names":false,"suffix":""},{"dropping-particle":"","family":"Laden","given":"Francine","non-dropping-particle":"","parse-names":false,"suffix":""},{"dropping-particle":"","family":"Suh","given":"Helen H","non-dropping-particle":"","parse-names":false,"suffix":""}],"container-title":"Annals of Applied Statistics","id":"ITEM-1","issue":"1","issued":{"date-parts":[["2009","12","23"]]},"language":"EN","page":"370-397","title":"Practical large-scale spatio-temporal modeling of particulate matter concentrations","type":"article-journal","volume":"3"},"uris":["http://www.mendeley.com/documents/?uuid=f357285a-99cf-40a7-bfea-e61782448860"]}],"mendeley":{"formattedCitation":"&lt;sup&gt;14&lt;/sup&gt;","plainTextFormattedCitation":"14","previouslyFormattedCitation":"&lt;sup&gt;14&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14</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w:t>
      </w:r>
    </w:p>
    <w:p w14:paraId="0374F471" w14:textId="55B73F05" w:rsidR="00FA5E92" w:rsidRPr="00FA5E92" w:rsidRDefault="00FA5E92" w:rsidP="00FA5E92">
      <w:pPr>
        <w:spacing w:line="480" w:lineRule="auto"/>
        <w:ind w:firstLine="800"/>
        <w:jc w:val="left"/>
        <w:rPr>
          <w:rFonts w:ascii="Times New Roman" w:eastAsia="맑은 고딕" w:hAnsi="Times New Roman" w:cs="Times New Roman"/>
          <w:sz w:val="24"/>
          <w:szCs w:val="24"/>
          <w:lang w:val="en-GB"/>
        </w:rPr>
      </w:pPr>
      <w:r w:rsidRPr="00381C33">
        <w:rPr>
          <w:rFonts w:ascii="Times New Roman" w:eastAsia="맑은 고딕" w:hAnsi="Times New Roman" w:cs="Times New Roman"/>
          <w:sz w:val="24"/>
          <w:szCs w:val="24"/>
          <w:highlight w:val="green"/>
          <w:lang w:val="en-GB"/>
        </w:rPr>
        <w:t xml:space="preserve">The benefit of </w:t>
      </w:r>
      <w:r w:rsidR="00E77BFB">
        <w:rPr>
          <w:rFonts w:ascii="Times New Roman" w:eastAsia="맑은 고딕" w:hAnsi="Times New Roman" w:cs="Times New Roman"/>
          <w:sz w:val="24"/>
          <w:szCs w:val="24"/>
          <w:highlight w:val="green"/>
          <w:lang w:val="en-GB"/>
        </w:rPr>
        <w:t xml:space="preserve">these advanced </w:t>
      </w:r>
      <w:r w:rsidRPr="00381C33">
        <w:rPr>
          <w:rFonts w:ascii="Times New Roman" w:eastAsia="맑은 고딕" w:hAnsi="Times New Roman" w:cs="Times New Roman"/>
          <w:sz w:val="24"/>
          <w:szCs w:val="24"/>
          <w:highlight w:val="green"/>
          <w:lang w:val="en-GB"/>
        </w:rPr>
        <w:t xml:space="preserve">exposure </w:t>
      </w:r>
      <w:r w:rsidR="00E77BFB">
        <w:rPr>
          <w:rFonts w:ascii="Times New Roman" w:eastAsia="맑은 고딕" w:hAnsi="Times New Roman" w:cs="Times New Roman"/>
          <w:sz w:val="24"/>
          <w:szCs w:val="24"/>
          <w:highlight w:val="green"/>
          <w:lang w:val="en-GB"/>
        </w:rPr>
        <w:t>prediction approaches</w:t>
      </w:r>
      <w:r w:rsidRPr="00381C33">
        <w:rPr>
          <w:rFonts w:ascii="Times New Roman" w:eastAsia="맑은 고딕" w:hAnsi="Times New Roman" w:cs="Times New Roman"/>
          <w:sz w:val="24"/>
          <w:szCs w:val="24"/>
          <w:highlight w:val="green"/>
          <w:lang w:val="en-GB"/>
        </w:rPr>
        <w:t xml:space="preserve"> </w:t>
      </w:r>
      <w:r w:rsidR="00E77BFB">
        <w:rPr>
          <w:rFonts w:ascii="Times New Roman" w:eastAsia="맑은 고딕" w:hAnsi="Times New Roman" w:cs="Times New Roman"/>
          <w:sz w:val="24"/>
          <w:szCs w:val="24"/>
          <w:highlight w:val="green"/>
          <w:lang w:val="en-GB"/>
        </w:rPr>
        <w:t>could be limited</w:t>
      </w:r>
      <w:r w:rsidRPr="00381C33">
        <w:rPr>
          <w:rFonts w:ascii="Times New Roman" w:eastAsia="맑은 고딕" w:hAnsi="Times New Roman" w:cs="Times New Roman"/>
          <w:sz w:val="24"/>
          <w:szCs w:val="24"/>
          <w:highlight w:val="green"/>
          <w:lang w:val="en-GB"/>
        </w:rPr>
        <w:t xml:space="preserve"> when complete address data are </w:t>
      </w:r>
      <w:r w:rsidR="00E77BFB">
        <w:rPr>
          <w:rFonts w:ascii="Times New Roman" w:eastAsia="맑은 고딕" w:hAnsi="Times New Roman" w:cs="Times New Roman"/>
          <w:sz w:val="24"/>
          <w:szCs w:val="24"/>
          <w:highlight w:val="green"/>
          <w:lang w:val="en-GB"/>
        </w:rPr>
        <w:t>un</w:t>
      </w:r>
      <w:r w:rsidRPr="00381C33">
        <w:rPr>
          <w:rFonts w:ascii="Times New Roman" w:eastAsia="맑은 고딕" w:hAnsi="Times New Roman" w:cs="Times New Roman"/>
          <w:sz w:val="24"/>
          <w:szCs w:val="24"/>
          <w:highlight w:val="green"/>
          <w:lang w:val="en-GB"/>
        </w:rPr>
        <w:t>available.</w:t>
      </w:r>
      <w:r w:rsidRPr="00FA5E92">
        <w:rPr>
          <w:rFonts w:ascii="Times New Roman" w:eastAsia="맑은 고딕" w:hAnsi="Times New Roman" w:cs="Times New Roman"/>
          <w:sz w:val="24"/>
          <w:szCs w:val="24"/>
          <w:lang w:val="en-GB"/>
        </w:rPr>
        <w:t xml:space="preserve"> </w:t>
      </w:r>
      <w:r w:rsidR="00E77BFB">
        <w:rPr>
          <w:rFonts w:ascii="Times New Roman" w:eastAsia="맑은 고딕" w:hAnsi="Times New Roman" w:cs="Times New Roman"/>
          <w:sz w:val="24"/>
          <w:szCs w:val="24"/>
          <w:lang w:val="en-GB"/>
        </w:rPr>
        <w:t>I</w:t>
      </w:r>
      <w:r w:rsidRPr="00FA5E92">
        <w:rPr>
          <w:rFonts w:ascii="Times New Roman" w:eastAsia="맑은 고딕" w:hAnsi="Times New Roman" w:cs="Times New Roman"/>
          <w:sz w:val="24"/>
          <w:szCs w:val="24"/>
          <w:lang w:val="en-GB"/>
        </w:rPr>
        <w:t xml:space="preserve">t is common that address information </w:t>
      </w:r>
      <w:r w:rsidR="00E77BFB">
        <w:rPr>
          <w:rFonts w:ascii="Times New Roman" w:eastAsia="맑은 고딕" w:hAnsi="Times New Roman" w:cs="Times New Roman"/>
          <w:sz w:val="24"/>
          <w:szCs w:val="24"/>
          <w:lang w:val="en-GB"/>
        </w:rPr>
        <w:t xml:space="preserve">of exising health data </w:t>
      </w:r>
      <w:r w:rsidRPr="00FA5E92">
        <w:rPr>
          <w:rFonts w:ascii="Times New Roman" w:eastAsia="맑은 고딕" w:hAnsi="Times New Roman" w:cs="Times New Roman"/>
          <w:sz w:val="24"/>
          <w:szCs w:val="24"/>
          <w:lang w:val="en-GB"/>
        </w:rPr>
        <w:t>is available at the coarse spatial scale such as census tract, zipcode area, and district</w:t>
      </w:r>
      <w:r w:rsidRPr="00FA5E92">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{"citationItems":[{"id":"ITEM-1","itemData":{"DOI":"10.1136/bmjopen-2017-016640","ISSN":"2044-6055, 2044-6055","abstract":"Purpose The National Health Insurance Service-Health Screening Cohort (NHIS-HEALS) is a cohort of participants who participated in health screening programmes provided by the NHIS in the Republic of Korea. The NHIS constructed the NHIS-HEALS cohort database in 2015. The purpose of this cohort is to offer relevant and useful data for health researchers, especially in the field of non-communicable diseases and health risk factors, and policy-maker. Participants To construct the NHIS-HEALS database, a sample cohort was first selected from the 2002 and 2003 health screening participants, who were aged between 40 and 79 in 2002 and followed up through 2013. This cohort included 514 866 health screening participants who comprised a random selection of 10% of all health screening participants in 2002 and 2003. Findings to date The age-standardised prevalence of anaemia, diabetes mellitus, hypertension, obesity, hypercholesterolaemia and abnormal urine protein were 9.8%, 8.2%, 35.6%, 2.7%, 14.2% and 2.0%, respectively. The age-standardised mortality rate for the first 2 years (through 2004) was 442.0 per 100 000 person-years, while the rate for 10 years (through 2012) was 865.9 per 100 000 person-years. The most common cause of death was malignant neoplasm in both sexes (364.1 per 100 000 person-years for men, 128.3 per 100 000 person-years for women). Future plans This database can be used to study the risk factors of non-communicable diseases and dental health problems, which are important health issues that have not yet been fully investigated. The cohort will be maintained and continuously updated by the NHIS.","author":[{"dropping-particle":"","family":"Seong","given":"Sang Cheol","non-dropping-particle":"","parse-names":false,"suffix":""},{"dropping-particle":"","family":"Kim","given":"Yeon-Yong","non-dropping-particle":"","parse-names":false,"suffix":""},{"dropping-particle":"","family":"Park","given":"Sue K","non-dropping-particle":"","parse-names":false,"suffix":""},{"dropping-particle":"","family":"Khang","given":"Young Ho","non-dropping-particle":"","parse-names":false,"suffix":""},{"dropping-particle":"","family":"Kim","given":"Hyeon Chang","non-dropping-particle":"","parse-names":false,"suffix":""},{"dropping-particle":"","family":"Park","given":"Jong Heon","non-dropping-particle":"","parse-names":false,"suffix":""},{"dropping-particle":"","family":"Kang","given":"Hee-Jin","non-dropping-particle":"","parse-names":false,"suffix":""},{"dropping-particle":"","family":"Do","given":"Cheol-Ho","non-dropping-particle":"","parse-names":false,"suffix":""},{"dropping-particle":"","family":"Song","given":"Jong-Sun","non-dropping-particle":"","parse-names":false,"suffix":""},{"dropping-particle":"","family":"Lee","given":"Eun-Joo","non-dropping-particle":"","parse-names":false,"suffix":""},{"dropping-particle":"","family":"Ha","given":"Seongjun","non-dropping-particle":"","parse-names":false,"suffix":""},{"dropping-particle":"","family":"Shin","given":"Soon Ae","non-dropping-particle":"","parse-names":false,"suffix":""},{"dropping-particle":"","family":"Jeong","given":"Seung-Lyeal","non-dropping-particle":"","parse-names":false,"suffix":""}],"container-title":"BMJ Open","id":"ITEM-1","issue":"9","issued":{"date-parts":[["2017","12","23"]]},"language":"en","page":"e016640","title":"Cohort profile: the National Health Insurance Service-National Health Screening Cohort (NHIS-HEALS) in Korea","type":"article-journal","volume":"7"},"uris":["http://www.mendeley.com/documents/?uuid=29eb1fbf-d17f-461b-a9b5-6db976004fbb"]},{"id":"ITEM-2","itemData":{"DOI":"10.1016/S0140-6736(13)62158-3","ISSN":"0140-6736","abstract":"Background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author":[{"dropping-particle":"","family":"Beelen","given":"Rob","non-dropping-particle":"","parse-names":false,"suffix":""},{"dropping-particle":"","family":"Raaschou-Nielsen","given":"Ole","non-dropping-particle":"","parse-names":false,"suffix":""},{"dropping-particle":"","family":"Stafoggia","given":"Massimo","non-dropping-particle":"","parse-names":false,"suffix":""},{"dropping-particle":"","family":"Andersen","given":"Zorana Jovanovic","non-dropping-particle":"","parse-names":false,"suffix":""},{"dropping-particle":"","family":"Weinmayr","given":"Gudrun","non-dropping-particle":"","parse-names":false,"suffix":""},{"dropping-particle":"","family":"Hoffmann","given":"Barbara","non-dropping-particle":"","parse-names":false,"suffix":""},{"dropping-particle":"","family":"Wolf","given":"Kathrin","non-dropping-particle":"","parse-names":false,"suffix":""},{"dropping-particle":"","family":"Samoli","given":"Evangelia","non-dropping-particle":"","parse-names":false,"suffix":""},{"dropping-particle":"","family":"Fischer","given":"Paul","non-dropping-particle":"","parse-names":false,"suffix":""},{"dropping-particle":"","family":"Nieuwenhuijsen","given":"Mark","non-dropping-particle":"","parse-names":false,"suffix":""},{"dropping-particle":"","family":"Vineis","given":"Paolo","non-dropping-particle":"","parse-names":false,"suffix":""},{"dropping-particle":"","family":"Xun","given":"Wei W","non-dropping-particle":"","parse-names":false,"suffix":""},{"dropping-particle":"","family":"Katsouyanni","given":"Klea","non-dropping-particle":"","parse-names":false,"suffix":""},{"dropping-particle":"","family":"Dimakopoulou","given":"Konstantina","non-dropping-particle":"","parse-names":false,"suffix":""},{"dropping-particle":"","family":"Oudin","given":"Anna","non-dropping-particle":"","parse-names":false,"suffix":""},{"dropping-particle":"","family":"Forsberg","given":"Bertil","non-dropping-particle":"","parse-names":false,"suffix":""},{"dropping-particle":"","family":"Modig","given":"Lars","non-dropping-particle":"","parse-names":false,"suffix":""},{"dropping-particle":"","family":"Havulinna","given":"Aki S","non-dropping-particle":"","parse-names":false,"suffix":""},{"dropping-particle":"","family":"Lanki","given":"Timo","non-dropping-particle":"","parse-names":false,"suffix":""},{"dropping-particle":"","family":"Turunen","given":"Anu","non-dropping-particle":"","parse-names":false,"suffix":""},{"dropping-particle":"","family":"Oftedal","given":"Bente","non-dropping-particle":"","parse-names":false,"suffix":""},{"dropping-particle":"","family":"Nystad","given":"Wenche","non-dropping-particle":"","parse-names":false,"suffix":""},{"dropping-particle":"","family":"Nafstad","given":"Per","non-dropping-particle":"","parse-names":false,"suffix":""},{"dropping-particle":"","family":"Faire","given":"Ulf","non-dropping-particle":"De","parse-names":false,"suffix":""},{"dropping-particle":"","family":"Pedersen","given":"Nancy L","non-dropping-particle":"","parse-names":false,"suffix":""},{"dropping-particle":"","family":"Östenson","given":"Claes-Göran","non-dropping-particle":"","parse-names":false,"suffix":""},{"dropping-particle":"","family":"Fratiglioni","given":"Laura","non-dropping-particle":"","parse-names":false,"suffix":""},{"dropping-particle":"","family":"Penell","given":"Johanna","non-dropping-particle":"","parse-names":false,"suffix":""},{"dropping-particle":"","family":"Korek","given":"Michal","non-dropping-particle":"","parse-names":false,"suffix":""},{"dropping-particle":"","family":"Pershagen","given":"Göran","non-dropping-particle":"","parse-names":false,"suffix":""},{"dropping-particle":"","family":"Eriksen","given":"Kirsten Thorup","non-dropping-particle":"","parse-names":false,"suffix":""},{"dropping-particle":"","family":"Overvad","given":"Kim","non-dropping-particle":"","parse-names":false,"suffix":""},{"dropping-particle":"","family":"Ellermann","given":"Thomas","non-dropping-particle":"","parse-names":false,"suffix":""},{"dropping-particle":"","family":"Eeftens","given":"Marloes","non-dropping-particle":"","parse-names":false,"suffix":""},{"dropping-particle":"","family":"Peeters","given":"Petra H","non-dropping-particle":"","parse-names":false,"suffix":""},{"dropping-particle":"","family":"Meliefste","given":"Kees","non-dropping-particle":"","parse-names":false,"suffix":""},{"dropping-particle":"","family":"Wang","given":"Meng","non-dropping-particle":"","parse-names":false,"suffix":""},{"dropping-particle":"","family":"Bueno-de-Mesquita","given":"Bas","non-dropping-particle":"","parse-names":false,"suffix":""},{"dropping-particle":"","family":"Sugiri","given":"Dorothea","non-dropping-particle":"","parse-names":false,"suffix":""},{"dropping-particle":"","family":"Krämer","given":"Ursula","non-dropping-particle":"","parse-names":false,"suffix":""},{"dropping-particle":"","family":"Heinrich","given":"Joachim","non-dropping-particle":"","parse-names":false,"suffix":""},{"dropping-particle":"","family":"Hoogh","given":"Kees","non-dropping-particle":"de","parse-names":false,"suffix":""},{"dropping-particle":"","family":"Key","given":"Timothy","non-dropping-particle":"","parse-names":false,"suffix":""},{"dropping-particle":"","family":"Peters","given":"Annette","non-dropping-particle":"","parse-names":false,"suffix":""},{"dropping-particle":"","family":"Hampel","given":"Regina","non-dropping-particle":"","parse-names":false,"suffix":""},{"dropping-particle":"","family":"Concin","given":"Hans","non-dropping-particle":"","parse-names":false,"suffix":""},{"dropping-particle":"","family":"Nagel","given":"Gabriele","non-dropping-particle":"","parse-names":false,"suffix":""},{"dropping-particle":"","family":"Ineichen","given":"Alex","non-dropping-particle":"","parse-names":false,"suffix":""},{"dropping-particle":"","family":"Schaffner","given":"Emmanuel","non-dropping-particle":"","parse-names":false,"suffix":""},{"dropping-particle":"","family":"Probst-Hensch","given":"Nicole","non-dropping-particle":"","parse-names":false,"suffix":""},{"dropping-particle":"","family":"Künzli","given":"Nino","non-dropping-particle":"","parse-names":false,"suffix":""},{"dropping-particle":"","family":"Schindler","given":"Christian","non-dropping-particle":"","parse-names":false,"suffix":""},{"dropping-particle":"","family":"Schikowski","given":"Tamara","non-dropping-particle":"","parse-names":false,"suffix":""},{"dropping-particle":"","family":"Adam","given":"Martin","non-dropping-particle":"","parse-names":false,"suffix":""},{"dropping-particle":"","family":"Phuleria","given":"Harish","non-dropping-particle":"","parse-names":false,"suffix":""},{"dropping-particle":"","family":"Vilier","given":"Alice","non-dropping-particle":"","parse-names":false,"suffix":""},{"dropping-particle":"","family":"Clavel-Chapelon","given":"Françoise","non-dropping-particle":"","parse-names":false,"suffix":""},{"dropping-particle":"","family":"Declercq","given":"Christophe","non-dropping-particle":"","parse-names":false,"suffix":""},{"dropping-particle":"","family":"Grioni","given":"Sara","non-dropping-particle":"","parse-names":false,"suffix":""},{"dropping-particle":"","family":"Krogh","given":"Vittorio","non-dropping-particle":"","parse-names":false,"suffix":""},{"dropping-particle":"","family":"Tsai","given":"Ming-Yi","non-dropping-particle":"","parse-names":false,"suffix":""},{"dropping-particle":"","family":"Ricceri","given":"Fulvio","non-dropping-particle":"","parse-names":false,"suffix":""},{"dropping-particle":"","family":"Sacerdote","given":"Carlotta","non-dropping-particle":"","parse-names":false,"suffix":""},{"dropping-particle":"","family":"Galassi","given":"Claudia","non-dropping-particle":"","parse-names":false,"suffix":""},{"dropping-particle":"","family":"Migliore","given":"Enrica","non-dropping-particle":"","parse-names":false,"suffix":""},{"dropping-particle":"","family":"Ranzi","given":"Andrea","non-dropping-particle":"","parse-names":false,"suffix":""},{"dropping-particle":"","family":"Cesaroni","given":"Giulia","non-dropping-particle":"","parse-names":false,"suffix":""},{"dropping-particle":"","family":"Badaloni","given":"Chiara","non-dropping-particle":"","parse-names":false,"suffix":""},{"dropping-particle":"","family":"Forastiere","given":"Francesco","non-dropping-particle":"","parse-names":false,"suffix":""},{"dropping-particle":"","family":"Tamayo","given":"Ibon","non-dropping-particle":"","parse-names":false,"suffix":""},{"dropping-particle":"","family":"Amiano","given":"Pilar","non-dropping-particle":"","parse-names":false,"suffix":""},{"dropping-particle":"","family":"Dorronsoro","given":"Miren","non-dropping-particle":"","parse-names":false,"suffix":""},{"dropping-particle":"","family":"Katsoulis","given":"Michail","non-dropping-particle":"","parse-names":false,"suffix":""},{"dropping-particle":"","family":"Trichopoulou","given":"Antonia","non-dropping-particle":"","parse-names":false,"suffix":""},{"dropping-particle":"","family":"Brunekreef","given":"Bert","non-dropping-particle":"","parse-names":false,"suffix":""},{"dropping-particle":"","family":"Hoek","given":"Gerard","non-dropping-particle":"","parse-names":false,"suffix":""}],"container-title":"The Lancet","id":"ITEM-2","issue":"9919","issued":{"date-parts":[["2014","12","23"]]},"language":"en","page":"785-795","title":"Effects of long-term exposure to air pollution on natural-cause mortality: an analysis of 22 European cohorts within the multicentre ESCAPE project","type":"article-journal","volume":"383"},"uris":["http://www.mendeley.com/documents/?uuid=72206928-3545-4d71-82d3-849cb73ae360"]},{"id":"ITEM-3","itemData":{"DOI":"10.1164/rccm.200503-443OC","ISSN":"1073-449X","abstract":"Rationale: A large body of epidemiologic literature has found an association of increased fine particulate air pollution (PM2.5) with acute and chronic mortality. The effect of improvements in particle exposure is less clear.Objectives: Earlier analysis of the Harvard Six Cities adult cohort study showed an association between long-term ambient PM2.5 and mortality between enrollment in the mid-1970s and follow-up until 1990. We extended mortality follow-up for 8 yr in a period of reduced air pollution concentrations.Methods: Annual city-specific PM2.5 concentrations were measured between 1979 and 1988, and estimated for later years from publicly available data. Exposure was defined as (1) city-specific mean PM2.5 during the two follow-up periods, (2) mean PM2.5 in the first period and change between these periods, (3) overall mean PM2.5 across the entire follow-up, and (4) year-specific mean PM2.5. Mortality rate ratios were estimated with Cox proportional hazards regression controlling for individual risk factors.Measurements and Main Results: We found an increase in overall mortality associated with each 10 μg/m3 increase in PM2.5 modeled either as the overall mean (rate ratio [RR], 1.16; 95% confidence interval [CI], 1.07–1.26) or as exposure in the year of death (RR, 1.14; 95% CI, 1.06–1.22). PM2.5 exposure was associated with lung cancer (RR, 1.27; 95% CI, 0.96–1.69) and cardiovascular deaths (RR, 1.28; 95% CI, 1.13–1.44). Improved overall mortality was associated with decreased mean PM2.5 (10 μg/m3) between periods (RR, 0.73; 95% CI, 0.57–0.95).Conclusion: Total, cardiovascular, and lung cancer mortality were each positively associated with ambient PM2.5 concentrations. Reduced PM2.5 concentrations were associated with reduced mortality risk.","author":[{"dropping-particle":"","family":"Laden","given":"Francine","non-dropping-particle":"","parse-names":false,"suffix":""},{"dropping-particle":"","family":"Schwartz","given":"Joel","non-dropping-particle":"","parse-names":false,"suffix":""},{"dropping-particle":"","family":"Speizer","given":"Frank E","non-dropping-particle":"","parse-names":false,"suffix":""},{"dropping-particle":"","family":"Dockery","given":"Douglas W","non-dropping-particle":"","parse-names":false,"suffix":""}],"container-title":"American Journal of Respiratory and Critical Care Medicine","id":"ITEM-3","issue":"6","issued":{"date-parts":[["2006","12","23"]]},"page":"667-672","title":"Reduction in Fine Particulate Air Pollution and Mortality","type":"article-journal","volume":"173"},"uris":["http://www.mendeley.com/documents/?uuid=ff9efdb0-4067-4a58-849b-5c3d680163d7"]},{"id":"ITEM-4","itemData":{"DOI":"10.3390/ijerph14101103","ISSN":"16604601","PMID":"28946613","abstract":"Increasing numbers of cohort studies have reported that long-term exposure to ambient particu</w:instrText>
      </w:r>
      <w:r w:rsidR="000704CD">
        <w:rPr>
          <w:rFonts w:ascii="Times New Roman" w:eastAsia="맑은 고딕" w:hAnsi="Times New Roman" w:cs="Times New Roman" w:hint="eastAsia"/>
          <w:sz w:val="24"/>
          <w:szCs w:val="24"/>
          <w:lang w:val="en-GB"/>
        </w:rPr>
        <w:instrText xml:space="preserve">late matter is associated with mortality. However, there has been little evidence from Asian countries. We aimed to explore the association between long-term exposure to particulate matter with a diameter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10 µm (PM10) and mortality in South Korea, using </w:instrText>
      </w:r>
      <w:r w:rsidR="000704CD">
        <w:rPr>
          <w:rFonts w:ascii="Times New Roman" w:eastAsia="맑은 고딕" w:hAnsi="Times New Roman" w:cs="Times New Roman"/>
          <w:sz w:val="24"/>
          <w:szCs w:val="24"/>
          <w:lang w:val="en-GB"/>
        </w:rPr>
        <w:instrText>a nationwide population-based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time.","author":[{"dropping-particle":"","family":"Kim","given":"Ok Jin","non-dropping-particle":"","parse-names":false,"suffix":""},{"dropping-particle":"","family":"Kim","given":"Sun Young","non-dropping-particle":"","parse-names":false,"suffix":""},{"dropping-particle":"","family":"Kim","given":"Ho","non-dropping-particle":"","parse-names":false,"suffix":""}],"container-title":"International Journal of Environmental Research and Public Health","id":"ITEM-4","issue":"10","issued":{"date-parts":[["2017"]]},"title":"Association between long-term exposure to particulate matter air pollution and mortality in a South Korean national cohort: Comparison across different exposure assessment approaches","type":"article-journal","volume":"14"},"uris":["http://www.mendeley.com/documents/?uuid=36483f8c-2275-49b2-a2eb-220e0e158bc5"]},{"id":"ITEM-5","itemData":{"DOI":"10.1289/ehp.11449","abstract":"BackgroundProspective cohort studies constitute the majo</w:instrText>
      </w:r>
      <w:r w:rsidR="000704CD">
        <w:rPr>
          <w:rFonts w:ascii="Times New Roman" w:eastAsia="맑은 고딕" w:hAnsi="Times New Roman" w:cs="Times New Roman" w:hint="eastAsia"/>
          <w:sz w:val="24"/>
          <w:szCs w:val="24"/>
          <w:lang w:val="en-GB"/>
        </w:rPr>
        <w:instrText xml:space="preserve">r source of evidence about the mortality effects of chronic exposure to particulate air pollution. Additional studies are needed to provide evidence on the health effects of chronic exposure to particulate matter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m in aerodynamic diameter (PM2.5) b</w:instrText>
      </w:r>
      <w:r w:rsidR="000704CD">
        <w:rPr>
          <w:rFonts w:ascii="Times New Roman" w:eastAsia="맑은 고딕" w:hAnsi="Times New Roman" w:cs="Times New Roman"/>
          <w:sz w:val="24"/>
          <w:szCs w:val="24"/>
          <w:lang w:val="en-GB"/>
        </w:rPr>
        <w:instrText>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w:instrText>
      </w:r>
      <w:r w:rsidR="000704CD">
        <w:rPr>
          <w:rFonts w:ascii="Times New Roman" w:eastAsia="맑은 고딕" w:hAnsi="Times New Roman" w:cs="Times New Roman" w:hint="eastAsia"/>
          <w:sz w:val="24"/>
          <w:szCs w:val="24"/>
          <w:lang w:val="en-GB"/>
        </w:rPr>
        <w:instrText xml:space="preserve">ion or for persons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85 years of age.ConclusionsWe established a cohort of Medicare participants for investigating air pollution and mortality on longer-term time frames. Chronic exposure to PM2.5 was associated with mortality in the eastern and central r</w:instrText>
      </w:r>
      <w:r w:rsidR="000704CD">
        <w:rPr>
          <w:rFonts w:ascii="Times New Roman" w:eastAsia="맑은 고딕" w:hAnsi="Times New Roman" w:cs="Times New Roman"/>
          <w:sz w:val="24"/>
          <w:szCs w:val="24"/>
          <w:lang w:val="en-GB"/>
        </w:rPr>
        <w:instrText>egions, but not in the western United States.","author":[{"dropping-particle":"","family":"L.","given":"Zeger Scott","non-dropping-particle":"","parse-names":false,"suffix":""},{"dropping-particle":"","family":"Francesca","given":"Dominici","non-dropping-particle":"","parse-names":false,"suffix":""},{"dropping-particle":"","family":"Aidan","given":"McDermott","non-dropping-particle":"","parse-names":false,"suffix":""},{"dropping-particle":"","family":"M.","given":"Samet Jonathan","non-dropping-particle":"","parse-names":false,"suffix":""}],"container-title":"Environmental Health Perspectives","id":"ITEM-5","issue":"12","issued":{"date-parts":[["2008","12","23"]]},"page":"1614-1619","title":"Mortality in the Medicare Population and Chronic Exposure to Fine Particulate Air Pollution in Urban Centers (2000–2005)","type":"article-journal","volume":"116"},"uris":["http://www.mendeley.com/documents/?uuid=3c7c37c2-ff7e-43c6-848c-b46dcf31b83b"]},{"id":"ITEM-6","itemData":{"DOI":"10.1164/rccm.201210-1758OC","ISSN":"1073-449X","abstract":"Rationale: Cohort evidence linking long-term exposure to outdoor particulate air pollution and mortality has come largely from the United States. There is relatively little evidence from nationally representative cohorts in other countries.Objectives: To investigate the relationship between long-term exposure to a range of pollutants and causes of death in a national English cohort.Methods: A total of 835,607 patients aged 40–89 years registered with 205 general practices were followed from 2003–2007. Annual average concentrations in 2002 for particulate matter with a median aerodynamic diameter less than 10 (PM10) and less than 2.5 μm (PM2.5), nitrogen dioxide (NO2), ozone, and sulfur dioxide (SO2) at 1 km2 resolution, estimated from emission-based models, were linked to residential postcode. Deaths (n = 83,103) were ascertained from linkage to death certificates, and hazard ratios (HRs) for all- and cause-specific mortality for pollutants were estimated for interquartile pollutant changes from Cox models adjusting for age, sex, smoking, body mass index, and area-level socioeconomic status markers.Measurements and Main Results: Residential concentrations of all pollutants except ozone were positively associated with all-cause mortality (HR, 1.02, 1.03, and 1.04 for PM2.5, NO2, and SO2, respectively). Associations for PM2.5, NO2, and SO2 were larger for respiratory deaths (HR, 1.09 each) and lung cancer (HR, 1.02, 1.06, and 1.05) but nearer unity for cardiovascular deaths (1.00, 1.00, and 1.04).Conclusions: These results strengthen the evidence linking long-term ambient air pollution exposure to increased all-cause mortality. However, the stronger associations with respiratory mortality are not consistent with most US studies in which associations with cardiovascular causes of death tend to predominate.","author":[{"dropping-particle":"","family":"Carey","given":"Iain M","non-dropping-particle":"","parse-names":false,"suffix":""},{"dropping-particle":"","family":"Atkinson","given":"Richard W","non-dropping-particle":"","parse-names":false,"suffix":""},{"dropping-particle":"","family":"Kent","given":"Andrew J","non-dropping-particle":"","parse-names":false,"suffix":""},{"dropping-particle":"","family":"Staa","given":"Tjeerd","non-dropping-particle":"van","parse-names":false,"suffix":""},{"dropping-particle":"","family":"Cook","given":"Derek G","non-dropping-particle":"","parse-names":false,"suffix":""},{"dropping-particle":"","family":"Anderson","given":"H Ross","non-dropping-particle":"","parse-names":false,"suffix":""}],"container-title":"American Journal of Respiratory and Critical Care Medicine","id":"ITEM-6","issue":"11","issued":{"date-parts":[["2013","12","23"]]},"page":"1226-1233","title":"Mortality Associations with Long-Term Exposure to Outdoor Air Pollution in a National English Cohort","type":"article-journal","volume":"187"},"uris":["http://www.mendeley.com/documents/?uuid=d52c41ec-8e88-433c-b8ce-507297329134"]},{"id":"ITEM-7","itemData":{"DOI":"10.1289/ehp.1408254","abstract":"BackgroundLong-term exposure to air pollution has been associated with mortality in urban cohort studies. Few studies have investigated this association in large-scale population registries, including non-urban populations.ObjectivesThe aim of the study was to evaluate the associations between long-term exposure to air pollution and nonaccidental and cause-specific mortality in the Netherlands based on existing national databases.MethodsWe used existing Dutch national databases on mortality, ind</w:instrText>
      </w:r>
      <w:r w:rsidR="000704CD">
        <w:rPr>
          <w:rFonts w:ascii="Times New Roman" w:eastAsia="맑은 고딕" w:hAnsi="Times New Roman" w:cs="Times New Roman" w:hint="eastAsia"/>
          <w:sz w:val="24"/>
          <w:szCs w:val="24"/>
          <w:lang w:val="en-GB"/>
        </w:rPr>
        <w:instrText xml:space="preserve">ividual characteristics, residence history, neighborhood characteristics, and national air pollution maps based on land use regression (LUR) techniques for particulates with an aerodynamic diameter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10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 xml:space="preserve">m (PM10) and nitrogen dioxide (NO2). Using these databases, we established a cohort of 7.1 million individuals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30 years of age. We followed the cohort for 7 years (2004</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2011). We applied Cox proportional hazard models adjusting for potential individual and area-specific confounders.ResultsAfter adjustme</w:instrText>
      </w:r>
      <w:r w:rsidR="000704CD">
        <w:rPr>
          <w:rFonts w:ascii="Times New Roman" w:eastAsia="맑은 고딕" w:hAnsi="Times New Roman" w:cs="Times New Roman"/>
          <w:sz w:val="24"/>
          <w:szCs w:val="24"/>
          <w:lang w:val="en-GB"/>
        </w:rPr>
        <w:instrText>nt for individual and area-specific confounders, for each 10-μg/m3 increase, PM10 and NO2 were associated with nonaccidental mortality [hazard ratio (HR) = 1.08; 95% CI: 1.07, 1.09 and HR = 1.03; 95% CI: 1.02, 1.03, respectively], respiratory mortality (HR = 1.13; 95% CI: 1.10, 1.17 and HR = 1.02; 95% CI: 1.01, 1.03, respectively), and lung cancer mortality (HR = 1.26; 95% CI: 1.21, 1.30 and HR = 1.10 95% CI: 1.09, 1.11, respectively). Furthermore, PM10 was associated with circulatory disease mortality (HR = 1.06; 95% CI: 1.04, 1.08), but NO2 was not (HR = 1.00; 95% CI: 0.99, 1.01). PM10 associations were robust to adjustment for NO2; NO2 associations remained for nonaccidental mortality and lung cancer mortality after adjustment for PM10.ConclusionsLong-</w:instrText>
      </w:r>
      <w:r w:rsidR="000704CD">
        <w:rPr>
          <w:rFonts w:ascii="Times New Roman" w:eastAsia="맑은 고딕" w:hAnsi="Times New Roman" w:cs="Times New Roman" w:hint="eastAsia"/>
          <w:sz w:val="24"/>
          <w:szCs w:val="24"/>
          <w:lang w:val="en-GB"/>
        </w:rPr>
        <w:instrText xml:space="preserve">term exposure to PM10 and NO2 was associated with nonaccidental and cause-specific mortality in the Dutch population of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30 years of age.CitationFischer PH, Marra M, Ameling CB, Hoek G, Beelen R, de Hoogh K, Breugelmans O, Kruize H, Janssen NA, Houthuijs</w:instrText>
      </w:r>
      <w:r w:rsidR="000704CD">
        <w:rPr>
          <w:rFonts w:ascii="Times New Roman" w:eastAsia="맑은 고딕" w:hAnsi="Times New Roman" w:cs="Times New Roman"/>
          <w:sz w:val="24"/>
          <w:szCs w:val="24"/>
          <w:lang w:val="en-GB"/>
        </w:rPr>
        <w:instrText xml:space="preserve"> D. 2015. Air pollution and mortality in seven million adults: the Dutch Environmental Longitudinal Study (DUELS). Environ Health Perspect 123:697–704;  http://dx.doi.org/10.1289/ehp.1408254","author":[{"dropping-particle":"","family":"H.","given":"Fischer Paul","non-dropping-particle":"","parse-names":false,"suffix":""},{"dropping-particle":"","family":"Marten","given":"Marra","non-dropping-particle":"","parse-names":false,"suffix":""},{"dropping-particle":"","family":"B.","given":"Ameling Caroline","non-dropping-particle":"","parse-names":false,"suffix":""},{"dropping-particle":"","family":"Gerard","given":"Hoek","non-dropping-particle":"","parse-names":false,"suffix":""},{"dropping-particle":"","family":"Rob","given":"Beelen","non-dropping-particle":"","parse-names":false,"suffix":""},{"dropping-particle":"","family":"Kees","given":"de Hoogh","non-dropping-particle":"","parse-names":false,"suffix":""},{"dropping-particle":"","family":"Oscar","given":"Breugelmans","non-dropping-particle":"","parse-names":false,"suffix":""},{"dropping-particle":"","family":"Hanneke","given":"Kruize","non-dropping-particle":"","parse-names":false,"suffix":""},{"dropping-particle":"","family":"A.H.","given":"Janssen Nicole","non-dropping-particle":"","parse-names":false,"suffix":""},{"dropping-particle":"","family":"Danny","given":"Houthuijs","non-dropping-particle":"","parse-names":false,"suffix":""}],"container-title":"Environmental Health Perspectives","id":"ITEM-7","issue":"7","issued":{"date-parts":[["2015","12","23"]]},"page":"697-704","title":"Air Pollution and Mortality in Seven Million Adults: The Dutch Environmental Longitudinal Study (DUELS)","type":"article-journal","volume":"123"},"uris":["http://www.mendeley.com/documents/?uuid=d1f87519-80dc-4fe0-b8a1-8f4055986a1d"]},{"id":"ITEM-8","itemData":{"DOI":"10.1097/EDE.0b013e3181f4e634","ISSN":"1531-5487","abstract":"OBJECTIVE: Myocardial infarction has been associated with both transportation noise and air pollution. We examined residential exposure to aircraft noise and mortality from myocardial infarction, taking air pollution into account. METHODS: We analyzed the Swiss National Cohort, which includes geocoded information on residence. Exposure to aircraft noise and air pollution was determined based on geospatial noise and air-pollution (PM10) models and distance to major roads. We used Cox proportional hazard models, with age as the timescale. We compared the risk of death across categories of A-weighted sound pressure levels (dB(A)) and by duration of living in exposed corridors, adjusting for PM10 levels, distance to major roads, sex, education, and socioeconomic position of the municipality. RESULTS: We analyzed 4.6 million persons older than 30 years who were followed from near the end of 2000 through Dece</w:instrText>
      </w:r>
      <w:r w:rsidR="000704CD">
        <w:rPr>
          <w:rFonts w:ascii="Times New Roman" w:eastAsia="맑은 고딕" w:hAnsi="Times New Roman" w:cs="Times New Roman" w:hint="eastAsia"/>
          <w:sz w:val="24"/>
          <w:szCs w:val="24"/>
          <w:lang w:val="en-GB"/>
        </w:rPr>
        <w:instrText xml:space="preserve">mber 2005, including 15,532 deaths from myocardial infarction (ICD-10 codes I 21, I 22). Mortality increased with increasing level and duration of aircraft noise. The adjusted hazard ratio comparing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60 dB(A) with &lt;45 dB(A) was 1.3 (95% confidence interva</w:instrText>
      </w:r>
      <w:r w:rsidR="000704CD">
        <w:rPr>
          <w:rFonts w:ascii="Times New Roman" w:eastAsia="맑은 고딕" w:hAnsi="Times New Roman" w:cs="Times New Roman"/>
          <w:sz w:val="24"/>
          <w:szCs w:val="24"/>
          <w:lang w:val="en-GB"/>
        </w:rPr>
        <w:instrText>l = 0.96-1.7) overall, and 1.5 (1.0-2.2) in persons who had lived at the same place for at least 15 years. None of the other endpoints (mortality from all causes, all circulatory disease, cerebrovascular disease, stroke, and lung cancer) was associated with aircraft noise. CONCLUSION: Aircraft noise was associated with mortality from myocardial infarction, with a dose-response relationship for level and duration of exposure. The association does not appear to be explained by exposure to particulate matter air pollution, education, or socioeconomic status of the municipality.","author":[{"dropping-particle":"","family":"Huss","given":"Anke","non-dropping-particle":"","parse-names":false,"suffix":""},{"dropping-particle":"","family":"Spoerri","given":"Adrian","non-dropping-particle":"","parse-names":false,"suffix":""},{"dropping-particle":"","family":"Egger","given":"Matthias","non-dropping-particle":"","parse-names":false,"suffix":""},{"dropping-particle":"","family":"Röösli","given":"Martin","non-dropping-particle":"","parse-names":false,"suffix":""},{"dropping-particle":"","family":"Group","given":"Swiss National Cohort Study","non-dropping-particle":"","parse-names":false,"suffix":""}],"container-title":"Epidemiology (Cambridge, Mass.)","id":"ITEM-8","issue":"6","issued":{"date-parts":[["2010"]]},"language":"eng","page":"829-836","title":"Aircraft noise, air pollution, and mortality from myocardial infarction","type":"article-journal","volume":"21"},"uris":["http://www.mendeley.com/documents/?uuid=a2dfa663-1d83-43f4-8eeb-d8b4762e9015"]},{"id":"ITEM-9","itemData":{"DOI":"10.1289/ehp.1409276","ISSN":"1552-9924","abstract":"BACKGROUND: Few studies examining the associations between long-term exposure to ambient air pollution and mortality have considered m</w:instrText>
      </w:r>
      <w:r w:rsidR="000704CD">
        <w:rPr>
          <w:rFonts w:ascii="Times New Roman" w:eastAsia="맑은 고딕" w:hAnsi="Times New Roman" w:cs="Times New Roman" w:hint="eastAsia"/>
          <w:sz w:val="24"/>
          <w:szCs w:val="24"/>
          <w:lang w:val="en-GB"/>
        </w:rPr>
        <w:instrText>ultiple pollutants when assessing changes in exposure due to residential mobility during follow-up. OBJECTIVE: We investigated associations between cause-specific mortality and ambient concentrations of fine particulate matter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m; PM2.5), ozone (O3</w:instrText>
      </w:r>
      <w:r w:rsidR="000704CD">
        <w:rPr>
          <w:rFonts w:ascii="Times New Roman" w:eastAsia="맑은 고딕" w:hAnsi="Times New Roman" w:cs="Times New Roman"/>
          <w:sz w:val="24"/>
          <w:szCs w:val="24"/>
          <w:lang w:val="en-GB"/>
        </w:rPr>
        <w:instrText>), and nitrogen dioxide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http://dx.doi.org/10.1289/ehp.1409276.","author":[{"dropping-particle":"","family":"Crouse","given":"Dan L","non-dropping-particle":"","parse-names":false,"suffix":""},{"dropping-particle":"","family":"Peters","given":"Paul A","non-dropping-particle":"","parse-names":false,"suffix":""},{"dropping-particle":"","family":"Hystad","given":"Perry","non-dropping-particle":"","parse-names":false,"suffix":""},{"dropping-particle":"","family":"Brook","given":"Jeffrey R","non-dropping-particle":"","parse-names":false,"suffix":""},{"dropping-particle":"","family":"Donkelaar","given":"Aaron","non-dropping-particle":"van","parse-names":false,"suffix":""},{"dropping-particle":"V","family":"Martin","given":"Randall","non-dropping-particle":"","parse-names":false,"suffix":""},{"dropping-particle":"","family":"Villeneuve","given":"Paul J","non-dropping-particle":"","parse-names":false,"suffix":""},{"dropping-particle":"","family":"Jerrett","given":"Michael","non-dropping-particle":"","parse-names":false,"suffix":""},{"dropping-particle":"","family":"Goldberg","given":"Mark S","non-dropping-particle":"","parse-names":false,"suffix":""},{"dropping-particle":"","family":"Pope","given":"C Arden","non-dropping-particle":"","parse-names":false,"suffix":""},{"dropping-particle":"","family":"Brauer","given":"Michael","non-dropping-particle":"","parse-names":false,"suffix":""},{"dropping-particle":"","family":"Brook","given":"Robert D","non-dropping-particle":"","parse-names":false,"suffix":""},{"dropping-particle":"","family":"Robichaud","given":"Alain","non-dropping-particle":"","parse-names":false,"suffix":""},{"dropping-particle":"","family":"Menard","given":"Richard","non-dropping-particle":"","parse-names":false,"suffix":""},{"dropping-particle":"","family":"Burnett","given":"Richard T","non-dropping-particle":"","parse-names":false,"suffix":""}],"container-title":"Environmental Heal</w:instrText>
      </w:r>
      <w:r w:rsidR="000704CD">
        <w:rPr>
          <w:rFonts w:ascii="Times New Roman" w:eastAsia="맑은 고딕" w:hAnsi="Times New Roman" w:cs="Times New Roman" w:hint="eastAsia"/>
          <w:sz w:val="24"/>
          <w:szCs w:val="24"/>
          <w:lang w:val="en-GB"/>
        </w:rPr>
        <w:instrText>th Perspectives","id":"ITEM-9","issue":"11","issued":{"date-parts":[["2015"]]},"language":"eng","page":"1180-1186","title":"Ambient PM2.5, O</w:instrText>
      </w:r>
      <w:r w:rsidR="000704CD">
        <w:rPr>
          <w:rFonts w:ascii="Times New Roman" w:eastAsia="맑은 고딕" w:hAnsi="Times New Roman" w:cs="Times New Roman" w:hint="eastAsia"/>
          <w:sz w:val="24"/>
          <w:szCs w:val="24"/>
          <w:lang w:val="en-GB"/>
        </w:rPr>
        <w:instrText>₃</w:instrText>
      </w:r>
      <w:r w:rsidR="000704CD">
        <w:rPr>
          <w:rFonts w:ascii="Times New Roman" w:eastAsia="맑은 고딕" w:hAnsi="Times New Roman" w:cs="Times New Roman" w:hint="eastAsia"/>
          <w:sz w:val="24"/>
          <w:szCs w:val="24"/>
          <w:lang w:val="en-GB"/>
        </w:rPr>
        <w:instrText>, and NO</w:instrText>
      </w:r>
      <w:r w:rsidR="000704CD">
        <w:rPr>
          <w:rFonts w:ascii="Times New Roman" w:eastAsia="맑은 고딕" w:hAnsi="Times New Roman" w:cs="Times New Roman" w:hint="eastAsia"/>
          <w:sz w:val="24"/>
          <w:szCs w:val="24"/>
          <w:lang w:val="en-GB"/>
        </w:rPr>
        <w:instrText>₂</w:instrText>
      </w:r>
      <w:r w:rsidR="000704CD">
        <w:rPr>
          <w:rFonts w:ascii="Times New Roman" w:eastAsia="맑은 고딕" w:hAnsi="Times New Roman" w:cs="Times New Roman" w:hint="eastAsia"/>
          <w:sz w:val="24"/>
          <w:szCs w:val="24"/>
          <w:lang w:val="en-GB"/>
        </w:rPr>
        <w:instrText xml:space="preserve"> Exposures and Associations with Mortality over 16 Years of Follow-Up in the Canadian Census Health and E</w:instrText>
      </w:r>
      <w:r w:rsidR="000704CD">
        <w:rPr>
          <w:rFonts w:ascii="Times New Roman" w:eastAsia="맑은 고딕" w:hAnsi="Times New Roman" w:cs="Times New Roman"/>
          <w:sz w:val="24"/>
          <w:szCs w:val="24"/>
          <w:lang w:val="en-GB"/>
        </w:rPr>
        <w:instrText xml:space="preserve">nvironment Cohort (CanCHEC)","type":"article-journal","volume":"123"},"uris":["http://www.mendeley.com/documents/?uuid=3ee65778-91e1-4301-9300-b8c6fe01d715"]},{"id":"ITEM-10","itemData":{"DOI":"10.1136/thoraxjnl-2015-207111","ISSN":"0040-6376, 1468-3296","abstract":"Introduction Long-term air pollution exposure contributes to mortality but there are few studies examining effects of very long-term (&gt;25 years) exposures. Methods This study investigated modelled air pollution concentrations at residence for 1971, 1981, 1991 (black smoke (BS) and SO2) and 2001 (PM10) in relation to mortality up to 2009 in 367 658 members of the longitudinal survey, a 1% sample of the English Census. Outcomes were all-cause (excluding accidents), cardiovascular (CV) and respiratory mortality. Results BS and SO2 exposures remained associated with mortality decades after exposure—BS exposure in 1971 was significantly associated with all-cause (OR 1.02 (95% CI 1.01 to 1.04)) and respiratory (OR 1.05 (95% CI 1.01 to 1.09)) mortality in 2002–2009 (ORs expressed per 10 μg/m3). Largest effect sizes were seen for more recent exposures and for respiratory disease. PM10 exposure in 2001 was associated with all outcomes in 2002–2009 with stronger associations for respiratory (OR 1.22 (95% CI 1.04 to 1.44)) than CV mortality (OR 1.12 (95% CI 1.01 to 1.25)). Adjusting PM10 for past BS and SO2 exposures in 1971, 1981 and 1991 reduced the all-cause OR to 1.16 (95% CI 1.07 to 1.26) while CV and respiratory associations lost significance, suggesting confounding by past air pollution exposure, but there was no evidence for effect modification. Limitations include limited information on confounding by smoking and exposure misclassification of historic exposures. Conclusions This large national study suggests that air pollution exposure has long-term effects on mortality that persist decades after exposure, and that historic air pollution exposures influence current estimates of associations between air pollution and mortality.","author":[{"dropping-particle":"","family":"Hansell","given":"Anna","non-dropping-particle":"","parse-names":false,"suffix":""},{"dropping-particle":"","family":"Ghosh","given":"Rebecca E","non-dropping-particle":"","parse-names":false,"suffix":""},{"dropping-particle":"","family":"Blangiardo","given":"Marta","non-dropping-particle":"","parse-names":false,"suffix":""},{"dropping-particle":"","family":"Perkins","given":"Chloe","non-dropping-particle":"","parse-names":false,"suffix":""},{"dropping-particle":"","family":"Vienneau","given":"Danielle","non-dropping-particle":"","parse-names":false,"suffix":""},{"dropping-particle":"","family":"Goffe","given":"Kayoung","non-dropping-particle":"","parse-names":false,"suffix":""},{"dropping-particle":"","family":"Briggs","given":"David","non-dropping-particle":"","parse-names":false,"suffix":""},{"dropping-particle":"","family":"Gulliver","given":"John","non-dropping-particle":"","parse-names":false,"suffix":""}],"container-title":"Thorax","id":"ITEM-10","issue":"4","issued":{"date-parts":[["2016","12","23"]]},"language":"en","page":"330-338","title":"Historic air pollution exposure and long-term mortality risks in England and Wales: prospective longitudinal cohort study","type":"article-journal","volume":"71"},"uris":["http://www.mendeley.com/documents/?uuid=d12d1534-9d3b-44aa-8327-bb041f526e67"]},{"id":"ITEM-11","itemData":{"DOI":"10.1136/bmjopen-2016-011632","ISSN":"2044-6055, 2044-6055","abstract":"Objectives To evaluate the impact of dietary sodium and potassium (Na–K) ratio on mortality from total and subtypes of stroke, cardiovascular disease (CVD) and all causes, using 24-year follow-up data of a representative sample of the Japanese population. Setting Prospective cohort study. Participants In the 1980 National Cardiovascular Survey, participants were followed for 24 years (NIPPON DATA80, National Integrated Project for Prospective Observation of Non-communicable Disease And its Trends in the Aged). Men and women aged 30–79 years without hypertensive treatment, history of stroke or acute myocardial infarction (n=8283) were divided into quintiles according to dietary Na–K ratio assessed by a 3-day weighing dietary record at baseline. Age-adjusted and multivariable-adjusted HRs were calculated using the Mantel-Haenszel method and Cox proportional hazards model. Primary outcome measures Mortality from total and subtypes of stroke, CVD and all causes. Results A total of 1938 deaths from all causes were observed over 176 926 person-years. Na–K ratio was significantly and non-linearly related to mortality from all stroke (p=0.002), CVD (p=0.005) and total mortality (p=0.001). For stroke subtypes, mortality from haemorrhagic stroke was positively related to Na–K ratio (p=0.024). Similar relationships were observed for men and women. The observed relationships remained significant after adjustment for other risk factors. Quadratic non-linear multivariable-adjusted HRs (95% CI) in the highest quintile versus the lowest quintile of Na–K ratio were 1.42 (1.07 to 1.90) for ischaemic stroke, 1.57 (1.05 to 2.34) for haemorrhagic stroke, 1.43 (1.17 to 1.76) for all stroke, 1.39 (1.20 to 1.61) for CVD and 1.16 (1.06 to 1.27) for all-cause mortality. Conclusions Dietary Na–K ratio assessed by a 3-day weighing dietary record was a significant risk factor for mortality from haemorrhagic stroke, all stroke, CVD and all causes among a Japanese population.","author":[{"dropping-particle":"","family":"Okayama","given":"Akira","non-dropping-particle":"","parse-names":false,"suffix":""},{"dropping-particle":"","family":"Okuda","given":"Nagako","non-dropping-particle":"","parse-names":false,"suffix":""},{"dropping-particle":"","family":"Miura","given":"Katsuyuki","non-dropping-particle":"","parse-names":false,"suffix":""},{"dropping-particle":"","family":"Okamura","given":"Tomonori","non-dropping-particle":"","parse-names":false,"suffix":""},{"dropping-particle":"","family":"Hayakawa","given":"Takehito","non-dropping-particle":"","parse-names":false,"suffix":""},{"dropping-particle":"","family":"Akasaka","given":"Hiroshi","non-dropping-particle":"","parse-names":false,"suffix":""},{"dropping-particle":"","family":"Ohnishi","given":"Hirofumi","non-dropping-particle":"","parse-names":false,"suffix":""},{"dropping-particle":"","family":"Saitoh","given":"Shigeyuki","non-dropping-particle":"","parse-names":false,"suffix":""},{"dropping-particle":"","family":"Arai","given":"Yusuke","non-dropping-particle":"","parse-names":false,"suffix":""},{"dropping-particle":"","family":"Kiyohara","given":"Yutaka","non-dropping-particle":"","parse-names":false,"suffix":""},{"dropping-particle":"","family":"Takashima","given":"Naoyuki","non-dropping-particle":"","parse-names":false,"suffix":""},{"dropping-particle":"","family":"Yoshita","given":"Katsushi","non-dropping-particle":"","parse-names":false,"suffix":""},{"dropping-particle":"","family":"Fujiyoshi","given":"Akira","non-dropping-particle":"","parse-names":false,"suffix":""},{"dropping-particle":"","family":"Zaid","given":"Maryam","non-dropping-particle":"","parse-names":false,"suffix":""},{"dropping-particle":"","family":"Ohkubo","given":"Takayoshi","non-dropping-particle":"","parse-names":false,"suffix":""},{"dropping-particle":"","family":"Ueshima","given":"Hirotsugu","non-dropping-particle":"","parse-names":false,"suffix":""}],"container-title":"BMJ Open","id":"ITEM-11","issue":"7","issued":{"date-parts":[["2016","12","23"]]},"language":"en","page":"e011632","title":"Dietary sodium-to-potassium ratio as a risk factor for stroke, cardiovascular disease and all-cause mortality in Japan: the NIPPON DATA80 cohort study","type":"article-journal","volume":"6"},"uris":["http://www.mendeley.com/documents/?uuid=1247d250-c130-49f0-8b05-aa9e860f6742"]},{"id":"ITEM-12","itemData":{"DOI":"10.1093/ije/dyt147","ISSN":"1464-3685","abstract":"The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ancestry.","author":[{"dropping-particle":"","family":"Peters","given":"Paul A","non-dropping-particle":"","parse-names":false,"suffix":""},{"dropping-particle":"","family":"Tjepkema","given":"Michael","non-dropping-particle":"","parse-names":false,"suffix":""},{"dropping-particle":"","family":"Wilkins","given":"Russell","non-dropping-particle":"","parse-names":false,"suffix":""},{"dropping-particle":"","family":"Fines","given":"Philippe","non-dropping-particle":"","parse-names":false,"suffix":""},{"dropping-particle":"","family":"Crouse","given":"Daniel L","non-dropping-particle":"","parse-names":false,"suffix":""},{"dropping-particle":"","family":"Chan","given":"Ping Ching Winnie","non-dropping-particle":"","parse-names":false,"suffix":""},{"dropping-particle":"","family":"Burnett","given":"Richard T","non-dropping-particle":"","parse-names":false,"suffix":""}],"container-title":"International Journal of Epidemiology","id":"ITEM-12","issue":"5","issued":{"date-parts":[["2013"]]},"language":"eng","page":"1319-1326","title":"Data resource profile: 1991 Canadian Census Cohort","type":"article-journal","volume":"42"},"uris":["http://www.mendeley.com/documents/?uuid=7a990d93-6178-41e6-81ca-02ab4d02390e"]},{"id":"ITEM-13","itemData":{"DOI":"10.3233/JAD-140855","ISSN":"1875-8908","abstract":"Several studies with animal research associate air pollution in Alzheimer's disease (AD) neuropathology, but the actual impact of air pollution on the risk of AD is unknown. Here, this study investigates the association between long-term exposure to ozone (O3) and particulate matter (PM) with an aerodynamic diameter equal to or less than 2.5 μm (PM2.5), </w:instrText>
      </w:r>
      <w:r w:rsidR="000704CD">
        <w:rPr>
          <w:rFonts w:ascii="Times New Roman" w:eastAsia="맑은 고딕" w:hAnsi="Times New Roman" w:cs="Times New Roman" w:hint="eastAsia"/>
          <w:sz w:val="24"/>
          <w:szCs w:val="24"/>
          <w:lang w:val="en-GB"/>
        </w:rPr>
        <w:instrText xml:space="preserve">and newly diagnosed AD in Taiwan. We conducted a cohort study of 95,690 individuals' age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65 during 2001-2010. We obtained PM10 and O3 data from Taiwan Environmental Protection Agency during 2000-2010. Since PM2.5 data is only accessible entirely after 2</w:instrText>
      </w:r>
      <w:r w:rsidR="000704CD">
        <w:rPr>
          <w:rFonts w:ascii="Times New Roman" w:eastAsia="맑은 고딕" w:hAnsi="Times New Roman" w:cs="Times New Roman"/>
          <w:sz w:val="24"/>
          <w:szCs w:val="24"/>
          <w:lang w:val="en-GB"/>
        </w:rPr>
        <w:instrText>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author":[{"dropping-particle":"","family":"Jung","given":"Chau-Ren","non-dropping-particle":"","parse-names":false,"suffix":""},{"dropping-particle":"","family":"Lin","given":"Yu-Ting","non-dropping-particle":"","parse-names":false,"suffix":""},{"dropping-particle":"","family":"Hwang","given":"Bing-Fang","non-dropping-particle":"","parse-names":false,"suffix":""}],"container-title":"Journal of Alzheimer's disease: JAD","id":"ITEM-13","issue":"2","issued":{"date-parts":[["2015"]]},"language":"eng","page":"573-584","title":"Ozone, particulate matter, and newly diagnosed Alzheimer's disease: a population-based cohort study in Taiwan","type":"article-journal","volume":"44"},"uris":["http://www.mendeley.com/documents/?uuid=73ca4ab3-c57b-419f-af56-21fcf67c547b"]}],"mendeley":{"formattedCitation":"&lt;sup&gt;1,15–26&lt;/sup&gt;","plainTextFormattedCitation":"1,15–26","previouslyFormattedCitation":"&lt;sup&gt;1,15,24–26,16–23&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1,15–26</w:t>
      </w:r>
      <w:r w:rsidRPr="00FA5E92">
        <w:rPr>
          <w:rFonts w:ascii="Times New Roman" w:eastAsia="맑은 고딕" w:hAnsi="Times New Roman" w:cs="Times New Roman"/>
          <w:sz w:val="24"/>
          <w:szCs w:val="24"/>
          <w:lang w:val="en-GB"/>
        </w:rPr>
        <w:fldChar w:fldCharType="end"/>
      </w:r>
      <w:r w:rsidRPr="00FA5E92">
        <w:rPr>
          <w:rFonts w:ascii="Times New Roman" w:hAnsi="Times New Roman" w:cs="Times New Roman"/>
          <w:sz w:val="24"/>
          <w:szCs w:val="24"/>
          <w:lang w:val="en-GB"/>
        </w:rPr>
        <w:t>.</w:t>
      </w:r>
      <w:r w:rsidRPr="00FA5E92">
        <w:rPr>
          <w:rFonts w:ascii="Times New Roman" w:eastAsia="맑은 고딕" w:hAnsi="Times New Roman" w:cs="Times New Roman"/>
          <w:sz w:val="24"/>
          <w:szCs w:val="24"/>
          <w:lang w:val="en-GB"/>
        </w:rPr>
        <w:t xml:space="preserve"> Existing cohorts were often not designed to collect full address data</w:t>
      </w:r>
      <w:r w:rsidRPr="00FA5E92">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{"citationItems":[{"id":"ITEM-1","itemData":{"DOI":"10.1016/S0140-6736(13)62158-3","ISSN":"0140-6736","abstract":"Background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author":[{"dropping-particle":"","family":"Beelen","given":"Rob","non-dropping-particle":"","parse-names":false,"suffix":""},{"dropping-particle":"","family":"Raaschou-Nielsen","given":"Ole","non-dropping-particle":"","parse-names":false,"suffix":""},{"dropping-particle":"","family":"Stafoggia","given":"Massimo","non-dropping-particle":"","parse-names":false,"suffix":""},{"dropping-particle":"","family":"Andersen","given":"Zorana Jovanovic","non-dropping-particle":"","parse-names":false,"suffix":""},{"dropping-particle":"","family":"Weinmayr","given":"Gudrun","non-dropping-particle":"","parse-names":false,"suffix":""},{"dropping-particle":"","family":"Hoffmann","given":"Barbara","non-dropping-particle":"","parse-names":false,"suffix":""},{"dropping-particle":"","family":"Wolf","given":"Kathrin","non-dropping-particle":"","parse-names":false,"suffix":""},{"dropping-particle":"","family":"Samoli","given":"Evangelia","non-dropping-particle":"","parse-names":false,"suffix":""},{"dropping-particle":"","family":"Fischer","given":"Paul","non-dropping-particle":"","parse-names":false,"suffix":""},{"dropping-particle":"","family":"Nieuwenhuijsen","given":"Mark","non-dropping-particle":"","parse-names":false,"suffix":""},{"dropping-particle":"","family":"Vineis","given":"Paolo","non-dropping-particle":"","parse-names":false,"suffix":""},{"dropping-particle":"","family":"Xun","given":"Wei W","non-dropping-particle":"","parse-names":false,"suffix":""},{"dropping-particle":"","family":"Katsouyanni","given":"Klea","non-dropping-particle":"","parse-names":false,"suffix":""},{"dropping-particle":"","family":"Dimakopoulou","given":"Konstantina","non-dropping-particle":"","parse-names":false,"suffix":""},{"dropping-particle":"","family":"Oudin","given":"Anna","non-dropping-particle":"","parse-names":false,"suffix":""},{"dropping-particle":"","family":"Forsberg","given":"Bertil","non-dropping-particle":"","parse-names":false,"suffix":""},{"dropping-particle":"","family":"Modig","given":"Lars","non-dropping-particle":"","parse-names":false,"suffix":""},{"dropping-particle":"","family":"Havulinna","given":"Aki S","non-dropping-particle":"","parse-names":false,"suffix":""},{"dropping-particle":"","family":"Lanki","given":"Timo","non-dropping-particle":"","parse-names":false,"suffix":""},{"dropping-particle":"","family":"Turunen","given":"Anu","non-dropping-particle":"","parse-names":false,"suffix":""},{"dropping-particle":"","family":"Oftedal","given":"Bente","non-dropping-particle":"","parse-names":false,"suffix":""},{"dropping-particle":"","family":"Nystad","given":"Wenche","non-dropping-particle":"","parse-names":false,"suffix":""},{"dropping-particle":"","family":"Nafstad","given":"Per","non-dropping-particle":"","parse-names":false,"suffix":""},{"dropping-particle":"","family":"Faire","given":"Ulf","non-dropping-particle":"De","parse-names":false,"suffix":""},{"dropping-particle":"","family":"Pedersen","given":"Nancy L","non-dropping-particle":"","parse-names":false,"suffix":""},{"dropping-particle":"","family":"Östenson","given":"Claes-Göran","non-dropping-particle":"","parse-names":false,"suffix":""},{"dropping-particle":"","family":"Fratiglioni","given":"Laura","non-dropping-particle":"","parse-names":false,"suffix":""},{"dropping-particle":"","family":"Penell","given":"Johanna","non-dropping-particle":"","parse-names":false,"suffix":""},{"dropping-particle":"","family":"Korek","given":"Michal","non-dropping-particle":"","parse-names":false,"suffix":""},{"dropping-particle":"","family":"Pershagen","given":"Göran","non-dropping-particle":"","parse-names":false,"suffix":""},{"dropping-particle":"","family":"Eriksen","given":"Kirsten Thorup","non-dropping-particle":"","parse-names":false,"suffix":""},{"dropping-particle":"","family":"Overvad","given":"Kim","non-dropping-particle":"","parse-names":false,"suffix":""},{"dropping-particle":"","family":"Ellermann","given":"Thomas","non-dropping-particle":"","parse-names":false,"suffix":""},{"dropping-particle":"","family":"Eeftens","given":"Marloes","non-dropping-particle":"","parse-names":false,"suffix":""},{"dropping-particle":"","family":"Peeters","given":"Petra H","non-dropping-particle":"","parse-names":false,"suffix":""},{"dropping-particle":"","family":"Meliefste","given":"Kees","non-dropping-particle":"","parse-names":false,"suffix":""},{"dropping-particle":"","family":"Wang","given":"Meng","non-dropping-particle":"","parse-names":false,"suffix":""},{"dropping-particle":"","family":"Bueno-de-Mesquita","given":"Bas","non-dropping-particle":"","parse-names":false,"suffix":""},{"dropping-particle":"","family":"Sugiri","given":"Dorothea","non-dropping-particle":"","parse-names":false,"suffix":""},{"dropping-particle":"","family":"Krämer","given":"Ursula","non-dropping-particle":"","parse-names":false,"suffix":""},{"dropping-particle":"","family":"Heinrich","given":"Joachim","non-dropping-particle":"","parse-names":false,"suffix":""},{"dropping-particle":"","family":"Hoogh","given":"Kees","non-dropping-particle":"de","parse-names":false,"suffix":""},{"dropping-particle":"","family":"Key","given":"Timothy","non-dropping-particle":"","parse-names":false,"suffix":""},{"dropping-particle":"","family":"Peters","given":"Annette","non-dropping-particle":"","parse-names":false,"suffix":""},{"dropping-particle":"","family":"Hampel","given":"Regina","non-dropping-particle":"","parse-names":false,"suffix":""},{"dropping-particle":"","family":"Concin","given":"Hans","non-dropping-particle":"","parse-names":false,"suffix":""},{"dropping-particle":"","family":"Nagel","given":"Gabriele","non-dropping-particle":"","parse-names":false,"suffix":""},{"dropping-particle":"","family":"Ineichen","given":"Alex","non-dropping-particle":"","parse-names":false,"suffix":""},{"dropping-particle":"","family":"Schaffner","given":"Emmanuel","non-dropping-particle":"","parse-names":false,"suffix":""},{"dropping-particle":"","family":"Probst-Hensch","given":"Nicole","non-dropping-particle":"","parse-names":false,"suffix":""},{"dropping-particle":"","family":"Künzli","given":"Nino","non-dropping-particle":"","parse-names":false,"suffix":""},{"dropping-particle":"","family":"Schindler","given":"Christian","non-dropping-particle":"","parse-names":false,"suffix":""},{"dropping-particle":"","family":"Schikowski","given":"Tamara","non-dropping-particle":"","parse-names":false,"suffix":""},{"dropping-particle":"","family":"Adam","given":"Martin","non-dropping-particle":"","parse-names":false,"suffix":""},{"dropping-particle":"","family":"Phuleria","given":"Harish","non-dropping-particle":"","parse-names":false,"suffix":""},{"dropping-particle":"","family":"Vilier","given":"Alice","non-dropping-particle":"","parse-names":false,"suffix":""},{"dropping-particle":"","family":"Clavel-Chapelon","given":"Françoise","non-dropping-particle":"","parse-names":false,"suffix":""},{"dropping-particle":"","family":"Declercq","given":"Christophe","non-dropping-particle":"","parse-names":false,"suffix":""},{"dropping-particle":"","family":"Grioni","given":"Sara","non-dropping-particle":"","parse-names":false,"suffix":""},{"dropping-particle":"","family":"Krogh","given":"Vittorio","non-dropping-particle":"","parse-names":false,"suffix":""},{"dropping-particle":"","family":"Tsai","given":"Ming-Yi","non-dropping-particle":"","parse-names":false,"suffix":""},{"dropping-particle":"","family":"Ricceri","given":"Fulvio","non-dropping-particle":"","parse-names":false,"suffix":""},{"dropping-particle":"","family":"Sacerdote","given":"Carlotta","non-dropping-particle":"","parse-names":false,"suffix":""},{"dropping-particle":"","family":"Galassi","given":"Claudia","non-dropping-particle":"","parse-names":false,"suffix":""},{"dropping-particle":"","family":"Migliore","given":"Enrica","non-dropping-particle":"","parse-names":false,"suffix":""},{"dropping-particle":"","family":"Ranzi","given":"Andrea","non-dropping-particle":"","parse-names":false,"suffix":""},{"dropping-particle":"","family":"Cesaroni","given":"Giulia","non-dropping-particle":"","parse-names":false,"suffix":""},{"dropping-particle":"","family":"Badaloni","given":"Chiara","non-dropping-particle":"","parse-names":false,"suffix":""},{"dropping-particle":"","family":"Forastiere","given":"Francesco","non-dropping-particle":"","parse-names":false,"suffix":""},{"dropping-particle":"","family":"Tamayo","given":"Ibon","non-dropping-particle":"","parse-names":false,"suffix":""},{"dropping-particle":"","family":"Amiano","given":"Pilar","non-dropping-particle":"","parse-names":false,"suffix":""},{"dropping-particle":"","family":"Dorronsoro","given":"Miren","non-dropping-particle":"","parse-names":false,"suffix":""},{"dropping-particle":"","family":"Katsoulis","given":"Michail","non-dropping-particle":"","parse-names":false,"suffix":""},{"dropping-particle":"","family":"Trichopoulou","given":"Antonia","non-dropping-particle":"","parse-names":false,"suffix":""},{"dropping-particle":"","family":"Brunekreef","given":"Bert","non-dropping-particle":"","parse-names":false,"suffix":""},{"dropping-particle":"","family":"Hoek","given":"Gerard","non-dropping-particle":"","parse-names":false,"suffix":""}],"container-title":"The Lancet","id":"ITEM-1","issue":"9919","issued":{"date-parts":[["2014","12","23"]]},"language":"en","page":"785-795","title":"Effects of long-term exposure to air pollution on natural-cause mortality: an analysis of 22 European cohorts within the multicentre ESCAPE project","type":"article-journal","volume":"383"},"uris":["http://www.mendeley.com/documents/?uuid=72206928-3545-4d71-82d3-849cb73ae360"]},{"id":"ITEM-2","itemData":{"DOI":"10.1164/rccm.200503-443OC","ISSN":"1073-449X","abstract":"Rationale: A large body of epidemiologic literature has found an association of increased fine particulate air pollution (PM2.5) with acute and chronic mortality. The effect of improvements in particle exposure is less clear.Objectives: Earlier analysis of the Harvard Six Cities adult cohort study showed an association between long-term ambient PM2.5 and mortality between enrollment in the mid-1970s and follow-up until 1990. We extended mortality follow-up for 8 yr in a period of reduced air pollution concentrations.Methods: Annual city-specific PM2.5 concentrations were measured between 1979 and 1988, and estimated for later years from publicly available data. Exposure was defined as (1) city-specific mean PM2.5 during the two follow-up periods, (2) mean PM2.5 in the first period and change between these periods, (3) overall mean PM2.5 across the entire follow-up, and (4) year-specific mean PM2.5. Mortality rate ratios were estimated with Cox proportional hazards regression controlling for individual risk factors.Measurements and Main Results: We found an increase in overall mortality associated with each 10 μg/m3 increase in PM2.5 modeled either as the overall mean (rate ratio [RR], 1.16; 95% confidence interval [CI], 1.07–1.26) or as exposure in the year of death (RR, 1.14; 95% CI, 1.06–1.22). PM2.5 exposure was associated with lung cancer (RR, 1.27; 95% CI, 0.96–1.69) and cardiovascular deaths (RR, 1.28; 95% CI, 1.13–1.44). Improved overall mortality was associated with decreased mean PM2.5 (10 μg/m3) between periods (RR, 0.73; 95% CI, 0.57–0.95).Conclusion: Total, cardiovascular, and lung cancer mortality were each positively associated with ambient PM2.5 concentrations. Reduced PM2.5 concentrations were associated with reduced mortality risk.","author":[{"dropping-particle":"","family":"Laden","given":"Francine","non-dropping-particle":"","parse-names":false,"suffix":""},{"dropping-particle":"","family":"Schwartz","given":"Joel","non-dropping-particle":"","parse-names":false,"suffix":""},{"dropping-particle":"","family":"Speizer","given":"Frank E","non-dropping-particle":"","parse-names":false,"suffix":""},{"dropping-particle":"","family":"Dockery","given":"Douglas W","non-dropping-particle":"","parse-names":false,"suffix":""}],"container-title":"American Journal of Respiratory and Critical Care Medicine","id":"ITEM-2","issue":"6","issued":{"date-parts":[["2006","12","23"]]},"page":"667-672","title":"Reduction in Fine Particulate Air Pollution and Mortality","type":"article-journal","volume":"173"},"uris":["http://www.mendeley.com/documents/?uuid=ff9efdb0-4067-4a58-849b-5c3d680163d7"]}],"mendeley":{"formattedCitation":"&lt;sup&gt;1,19&lt;/sup&gt;","plainTextFormattedCitation":"1,19","previouslyFormattedCitation":"&lt;sup&gt;1,16&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1,19</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This limitation is more common in administrative health data constructed based on census or</w:t>
      </w:r>
      <w:r w:rsidR="00C6763E">
        <w:rPr>
          <w:rFonts w:ascii="Times New Roman" w:eastAsia="맑은 고딕" w:hAnsi="Times New Roman" w:cs="Times New Roman"/>
          <w:sz w:val="24"/>
          <w:szCs w:val="24"/>
          <w:lang w:val="en-GB"/>
        </w:rPr>
        <w:t xml:space="preserve"> public</w:t>
      </w:r>
      <w:r w:rsidRPr="00FA5E92">
        <w:rPr>
          <w:rFonts w:ascii="Times New Roman" w:eastAsia="맑은 고딕" w:hAnsi="Times New Roman" w:cs="Times New Roman"/>
          <w:sz w:val="24"/>
          <w:szCs w:val="24"/>
          <w:lang w:val="en-GB"/>
        </w:rPr>
        <w:t xml:space="preserve"> health insurance. Despite their strength of large representative populations that allow examining the association at the national or regional scale, address data were restricted given the concerns of confidentiality </w:t>
      </w:r>
      <w:r w:rsidRPr="00FA5E92">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{"citationItems":[{"id":"ITEM-1","itemData":{"DOI":"10.3390/ijerph14101103","ISSN":"16604601","PMID":"28946613","abstract":"Increasing numbers of cohort studies have reported that long-term exposure to ambient particulate matter is asso</w:instrText>
      </w:r>
      <w:r w:rsidR="000704CD">
        <w:rPr>
          <w:rFonts w:ascii="Times New Roman" w:eastAsia="맑은 고딕" w:hAnsi="Times New Roman" w:cs="Times New Roman" w:hint="eastAsia"/>
          <w:sz w:val="24"/>
          <w:szCs w:val="24"/>
          <w:lang w:val="en-GB"/>
        </w:rPr>
        <w:instrText xml:space="preserve">ciated with mortality. However, there has been little evidence from Asian countries. We aimed to explore the association between long-term exposure to particulate matter with a diameter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10 µm (PM10) and mortality in South Korea, using a nationwide popula</w:instrText>
      </w:r>
      <w:r w:rsidR="000704CD">
        <w:rPr>
          <w:rFonts w:ascii="Times New Roman" w:eastAsia="맑은 고딕" w:hAnsi="Times New Roman" w:cs="Times New Roman"/>
          <w:sz w:val="24"/>
          <w:szCs w:val="24"/>
          <w:lang w:val="en-GB"/>
        </w:rPr>
        <w:instrText>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time.","author":[{"dropping-particle":"","family":"Kim","given":"Ok Jin","non-dropping-particle":"","parse-names":false,"suffix":""},{"dropping-particle":"","family":"Kim","given":"Sun Young","non-dropping-particle":"","parse-names":false,"suffix":""},{"dropping-particle":"","family":"Kim","given":"Ho","non-dropping-particle":"","parse-names":false,"suffix":""}],"container-title":"International Journal of Environmental Research and Public Health","id":"ITEM-1","issue":"10","issued":{"date-parts":[["2017"]]},"title":"Association between long-term exposure to particulate matter air pollution and mortality in a South Korean national cohort: Comparison across different exposure assessment approaches","type":"article-journal","volume":"14"},"uris":["http://www.mendeley.com/documents/?uuid=36483f8c-2275-49b2-a2eb-220e0e158bc5"]},{"id":"ITEM-2","itemData":{"DOI":"10.1289/ehp.11449","abstract":"BackgroundProspective cohort studies constitute the major source of evidenc</w:instrText>
      </w:r>
      <w:r w:rsidR="000704CD">
        <w:rPr>
          <w:rFonts w:ascii="Times New Roman" w:eastAsia="맑은 고딕" w:hAnsi="Times New Roman" w:cs="Times New Roman" w:hint="eastAsia"/>
          <w:sz w:val="24"/>
          <w:szCs w:val="24"/>
          <w:lang w:val="en-GB"/>
        </w:rPr>
        <w:instrText xml:space="preserve">e about the mortality effects of chronic exposure to particulate air pollution. Additional studies are needed to provide evidence on the health effects of chronic exposure to particulate matter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 xml:space="preserve">m in aerodynamic diameter (PM2.5) because few studies </w:instrText>
      </w:r>
      <w:r w:rsidR="000704CD">
        <w:rPr>
          <w:rFonts w:ascii="Times New Roman" w:eastAsia="맑은 고딕" w:hAnsi="Times New Roman" w:cs="Times New Roman"/>
          <w:sz w:val="24"/>
          <w:szCs w:val="24"/>
          <w:lang w:val="en-GB"/>
        </w:rPr>
        <w:instrText xml:space="preserve">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85 years of age.ConclusionsWe established a cohort of Medicare participants for investigating air pollution and mortality on longer-term time frames. Chronic exposure to PM2.5 was associated with mortality in the eastern and central regions, but not in </w:instrText>
      </w:r>
      <w:r w:rsidR="000704CD">
        <w:rPr>
          <w:rFonts w:ascii="Times New Roman" w:eastAsia="맑은 고딕" w:hAnsi="Times New Roman" w:cs="Times New Roman"/>
          <w:sz w:val="24"/>
          <w:szCs w:val="24"/>
          <w:lang w:val="en-GB"/>
        </w:rPr>
        <w:instrText>the western United States.","author":[{"dropping-particle":"","family":"L.","given":"Zeger Scott","non-dropping-particle":"","parse-names":false,"suffix":""},{"dropping-particle":"","family":"Francesca","given":"Dominici","non-dropping-particle":"","parse-names":false,"suffix":""},{"dropping-particle":"","family":"Aidan","given":"McDermott","non-dropping-particle":"","parse-names":false,"suffix":""},{"dropping-particle":"","family":"M.","given":"Samet Jonathan","non-dropping-particle":"","parse-names":false,"suffix":""}],"container-title":"Environmental Health Perspectives","id":"ITEM-2","issue":"12","issued":{"date-parts":[["2008","12","23"]]},"page":"1614-1619","title":"Mortality in the Medicare Population and Chronic Exposure to Fine Particulate Air Pollution in Urban Centers (2000–2005)","type":"article-journal","volume":"116"},"uris":["http://www.mendeley.com/documents/?uuid=3c7c37c2-ff7e-43c6-848c-b46dcf31b83b"]},{"id":"ITEM-3","itemData":{"DOI":"10.1164/rccm.201210-1758OC","ISSN":"1073-449X","abstract":"Rationale: Cohort evidence linking long-term exposure to outdoor particulate air pollution and mortality has come largely from the United States. There is relatively little evidence from nationally representative cohorts in other countries.Objectives: To investigate the relationship between long-term exposure to a range of pollutants and causes of death in a national English cohort.Methods: A total of 835,607 patients aged 40–89 years registered with 205 general practices were followed from 2003–2007. Annual average concentrations in 2002 for particulate matter with a median aerodynamic diameter less than 10 (PM10) and less than 2.5 μm (PM2.5), nitrogen dioxide (NO2), ozone, and sulfur dioxide (SO2) at 1 km2 resolution, estimated from emission-based models, were linked to residential postcode. Deaths (n = 83,103) were ascertained from linkage to death certificates, and hazard ratios (HRs) for all- and cause-specific mortality for pollutants were estimated for interquartile pollutant changes from Cox models adjusting for age, sex, smoking, body mass index, and area-level socioeconomic status markers.Measurements and Main Results: Residential concentrations of all pollutants except ozone were positively associated with all-cause mortality (HR, 1.02, 1.03, and 1.04 for PM2.5, NO2, and SO2, respectively). Associations for PM2.5, NO2, and SO2 were larger for respiratory deaths (HR, 1.09 each) and lung cancer (HR, 1.02, 1.06, and 1.05) but nearer unity for cardiovascular deaths (1.00, 1.00, and 1.04).Conclusions: These results strengthen the evidence linking long-term ambient air pollution exposure to increased all-cause mortality. However, the stronger associations with respiratory mortality are not consistent with most US studies in which associations with cardiovascular causes of death tend to predominate.","author":[{"dropping-particle":"","family":"Carey","given":"Iain M","non-dropping-particle":"","parse-names":false,"suffix":""},{"dropping-particle":"","family":"Atkinson","given":"Richard W","non-dropping-particle":"","parse-names":false,"suffix":""},{"dropping-particle":"","family":"Kent","given":"Andrew J","non-dropping-particle":"","parse-names":false,"suffix":""},{"dropping-particle":"","family":"Staa","given":"Tjeerd","non-dropping-particle":"van","parse-names":false,"suffix":""},{"dropping-particle":"","family":"Cook","given":"Derek G","non-dropping-particle":"","parse-names":false,"suffix":""},{"dropping-particle":"","family":"Anderson","given":"H Ross","non-dropping-particle":"","parse-names":false,"suffix":""}],"container-title":"American Journal of Respiratory and Critical Care Medicine","id":"ITEM-3","issue":"11","issued":{"date-parts":[["2013","12","23"]]},"page":"1226-1233","title":"Mortality Associations with Long-Term Exposure to Outdoor Air Pollution in a National English Cohort","type":"article-journal","volume":"187"},"uris":["http://www.mendeley.com/documents/?uuid=d52c41ec-8e88-433c-b8ce-507297329134"]},{"id":"ITEM-4","itemData":{"DOI":"10.1289/ehp.1408254","abstract":"BackgroundLong-term exposure to air pollution has been associated with mortality in urban cohort studies. Few studies have investigated this association in large-scale population registries, including non-urban populations.ObjectivesThe aim of the study was to evaluate the associations between long-term exposure to air pollution and nonaccidental and cause-specific mortality in the Netherlands based on existing national databases.MethodsWe used existing Dutch national databases on mortality, individual characteris</w:instrText>
      </w:r>
      <w:r w:rsidR="000704CD">
        <w:rPr>
          <w:rFonts w:ascii="Times New Roman" w:eastAsia="맑은 고딕" w:hAnsi="Times New Roman" w:cs="Times New Roman" w:hint="eastAsia"/>
          <w:sz w:val="24"/>
          <w:szCs w:val="24"/>
          <w:lang w:val="en-GB"/>
        </w:rPr>
        <w:instrText xml:space="preserve">tics, residence history, neighborhood characteristics, and national air pollution maps based on land use regression (LUR) techniques for particulates with an aerodynamic diameter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10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 xml:space="preserve">m (PM10) and nitrogen dioxide (NO2). Using these databases, we established a cohort of 7.1 million individuals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30 years of age. We followed the cohort for 7 years (2004</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2011). We applied Cox proportional hazard models adjusting for potential individual and area-specific confounders.ResultsAfter adjustment for individual a</w:instrText>
      </w:r>
      <w:r w:rsidR="000704CD">
        <w:rPr>
          <w:rFonts w:ascii="Times New Roman" w:eastAsia="맑은 고딕" w:hAnsi="Times New Roman" w:cs="Times New Roman"/>
          <w:sz w:val="24"/>
          <w:szCs w:val="24"/>
          <w:lang w:val="en-GB"/>
        </w:rPr>
        <w:instrText>nd area-specific confounders, for each 10-μg/m3 increase, PM10 and NO2 were associated with nonaccidental mortality [hazard ratio (HR) = 1.08; 95% CI: 1.07, 1.09 and HR = 1.03; 95% CI: 1.02, 1.03, respectively], respiratory mortality (HR = 1.13; 95% CI: 1.10, 1.17 and HR = 1.02; 95% CI: 1.01, 1.03, respectively), and lung cancer mortality (HR = 1.26; 95% CI: 1.21, 1.30 and HR = 1.10 95% CI: 1.09, 1.11, respectively). Furthermore, PM10 was associated with circulatory disease mortality (HR = 1.06; 95% CI: 1.04, 1.08), but NO2 was not (HR = 1.00; 95% CI: 0.99, 1.01). PM10 associations were robust to adjustment for NO2; NO2 associations remained for nonaccidental mortality and lung cancer mortality after adjustment for PM10.ConclusionsLong-term exposure to PM</w:instrText>
      </w:r>
      <w:r w:rsidR="000704CD">
        <w:rPr>
          <w:rFonts w:ascii="Times New Roman" w:eastAsia="맑은 고딕" w:hAnsi="Times New Roman" w:cs="Times New Roman" w:hint="eastAsia"/>
          <w:sz w:val="24"/>
          <w:szCs w:val="24"/>
          <w:lang w:val="en-GB"/>
        </w:rPr>
        <w:instrText xml:space="preserve">10 and NO2 was associated with nonaccidental and cause-specific mortality in the Dutch population of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30 years of age.CitationFischer PH, Marra M, Ameling CB, Hoek G, Beelen R, de Hoogh K, Breugelmans O, Kruize H, Janssen NA, Houthuijs D. 2015. Air pollu</w:instrText>
      </w:r>
      <w:r w:rsidR="000704CD">
        <w:rPr>
          <w:rFonts w:ascii="Times New Roman" w:eastAsia="맑은 고딕" w:hAnsi="Times New Roman" w:cs="Times New Roman"/>
          <w:sz w:val="24"/>
          <w:szCs w:val="24"/>
          <w:lang w:val="en-GB"/>
        </w:rPr>
        <w:instrText>tion and mortality in seven million adults: the Dutch Environmental Longitudinal Study (DUELS). Environ Health Perspect 123:697–704;  http://dx.doi.org/10.1289/ehp.1408254","author":[{"dropping-particle":"","family":"H.","given":"Fischer Paul","non-dropping-particle":"","parse-names":false,"suffix":""},{"dropping-particle":"","family":"Marten","given":"Marra","non-dropping-particle":"","parse-names":false,"suffix":""},{"dropping-particle":"","family":"B.","given":"Ameling Caroline","non-dropping-particle":"","parse-names":false,"suffix":""},{"dropping-particle":"","family":"Gerard","given":"Hoek","non-dropping-particle":"","parse-names":false,"suffix":""},{"dropping-particle":"","family":"Rob","given":"Beelen","non-dropping-particle":"","parse-names":false,"suffix":""},{"dropping-particle":"","family":"Kees","given":"de Hoogh","non-dropping-particle":"","parse-names":false,"suffix":""},{"dropping-particle":"","family":"Oscar","given":"Breugelmans","non-dropping-particle":"","parse-names":false,"suffix":""},{"dropping-particle":"","family":"Hanneke","given":"Kruize","non-dropping-particle":"","parse-names":false,"suffix":""},{"dropping-particle":"","family":"A.H.","given":"Janssen Nicole","non-dropping-particle":"","parse-names":false,"suffix":""},{"dropping-particle":"","family":"Danny","given":"Houthuijs","non-dropping-particle":"","parse-names":false,"suffix":""}],"container-title":"Environmental Health Perspectives","id":"ITEM-4","issue":"7","issued":{"date-parts":[["2015","12","23"]]},"page":"697-704","title":"Air Pollution and Mortality in Seven Million Adults: The Dutch Environmental Longitudinal Study (DUELS)","type":"article-journal","volume":"123"},"uris":["http://www.mendeley.com/documents/?uuid=d1f87519-80dc-4fe0-b8a1-8f4055986a1d"]},{"id":"ITEM-5","itemData":{"DOI":"10.1097/EDE.0b013e3181f4e634","ISSN":"1531-5487","abstract":"OBJECTIVE: Myocardial infarction has been associated with both transportation noise and air pollution. We examined residential exposure to aircraft noise and mortality from myocardial infarction, taking air pollution into account. METHODS: We analyzed the Swiss National Cohort, which includes geocoded information on residence. Exposure to aircraft noise and air pollution was determined based on geospatial noise and air-pollution (PM10) models and distance to major roads. We used Cox proportional hazard models, with age as the timescale. We compared the risk of death across categories of A-weighted sound pressure levels (dB(A)) and by duration of living in exposed corridors, adjusting for PM10 levels, distance to major roads, sex, education, and socioeconomic position of the municipality. RESULTS: We analyzed 4.6 million persons older than 30 years who were followed from near the end of 2000 through December 2005, includin</w:instrText>
      </w:r>
      <w:r w:rsidR="000704CD">
        <w:rPr>
          <w:rFonts w:ascii="Times New Roman" w:eastAsia="맑은 고딕" w:hAnsi="Times New Roman" w:cs="Times New Roman" w:hint="eastAsia"/>
          <w:sz w:val="24"/>
          <w:szCs w:val="24"/>
          <w:lang w:val="en-GB"/>
        </w:rPr>
        <w:instrText xml:space="preserve">g 15,532 deaths from myocardial infarction (ICD-10 codes I 21, I 22). Mortality increased with increasing level and duration of aircraft noise. The adjusted hazard ratio comparing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60 dB(A) with &lt;45 dB(A) was 1.3 (95% confidence interval = 0.96-1.7) overa</w:instrText>
      </w:r>
      <w:r w:rsidR="000704CD">
        <w:rPr>
          <w:rFonts w:ascii="Times New Roman" w:eastAsia="맑은 고딕" w:hAnsi="Times New Roman" w:cs="Times New Roman"/>
          <w:sz w:val="24"/>
          <w:szCs w:val="24"/>
          <w:lang w:val="en-GB"/>
        </w:rPr>
        <w:instrText xml:space="preserve">ll, and 1.5 (1.0-2.2) in persons who had lived at the same place for at least 15 years. None of the other endpoints (mortality from all causes, all circulatory disease, cerebrovascular disease, stroke, and lung cancer) was associated with aircraft noise. CONCLUSION: Aircraft noise was associated with mortality from myocardial infarction, with a dose-response relationship for level and duration of exposure. The association does not appear to be explained by exposure to particulate matter air pollution, education, or socioeconomic status of the municipality.","author":[{"dropping-particle":"","family":"Huss","given":"Anke","non-dropping-particle":"","parse-names":false,"suffix":""},{"dropping-particle":"","family":"Spoerri","given":"Adrian","non-dropping-particle":"","parse-names":false,"suffix":""},{"dropping-particle":"","family":"Egger","given":"Matthias","non-dropping-particle":"","parse-names":false,"suffix":""},{"dropping-particle":"","family":"Röösli","given":"Martin","non-dropping-particle":"","parse-names":false,"suffix":""},{"dropping-particle":"","family":"Group","given":"Swiss National Cohort Study","non-dropping-particle":"","parse-names":false,"suffix":""}],"container-title":"Epidemiology (Cambridge, Mass.)","id":"ITEM-5","issue":"6","issued":{"date-parts":[["2010"]]},"language":"eng","page":"829-836","title":"Aircraft noise, air pollution, and mortality from myocardial infarction","type":"article-journal","volume":"21"},"uris":["http://www.mendeley.com/documents/?uuid=a2dfa663-1d83-43f4-8eeb-d8b4762e9015"]},{"id":"ITEM-6","itemData":{"DOI":"10.1289/ehp.1409276","ISSN":"1552-9924","abstract":"BACKGROUND: Few studies examining the associations between long-term exposure to ambient air pollution and mortality have considered multiple pollutants </w:instrText>
      </w:r>
      <w:r w:rsidR="000704CD">
        <w:rPr>
          <w:rFonts w:ascii="Times New Roman" w:eastAsia="맑은 고딕" w:hAnsi="Times New Roman" w:cs="Times New Roman" w:hint="eastAsia"/>
          <w:sz w:val="24"/>
          <w:szCs w:val="24"/>
          <w:lang w:val="en-GB"/>
        </w:rPr>
        <w:instrText>when assessing changes in exposure due to residential mobility during follow-up. OBJECTIVE: We investigated associations between cause-specific mortality and ambient concentrations of fine particulate matter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m; PM2.5), ozone (O3), and nitrogen dio</w:instrText>
      </w:r>
      <w:r w:rsidR="000704CD">
        <w:rPr>
          <w:rFonts w:ascii="Times New Roman" w:eastAsia="맑은 고딕" w:hAnsi="Times New Roman" w:cs="Times New Roman"/>
          <w:sz w:val="24"/>
          <w:szCs w:val="24"/>
          <w:lang w:val="en-GB"/>
        </w:rPr>
        <w:instrText>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http://dx.doi.org/10.1289/ehp.1409276.","author":[{"dropping-particle":"","family":"Crouse","given":"Dan L","non-dropping-particle":"","parse-names":false,"suffix":""},{"dropping-particle":"","family":"Peters","given":"Paul A","non-dropping-particle":"","parse-names":false,"suffix":""},{"dropping-particle":"","family":"Hystad","given":"Perry","non-dropping-particle":"","parse-names":false,"suffix":""},{"dropping-particle":"","family":"Brook","given":"Jeffrey R","non-dropping-particle":"","parse-names":false,"suffix":""},{"dropping-particle":"","family":"Donkelaar","given":"Aaron","non-dropping-particle":"van","parse-names":false,"suffix":""},{"dropping-particle":"V","family":"Martin","given":"Randall","non-dropping-particle":"","parse-names":false,"suffix":""},{"dropping-particle":"","family":"Villeneuve","given":"Paul J","non-dropping-particle":"","parse-names":false,"suffix":""},{"dropping-particle":"","family":"Jerrett","given":"Michael","non-dropping-particle":"","parse-names":false,"suffix":""},{"dropping-particle":"","family":"Goldberg","given":"Mark S","non-dropping-particle":"","parse-names":false,"suffix":""},{"dropping-particle":"","family":"Pope","given":"C Arden","non-dropping-particle":"","parse-names":false,"suffix":""},{"dropping-particle":"","family":"Brauer","given":"Michael","non-dropping-particle":"","parse-names":false,"suffix":""},{"dropping-particle":"","family":"Brook","given":"Robert D","non-dropping-particle":"","parse-names":false,"suffix":""},{"dropping-particle":"","family":"Robichaud","given":"Alain","non-dropping-particle":"","parse-names":false,"suffix":""},{"dropping-particle":"","family":"Menard","given":"Richard","non-dropping-particle":"","parse-names":false,"suffix":""},{"dropping-particle":"","family":"Burnett","given":"Richard T","non-dropping-particle":"","parse-names":false,"suffix":""}],"container-title":"Environmental Health Perspectives","i</w:instrText>
      </w:r>
      <w:r w:rsidR="000704CD">
        <w:rPr>
          <w:rFonts w:ascii="Times New Roman" w:eastAsia="맑은 고딕" w:hAnsi="Times New Roman" w:cs="Times New Roman" w:hint="eastAsia"/>
          <w:sz w:val="24"/>
          <w:szCs w:val="24"/>
          <w:lang w:val="en-GB"/>
        </w:rPr>
        <w:instrText>d":"ITEM-6","issue":"11","issued":{"date-parts":[["2015"]]},"language":"eng","page":"1180-1186","title":"Ambient PM2.5, O</w:instrText>
      </w:r>
      <w:r w:rsidR="000704CD">
        <w:rPr>
          <w:rFonts w:ascii="Times New Roman" w:eastAsia="맑은 고딕" w:hAnsi="Times New Roman" w:cs="Times New Roman" w:hint="eastAsia"/>
          <w:sz w:val="24"/>
          <w:szCs w:val="24"/>
          <w:lang w:val="en-GB"/>
        </w:rPr>
        <w:instrText>₃</w:instrText>
      </w:r>
      <w:r w:rsidR="000704CD">
        <w:rPr>
          <w:rFonts w:ascii="Times New Roman" w:eastAsia="맑은 고딕" w:hAnsi="Times New Roman" w:cs="Times New Roman" w:hint="eastAsia"/>
          <w:sz w:val="24"/>
          <w:szCs w:val="24"/>
          <w:lang w:val="en-GB"/>
        </w:rPr>
        <w:instrText>, and NO</w:instrText>
      </w:r>
      <w:r w:rsidR="000704CD">
        <w:rPr>
          <w:rFonts w:ascii="Times New Roman" w:eastAsia="맑은 고딕" w:hAnsi="Times New Roman" w:cs="Times New Roman" w:hint="eastAsia"/>
          <w:sz w:val="24"/>
          <w:szCs w:val="24"/>
          <w:lang w:val="en-GB"/>
        </w:rPr>
        <w:instrText>₂</w:instrText>
      </w:r>
      <w:r w:rsidR="000704CD">
        <w:rPr>
          <w:rFonts w:ascii="Times New Roman" w:eastAsia="맑은 고딕" w:hAnsi="Times New Roman" w:cs="Times New Roman" w:hint="eastAsia"/>
          <w:sz w:val="24"/>
          <w:szCs w:val="24"/>
          <w:lang w:val="en-GB"/>
        </w:rPr>
        <w:instrText xml:space="preserve"> Exposures and Associations with Mortality over 16 Years of Follow-Up in the Canadian Census Health and Environment Cohort (</w:instrText>
      </w:r>
      <w:r w:rsidR="000704CD">
        <w:rPr>
          <w:rFonts w:ascii="Times New Roman" w:eastAsia="맑은 고딕" w:hAnsi="Times New Roman" w:cs="Times New Roman"/>
          <w:sz w:val="24"/>
          <w:szCs w:val="24"/>
          <w:lang w:val="en-GB"/>
        </w:rPr>
        <w:instrText>CanCHEC)","type":"article-journal","volume":"123"},"uris":["http://www.mendeley.com/documents/?uuid=3ee65778-91e1-4301-9300-b8c6fe01d715"]},{"id":"ITEM-7","itemData":{"DOI":"10.1136/thoraxjnl-2015-207111","ISSN":"0040-6376, 1468-3296","abstract":"Introduction Long-term air pollution exposure contributes to mortality but there are few studies examining effects of very long-term (&gt;25 years) exposures. Methods This study investigated modelled air pollution concentrations at residence for 1971, 1981, 1991 (black smoke (BS) and SO2) and 2001 (PM10) in relation to mortality up to 2009 in 367 658 members of the longitudinal survey, a 1% sample of the English Census. Outcomes were all-cause (excluding accidents), cardiovascular (CV) and respiratory mortality. Results BS and SO2 exposures remained associated with mortality decades after exposure—BS exposure in 1971 was significantly associated with all-cause (OR 1.02 (95% CI 1.01 to 1.04)) and respiratory (OR 1.05 (95% CI 1.01 to 1.09)) mortality in 2002–2009 (ORs expressed per 10 μg/m3). Largest effect sizes were seen for more recent exposures and for respiratory disease. PM10 exposure in 2001 was associated with all outcomes in 2002–2009 with stronger associations for respiratory (OR 1.22 (95% CI 1.04 to 1.44)) than CV mortality (OR 1.12 (95% CI 1.01 to 1.25)). Adjusting PM10 for past BS and SO2 exposures in 1971, 1981 and 1991 reduced the all-cause OR to 1.16 (95% CI 1.07 to 1.26) while CV and respiratory associations lost significance, suggesting confounding by past air pollution exposure, but there was no evidence for effect modification. Limitations include limited information on confounding by smoking and exposure misclassification of historic exposures. Conclusions This large national study suggests that air pollution exposure has long-term effects on mortality that persist decades after exposure, and that historic air pollution exposures influence current estimates of associations between air pollution and mortality.","author":[{"dropping-particle":"","family":"Hansell","given":"Anna","non-dropping-particle":"","parse-names":false,"suffix":""},{"dropping-particle":"","family":"Ghosh","given":"Rebecca E","non-dropping-particle":"","parse-names":false,"suffix":""},{"dropping-particle":"","family":"Blangiardo","given":"Marta","non-dropping-particle":"","parse-names":false,"suffix":""},{"dropping-particle":"","family":"Perkins","given":"Chloe","non-dropping-particle":"","parse-names":false,"suffix":""},{"dropping-particle":"","family":"Vienneau","given":"Danielle","non-dropping-particle":"","parse-names":false,"suffix":""},{"dropping-particle":"","family":"Goffe","given":"Kayoung","non-dropping-particle":"","parse-names":false,"suffix":""},{"dropping-particle":"","family":"Briggs","given":"David","non-dropping-particle":"","parse-names":false,"suffix":""},{"dropping-particle":"","family":"Gulliver","given":"John","non-dropping-particle":"","parse-names":false,"suffix":""}],"container-title":"Thorax","id":"ITEM-7","issue":"4","issued":{"date-parts":[["2016","12","23"]]},"language":"en","page":"330-338","title":"Historic air pollution exposure and long-term mortality risks in England and Wales: prospective longitudinal cohort study","type":"article-journal","volume":"71"},"uris":["http://www.mendeley.com/documents/?uuid=d12d1534-9d3b-44aa-8327-bb041f526e67"]},{"id":"ITEM-8","itemData":{"DOI":"10.1136/bmjopen-2016-011632","ISSN":"2044-6055, 2044-6055","abstract":"Objectives To evaluate the impact of dietary sodium and potassium (Na–K) ratio on mortality from total and subtypes of stroke, cardiovascular disease (CVD) and all causes, using 24-year follow-up data of a representative sample of the Japanese population. Setting Prospective cohort study. Participants In the 1980 National Cardiovascular Survey, participants were followed for 24 years (NIPPON DATA80, National Integrated Project for Prospective Observation of Non-communicable Disease And its Trends in the Aged). Men and women aged 30–79 years without hypertensive treatment, history of stroke or acute myocardial infarction (n=8283) were divided into quintiles according to dietary Na–K ratio assessed by a 3-day weighing dietary record at baseline. Age-adjusted and multivariable-adjusted HRs were calculated using the Mantel-Haenszel method and Cox proportional hazards model. Primary outcome measures Mortality from total and subtypes of stroke, CVD and all causes. Results A total of 1938 deaths from all causes were observed over 176 926 person-years. Na–K ratio was significantly and non-linearly related to mortality from all stroke (p=0.002), CVD (p=0.005) and total mortality (p=0.001). For stroke subtypes, mortality from haemorrhagic stroke was positively related to Na–K ratio (p=0.024). Similar relationships were observed for men and women. The observed relationships remained significant after adjustment for other risk factors. Quadratic non-linear multivariable-adjusted HRs (95% CI) in the highest quintile versus the lowest quintile of Na–K ratio were 1.42 (1.07 to 1.90) for ischaemic stroke, 1.57 (1.05 to 2.34) for haemorrhagic stroke, 1.43 (1.17 to 1.76) for all stroke, 1.39 (1.20 to 1.61) for CVD and 1.16 (1.06 to 1.27) for all-cause mortality. Conclusions Dietary Na–K ratio assessed by a 3-day weighing dietary record was a significant risk factor for mortality from haemorrhagic stroke, all stroke, CVD and all causes among a Japanese population.","author":[{"dropping-particle":"","family":"Okayama","given":"Akira","non-dropping-particle":"","parse-names":false,"suffix":""},{"dropping-particle":"","family":"Okuda","given":"Nagako","non-dropping-particle":"","parse-names":false,"suffix":""},{"dropping-particle":"","family":"Miura","given":"Katsuyuki","non-dropping-particle":"","parse-names":false,"suffix":""},{"dropping-particle":"","family":"Okamura","given":"Tomonori","non-dropping-particle":"","parse-names":false,"suffix":""},{"dropping-particle":"","family":"Hayakawa","given":"Takehito","non-dropping-particle":"","parse-names":false,"suffix":""},{"dropping-particle":"","family":"Akasaka","given":"Hiroshi","non-dropping-particle":"","parse-names":false,"suffix":""},{"dropping-particle":"","family":"Ohnishi","given":"Hirofumi","non-dropping-particle":"","parse-names":false,"suffix":""},{"dropping-particle":"","family":"Saitoh","given":"Shigeyuki","non-dropping-particle":"","parse-names":false,"suffix":""},{"dropping-particle":"","family":"Arai","given":"Yusuke","non-dropping-particle":"","parse-names":false,"suffix":""},{"dropping-particle":"","family":"Kiyohara","given":"Yutaka","non-dropping-particle":"","parse-names":false,"suffix":""},{"dropping-particle":"","family":"Takashima","given":"Naoyuki","non-dropping-particle":"","parse-names":false,"suffix":""},{"dropping-particle":"","family":"Yoshita","given":"Katsushi","non-dropping-particle":"","parse-names":false,"suffix":""},{"dropping-particle":"","family":"Fujiyoshi","given":"Akira","non-dropping-particle":"","parse-names":false,"suffix":""},{"dropping-particle":"","family":"Zaid","given":"Maryam","non-dropping-particle":"","parse-names":false,"suffix":""},{"dropping-particle":"","family":"Ohkubo","given":"Takayoshi","non-dropping-particle":"","parse-names":false,"suffix":""},{"dropping-particle":"","family":"Ueshima","given":"Hirotsugu","non-dropping-particle":"","parse-names":false,"suffix":""}],"container-title":"BMJ Open","id":"ITEM-8","issue":"7","issued":{"date-parts":[["2016","12","23"]]},"language":"en","page":"e011632","title":"Dietary sodium-to-potassium ratio as a risk factor for stroke, cardiovascular disease and all-cause mortality in Japan: the NIPPON DATA80 cohort study","type":"article-journal","volume":"6"},"uris":["http://www.mendeley.com/documents/?uuid=1247d250-c130-49f0-8b05-aa9e860f6742"]},{"id":"ITEM-9","itemData":{"DOI":"10.1136/bmjopen-2017-016640","ISSN":"2044-6055, 2044-6055","abstract":"Purpose The National Health Insurance Service-Health Screening Cohort (NHIS-HEALS) is a cohort of participants who participated in health screening programmes provided by the NHIS in the Republic of Korea. The NHIS constructed the NHIS-HEALS cohort database in 2015. The purpose of this cohort is to offer relevant and useful data for health researchers, especially in the field of non-communicable diseases and health risk factors, and policy-maker. Participants To construct the NHIS-HEALS database, a sample cohort was first selected from the 2002 and 2003 health screening participants, who were aged between 40 and 79 in 2002 and followed up through 2013. This cohort included 514 866 health screening participants who comprised a random selection of 10% of all health screening participants in 2002 and 2003. Findings to date The age-standardised prevalence of anaemia, diabetes mellitus, hypertension, obesity, hypercholesterolaemia and abnormal urine protein were 9.8%, 8.2%, 35.6%, 2.7%, 14.2% and 2.0%, respectively. The age-standardised mortality rate for the first 2 years (through 2004) was 442.0 per 100 000 person-years, while the rate for 10 years (through 2012) was 865.9 per 100 000 person-years. The most common cause of death was malignant neoplasm in both sexes (364.1 per 100 000 person-years for men, 128.3 per 100 000 person-years for women). Future plans This database can be used to study the risk factors of non-communicable diseases and dental health problems, which are important health issues that have not yet been fully investigated. The cohort will be maintained and continuously updated by the NHIS.","author":[{"dropping-particle":"","family":"Seong","given":"Sang Cheol","non-dropping-particle":"","parse-names":false,"suffix":""},{"dropping-particle":"","family":"Kim","given":"Yeon-Yong","non-dropping-particle":"","parse-names":false,"suffix":""},{"dropping-particle":"","family":"Park","given":"Sue K","non-dropping-particle":"","parse-names":false,"suffix":""},{"dropping-particle":"","family":"Khang","given":"Young Ho","non-dropping-particle":"","parse-names":false,"suffix":""},{"dropping-particle":"","family":"Kim","given":"Hyeon Chang","non-dropping-particle":"","parse-names":false,"suffix":""},{"dropping-particle":"","family":"Park","given":"Jong Heon","non-dropping-particle":"","parse-names":false,"suffix":""},{"dropping-particle":"","family":"Kang","given":"Hee-Jin","non-dropping-particle":"","parse-names":false,"suffix":""},{"dropping-particle":"","family":"Do","given":"Cheol-Ho","non-dropping-particle":"","parse-names":false,"suffix":""},{"dropping-particle":"","family":"Song","given":"Jong-Sun","non-dropping-particle":"","parse-names":false,"suffix":""},{"dropping-particle":"","family":"Lee","given":"Eun-Joo","non-dropping-particle":"","parse-names":false,"suffix":""},{"dropping-particle":"","family":"Ha","given":"Seongjun","non-dropping-particle":"","parse-names":false,"suffix":""},{"dropping-particle":"","family":"Shin","given":"Soon Ae","non-dropping-particle":"","parse-names":false,"suffix":""},{"dropping-particle":"","family":"Jeong","given":"Seung-Lyeal","non-dropping-particle":"","parse-names":false,"suffix":""}],"container-title":"BMJ Open","id":"ITEM-9","issue":"9","issued":{"date-parts":[["2017","12","23"]]},"language":"en","page":"e016640","title":"Cohort profile: the National Health Insurance Service-National Health Screening Cohort (NHIS-HEALS) in Korea","type":"article-journal","volume":"7"},"uris":["http://www.mendeley.com/documents/?uuid=29eb1fbf-d17f-461b-a9b5-6db976004fbb"]}],"mendeley":{"formattedCitation":"&lt;sup&gt;15,16,20–26&lt;/sup&gt;","plainTextFormattedCitation":"15,16,20–26","previouslyFormattedCitation":"&lt;sup&gt;15,17–24&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15,16,20–26</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For instance, studies using the U.S. Medicare cohort, the Canadian Census cohort, and </w:t>
      </w:r>
      <w:r w:rsidR="000B5D77">
        <w:rPr>
          <w:rFonts w:ascii="Times New Roman" w:eastAsia="맑은 고딕" w:hAnsi="Times New Roman" w:cs="Times New Roman"/>
          <w:sz w:val="24"/>
          <w:szCs w:val="24"/>
          <w:lang w:val="en-GB"/>
        </w:rPr>
        <w:t xml:space="preserve">the </w:t>
      </w:r>
      <w:r w:rsidRPr="00FA5E92">
        <w:rPr>
          <w:rFonts w:ascii="Times New Roman" w:eastAsia="맑은 고딕" w:hAnsi="Times New Roman" w:cs="Times New Roman"/>
          <w:sz w:val="24"/>
          <w:szCs w:val="24"/>
          <w:lang w:val="en-GB"/>
        </w:rPr>
        <w:t xml:space="preserve">Taiwan National Health Insurance Database cohort </w:t>
      </w:r>
      <w:r w:rsidRPr="00FA5E92">
        <w:rPr>
          <w:rFonts w:ascii="Times New Roman" w:eastAsia="맑은 고딕" w:hAnsi="Times New Roman" w:cs="Times New Roman"/>
          <w:sz w:val="24"/>
          <w:szCs w:val="24"/>
          <w:lang w:val="en-GB"/>
        </w:rPr>
        <w:lastRenderedPageBreak/>
        <w:t xml:space="preserve">assessed individual exposure to air pollution </w:t>
      </w:r>
      <w:r w:rsidR="00FB07F4">
        <w:rPr>
          <w:rFonts w:ascii="Times New Roman" w:eastAsia="맑은 고딕" w:hAnsi="Times New Roman" w:cs="Times New Roman"/>
          <w:sz w:val="24"/>
          <w:szCs w:val="24"/>
          <w:lang w:val="en-GB"/>
        </w:rPr>
        <w:t>at</w:t>
      </w:r>
      <w:r w:rsidR="00E77BFB">
        <w:rPr>
          <w:rFonts w:ascii="Times New Roman" w:eastAsia="맑은 고딕" w:hAnsi="Times New Roman" w:cs="Times New Roman"/>
          <w:sz w:val="24"/>
          <w:szCs w:val="24"/>
          <w:lang w:val="en-GB"/>
        </w:rPr>
        <w:t xml:space="preserve"> the </w:t>
      </w:r>
      <w:r w:rsidRPr="00FA5E92">
        <w:rPr>
          <w:rFonts w:ascii="Times New Roman" w:eastAsia="맑은 고딕" w:hAnsi="Times New Roman" w:cs="Times New Roman"/>
          <w:sz w:val="24"/>
          <w:szCs w:val="24"/>
          <w:lang w:val="en-GB"/>
        </w:rPr>
        <w:t>zipcode</w:t>
      </w:r>
      <w:r w:rsidR="00E77BFB">
        <w:rPr>
          <w:rFonts w:ascii="Times New Roman" w:eastAsia="맑은 고딕" w:hAnsi="Times New Roman" w:cs="Times New Roman"/>
          <w:sz w:val="24"/>
          <w:szCs w:val="24"/>
          <w:lang w:val="en-GB"/>
        </w:rPr>
        <w:t xml:space="preserve"> or postal code </w:t>
      </w:r>
      <w:r w:rsidR="00FB07F4">
        <w:rPr>
          <w:rFonts w:ascii="Times New Roman" w:eastAsia="맑은 고딕" w:hAnsi="Times New Roman" w:cs="Times New Roman"/>
          <w:sz w:val="24"/>
          <w:szCs w:val="24"/>
          <w:lang w:val="en-GB"/>
        </w:rPr>
        <w:t xml:space="preserve">area which is the finest </w:t>
      </w:r>
      <w:r w:rsidR="007044AE">
        <w:rPr>
          <w:rFonts w:ascii="Times New Roman" w:eastAsia="맑은 고딕" w:hAnsi="Times New Roman" w:cs="Times New Roman"/>
          <w:sz w:val="24"/>
          <w:szCs w:val="24"/>
          <w:lang w:val="en-GB"/>
        </w:rPr>
        <w:t>spatial resolution</w:t>
      </w:r>
      <w:r w:rsidR="00FB07F4">
        <w:rPr>
          <w:rFonts w:ascii="Times New Roman" w:eastAsia="맑은 고딕" w:hAnsi="Times New Roman" w:cs="Times New Roman"/>
          <w:sz w:val="24"/>
          <w:szCs w:val="24"/>
          <w:lang w:val="en-GB"/>
        </w:rPr>
        <w:t xml:space="preserve"> of available address data</w:t>
      </w:r>
      <w:r w:rsidRPr="00FA5E92">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{"citationItems":[{"id":"ITEM-1","itemData":{"DOI":"10.1289/ehp.11449","abstract":"BackgroundProspective cohort studies constitute the major source of evidence about the mortality effects of chronic exposure to particulate air pollution</w:instrText>
      </w:r>
      <w:r w:rsidR="000704CD">
        <w:rPr>
          <w:rFonts w:ascii="Times New Roman" w:eastAsia="맑은 고딕" w:hAnsi="Times New Roman" w:cs="Times New Roman" w:hint="eastAsia"/>
          <w:sz w:val="24"/>
          <w:szCs w:val="24"/>
          <w:lang w:val="en-GB"/>
        </w:rPr>
        <w:instrText xml:space="preserve">. Additional studies are needed to provide evidence on the health effects of chronic exposure to particulate matter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m in aerodynamic diameter (PM2.5) because few studies have been carried out and the cohorts have not been representative.ObjectivesT</w:instrText>
      </w:r>
      <w:r w:rsidR="000704CD">
        <w:rPr>
          <w:rFonts w:ascii="Times New Roman" w:eastAsia="맑은 고딕" w:hAnsi="Times New Roman" w:cs="Times New Roman"/>
          <w:sz w:val="24"/>
          <w:szCs w:val="24"/>
          <w:lang w:val="en-GB"/>
        </w:rPr>
        <w:instrTex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w:instrText>
      </w:r>
      <w:r w:rsidR="000704CD">
        <w:rPr>
          <w:rFonts w:ascii="Times New Roman" w:eastAsia="맑은 고딕" w:hAnsi="Times New Roman" w:cs="Times New Roman" w:hint="eastAsia"/>
          <w:sz w:val="24"/>
          <w:szCs w:val="24"/>
          <w:lang w:val="en-GB"/>
        </w:rPr>
        <w:instrText>nfidence interval (CI), 4.9</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8.7%] and 13.2% (95% CI, 9.5</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16.9) increases in mortality, respectively. We found no evidence of an association in the western region or for persons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85 years of age.ConclusionsWe established a cohort of Medicare participants </w:instrText>
      </w:r>
      <w:r w:rsidR="000704CD">
        <w:rPr>
          <w:rFonts w:ascii="Times New Roman" w:eastAsia="맑은 고딕" w:hAnsi="Times New Roman" w:cs="Times New Roman"/>
          <w:sz w:val="24"/>
          <w:szCs w:val="24"/>
          <w:lang w:val="en-GB"/>
        </w:rPr>
        <w:instrText>for investigating air pollution and mortality on longer-term time frames. Chronic exposure to PM2.5 was associated with mortality in the eastern and central regions, but not in the western United States.","author":[{"dropping-particle":"","family":"L.","given":"Zeger Scott","non-dropping-particle":"","parse-names":false,"suffix":""},{"dropping-particle":"","family":"Francesca","given":"Dominici","non-dropping-particle":"","parse-names":false,"suffix":""},{"dropping-particle":"","family":"Aidan","given":"McDermott","non-dropping-particle":"","parse-names":false,"suffix":""},{"dropping-particle":"","family":"M.","given":"Samet Jonathan","non-dropping-particle":"","parse-names":false,"suffix":""}],"container-title":"Environmental Health Perspectives","id":"ITEM-1","issue":"12","issued":{"date-parts":[["2008","12","23"]]},"page":"1614-1619","title":"Mortality in the Medicare Population and Chronic Exposure to Fine Particulate Air Pollution in Urban Centers (2000–2005)","type":"article-journal","volume":"116"},"uris":["http://www.mendeley.com/documents/?uuid=3c7c37c2-ff7e-43c6-848c-b46dcf31b83b"]},{"id":"ITEM-2","itemData":{"DOI":"10.1093/ije/dyt147","ISSN":"1464-3685","abstract":"The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ancestry.","author":[{"dropping-particle":"","family":"Peters","given":"Paul A","non-dropping-particle":"","parse-names":false,"suffix":""},{"dropping-particle":"","family":"Tjepkema","given":"Michael","non-dropping-particle":"","parse-names":false,"suffix":""},{"dropping-particle":"","family":"Wilkins","given":"Russell","non-dropping-particle":"","parse-names":false,"suffix":""},{"dropping-particle":"","family":"Fines","given":"Philippe","non-dropping-particle":"","parse-names":false,"suffix":""},{"dropping-particle":"","family":"Crouse","given":"Daniel L","non-dropping-particle":"","parse-names":false,"suffix":""},{"dropping-particle":"","family":"Chan","given":"Ping Ching Winnie","non-dropping-particle":"","parse-names":false,"suffix":""},{"dropping-particle":"","family":"Burnett","given":"Richard T","non-dropping-particle":"","parse-names":false,"suffix":""}],"container-title":"International Journal of Epidemiology","id":"ITEM-2","issue":"5","issued":{"date-parts":[["2013"]]},"language":"eng","page":"1319-1326","title":"Data resource profile: 1991 Canadian Census Cohort","type":"article-journal","volume":"42"},"uris":["http://www.mendeley.com/documents/?uuid=7a990d93-6178-41e6-81ca-02ab4d02390e"]},{"id":"ITEM-3","itemData":{"DOI":"10.3233/JAD-140855","ISSN":"1875-8908","abstract":"Several studies with animal research associate air pollution in Alzheimer's disease (AD) neuropathology, but the actual impact of air pollution on the risk of AD is unknown. Here, this study investigates t</w:instrText>
      </w:r>
      <w:r w:rsidR="000704CD">
        <w:rPr>
          <w:rFonts w:ascii="Times New Roman" w:eastAsia="맑은 고딕" w:hAnsi="Times New Roman" w:cs="Times New Roman" w:hint="eastAsia"/>
          <w:sz w:val="24"/>
          <w:szCs w:val="24"/>
          <w:lang w:val="en-GB"/>
        </w:rPr>
        <w:instrText xml:space="preserve">he association between long-term exposure to ozone (O3) and particulate matter (PM) with an aerodynamic diameter equal to or less than 2.5 </w:instrText>
      </w:r>
      <w:r w:rsidR="000704CD">
        <w:rPr>
          <w:rFonts w:ascii="Times New Roman" w:eastAsia="맑은 고딕" w:hAnsi="Times New Roman" w:cs="Times New Roman" w:hint="eastAsia"/>
          <w:sz w:val="24"/>
          <w:szCs w:val="24"/>
          <w:lang w:val="en-GB"/>
        </w:rPr>
        <w:instrText>μ</w:instrText>
      </w:r>
      <w:r w:rsidR="000704CD">
        <w:rPr>
          <w:rFonts w:ascii="Times New Roman" w:eastAsia="맑은 고딕" w:hAnsi="Times New Roman" w:cs="Times New Roman" w:hint="eastAsia"/>
          <w:sz w:val="24"/>
          <w:szCs w:val="24"/>
          <w:lang w:val="en-GB"/>
        </w:rPr>
        <w:instrText xml:space="preserve">m (PM2.5), and newly diagnosed AD in Taiwan. We conducted a cohort study of 95,690 individuals' age </w:instrText>
      </w:r>
      <w:r w:rsidR="000704CD">
        <w:rPr>
          <w:rFonts w:ascii="Times New Roman" w:eastAsia="맑은 고딕" w:hAnsi="Times New Roman" w:cs="Times New Roman" w:hint="eastAsia"/>
          <w:sz w:val="24"/>
          <w:szCs w:val="24"/>
          <w:lang w:val="en-GB"/>
        </w:rPr>
        <w:instrText>≥</w:instrText>
      </w:r>
      <w:r w:rsidR="000704CD">
        <w:rPr>
          <w:rFonts w:ascii="Times New Roman" w:eastAsia="맑은 고딕" w:hAnsi="Times New Roman" w:cs="Times New Roman" w:hint="eastAsia"/>
          <w:sz w:val="24"/>
          <w:szCs w:val="24"/>
          <w:lang w:val="en-GB"/>
        </w:rPr>
        <w:instrText xml:space="preserve"> 65 during 200</w:instrText>
      </w:r>
      <w:r w:rsidR="000704CD">
        <w:rPr>
          <w:rFonts w:ascii="Times New Roman" w:eastAsia="맑은 고딕" w:hAnsi="Times New Roman" w:cs="Times New Roman"/>
          <w:sz w:val="24"/>
          <w:szCs w:val="24"/>
          <w:lang w:val="en-GB"/>
        </w:rPr>
        <w:instrText>1-2010. We obtained PM10 and O3 data from Taiwan Environmental Protection Agency during 2000-2010. Since PM2.5 data is only accessible entirely after 2006,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author":[{"dropping-particle":"","family":"Jung","given":"Chau-Ren","non-dropping-particle":"","parse-names":false,"suffix":""},{"dropping-particle":"","family":"Lin","given":"Yu-Ting","non-dropping-particle":"","parse-names":false,"suffix":""},{"dropping-particle":"","family":"Hwang","given":"Bing-Fang","non-dropping-particle":"","parse-names":false,"suffix":""}],"container-title":"Journal of Alzheimer's disease: JAD","id":"ITEM-3","issue":"2","issued":{"date-parts":[["2015"]]},"language":"eng","page":"573-584","title":"Ozone, particulate matter, and newly diagnosed Alzheimer's disease: a population-based cohort study in Taiwan","type":"article-journal","volume":"44"},"uris":["http://www.mendeley.com/documents/?uuid=73ca4ab3-c57b-419f-af56-21fcf67c547b"]}],"mendeley":{"formattedCitation":"&lt;sup&gt;17,18,21&lt;/sup&gt;","plainTextFormattedCitation":"17,18,21","previouslyFormattedCitation":"&lt;sup&gt;18,25,26&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17,18,21</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This </w:t>
      </w:r>
      <w:r w:rsidR="004D002E">
        <w:rPr>
          <w:rFonts w:ascii="Times New Roman" w:eastAsia="맑은 고딕" w:hAnsi="Times New Roman" w:cs="Times New Roman"/>
          <w:sz w:val="24"/>
          <w:szCs w:val="24"/>
          <w:lang w:val="en-GB"/>
        </w:rPr>
        <w:t xml:space="preserve">incomplete </w:t>
      </w:r>
      <w:r w:rsidRPr="00FA5E92">
        <w:rPr>
          <w:rFonts w:ascii="Times New Roman" w:eastAsia="맑은 고딕" w:hAnsi="Times New Roman" w:cs="Times New Roman"/>
          <w:sz w:val="24"/>
          <w:szCs w:val="24"/>
          <w:lang w:val="en-GB"/>
        </w:rPr>
        <w:t xml:space="preserve">address data may increase exposure misclassification and affect </w:t>
      </w:r>
      <w:r w:rsidR="00455F21">
        <w:rPr>
          <w:rFonts w:ascii="Times New Roman" w:eastAsia="맑은 고딕" w:hAnsi="Times New Roman" w:cs="Times New Roman"/>
          <w:sz w:val="24"/>
          <w:szCs w:val="24"/>
          <w:lang w:val="en-GB"/>
        </w:rPr>
        <w:t xml:space="preserve">the </w:t>
      </w:r>
      <w:r w:rsidRPr="00FA5E92">
        <w:rPr>
          <w:rFonts w:ascii="Times New Roman" w:eastAsia="맑은 고딕" w:hAnsi="Times New Roman" w:cs="Times New Roman"/>
          <w:sz w:val="24"/>
          <w:szCs w:val="24"/>
          <w:lang w:val="en-GB"/>
        </w:rPr>
        <w:t xml:space="preserve">accuracy and/or precision of health effect estimates. </w:t>
      </w:r>
    </w:p>
    <w:p w14:paraId="0A0930E9" w14:textId="73B52D5E" w:rsidR="009637BF" w:rsidRDefault="00FA5E92" w:rsidP="00FA5E92">
      <w:pPr>
        <w:spacing w:line="480" w:lineRule="auto"/>
        <w:ind w:firstLine="800"/>
        <w:jc w:val="left"/>
        <w:rPr>
          <w:rFonts w:ascii="Times New Roman" w:eastAsia="맑은 고딕" w:hAnsi="Times New Roman" w:cs="Times New Roman"/>
          <w:sz w:val="24"/>
          <w:szCs w:val="24"/>
          <w:lang w:val="en-GB"/>
        </w:rPr>
      </w:pPr>
      <w:r w:rsidRPr="00FA5E92">
        <w:rPr>
          <w:rFonts w:ascii="Times New Roman" w:eastAsia="맑은 고딕" w:hAnsi="Times New Roman" w:cs="Times New Roman"/>
          <w:sz w:val="24"/>
          <w:szCs w:val="24"/>
          <w:lang w:val="en-GB"/>
        </w:rPr>
        <w:t xml:space="preserve">This simulation study aimed to understand the impact of the </w:t>
      </w:r>
      <w:r w:rsidR="008D55AD">
        <w:rPr>
          <w:rFonts w:ascii="Times New Roman" w:eastAsia="맑은 고딕" w:hAnsi="Times New Roman" w:cs="Times New Roman"/>
          <w:sz w:val="24"/>
          <w:szCs w:val="24"/>
          <w:lang w:val="en-GB"/>
        </w:rPr>
        <w:t>incomplete</w:t>
      </w:r>
      <w:r w:rsidRPr="00FA5E92">
        <w:rPr>
          <w:rFonts w:ascii="Times New Roman" w:eastAsia="맑은 고딕" w:hAnsi="Times New Roman" w:cs="Times New Roman"/>
          <w:sz w:val="24"/>
          <w:szCs w:val="24"/>
          <w:lang w:val="en-GB"/>
        </w:rPr>
        <w:t xml:space="preserve"> address information on exposure prediction and health effect estimation. </w:t>
      </w:r>
      <w:r w:rsidR="007044AE">
        <w:rPr>
          <w:rFonts w:ascii="Times New Roman" w:eastAsia="맑은 고딕" w:hAnsi="Times New Roman" w:cs="Times New Roman"/>
          <w:sz w:val="24"/>
          <w:szCs w:val="24"/>
          <w:lang w:val="en-GB"/>
        </w:rPr>
        <w:t xml:space="preserve">In order to </w:t>
      </w:r>
      <w:r w:rsidR="008D55AD">
        <w:rPr>
          <w:rFonts w:ascii="Times New Roman" w:eastAsia="맑은 고딕" w:hAnsi="Times New Roman" w:cs="Times New Roman"/>
          <w:sz w:val="24"/>
          <w:szCs w:val="24"/>
          <w:lang w:val="en-GB"/>
        </w:rPr>
        <w:t xml:space="preserve">achieve </w:t>
      </w:r>
      <w:r w:rsidR="007044AE">
        <w:rPr>
          <w:rFonts w:ascii="Times New Roman" w:eastAsia="맑은 고딕" w:hAnsi="Times New Roman" w:cs="Times New Roman"/>
          <w:sz w:val="24"/>
          <w:szCs w:val="24"/>
          <w:lang w:val="en-GB"/>
        </w:rPr>
        <w:t>applicability and generalizability</w:t>
      </w:r>
      <w:r w:rsidR="008D55AD">
        <w:rPr>
          <w:rFonts w:ascii="Times New Roman" w:eastAsia="맑은 고딕" w:hAnsi="Times New Roman" w:cs="Times New Roman"/>
          <w:sz w:val="24"/>
          <w:szCs w:val="24"/>
          <w:lang w:val="en-GB"/>
        </w:rPr>
        <w:t xml:space="preserve"> of the simulation</w:t>
      </w:r>
      <w:r w:rsidR="007044AE">
        <w:rPr>
          <w:rFonts w:ascii="Times New Roman" w:eastAsia="맑은 고딕" w:hAnsi="Times New Roman" w:cs="Times New Roman"/>
          <w:sz w:val="24"/>
          <w:szCs w:val="24"/>
          <w:lang w:val="en-GB"/>
        </w:rPr>
        <w:t xml:space="preserve">, </w:t>
      </w:r>
      <w:r w:rsidR="008D55AD">
        <w:rPr>
          <w:rFonts w:ascii="Times New Roman" w:eastAsia="맑은 고딕" w:hAnsi="Times New Roman" w:cs="Times New Roman"/>
          <w:sz w:val="24"/>
          <w:szCs w:val="24"/>
          <w:lang w:val="en-GB"/>
        </w:rPr>
        <w:t>we</w:t>
      </w:r>
      <w:r w:rsidR="007044AE">
        <w:rPr>
          <w:rFonts w:ascii="Times New Roman" w:eastAsia="맑은 고딕" w:hAnsi="Times New Roman" w:cs="Times New Roman"/>
          <w:sz w:val="24"/>
          <w:szCs w:val="24"/>
          <w:lang w:val="en-GB"/>
        </w:rPr>
        <w:t xml:space="preserve"> designed </w:t>
      </w:r>
      <w:r w:rsidR="008D55AD">
        <w:rPr>
          <w:rFonts w:ascii="Times New Roman" w:eastAsia="맑은 고딕" w:hAnsi="Times New Roman" w:cs="Times New Roman"/>
          <w:sz w:val="24"/>
          <w:szCs w:val="24"/>
          <w:lang w:val="en-GB"/>
        </w:rPr>
        <w:t xml:space="preserve">our study </w:t>
      </w:r>
      <w:r w:rsidR="007044AE">
        <w:rPr>
          <w:rFonts w:ascii="Times New Roman" w:eastAsia="맑은 고딕" w:hAnsi="Times New Roman" w:cs="Times New Roman"/>
          <w:sz w:val="24"/>
          <w:szCs w:val="24"/>
          <w:lang w:val="en-GB"/>
        </w:rPr>
        <w:t xml:space="preserve">based on </w:t>
      </w:r>
      <w:r w:rsidR="00BF2262">
        <w:rPr>
          <w:rFonts w:ascii="Times New Roman" w:eastAsia="맑은 고딕" w:hAnsi="Times New Roman" w:cs="Times New Roman"/>
          <w:sz w:val="24"/>
          <w:szCs w:val="24"/>
          <w:lang w:val="en-GB"/>
        </w:rPr>
        <w:t xml:space="preserve">a previous </w:t>
      </w:r>
      <w:r w:rsidR="007044AE">
        <w:rPr>
          <w:rFonts w:ascii="Times New Roman" w:eastAsia="맑은 고딕" w:hAnsi="Times New Roman" w:cs="Times New Roman"/>
          <w:sz w:val="24"/>
          <w:szCs w:val="24"/>
          <w:lang w:val="en-GB"/>
        </w:rPr>
        <w:t xml:space="preserve">epidemiological </w:t>
      </w:r>
      <w:r w:rsidR="00BF2262">
        <w:rPr>
          <w:rFonts w:ascii="Times New Roman" w:eastAsia="맑은 고딕" w:hAnsi="Times New Roman" w:cs="Times New Roman"/>
          <w:sz w:val="24"/>
          <w:szCs w:val="24"/>
          <w:lang w:val="en-GB"/>
        </w:rPr>
        <w:t xml:space="preserve">study </w:t>
      </w:r>
      <w:r w:rsidR="007044AE">
        <w:rPr>
          <w:rFonts w:ascii="Times New Roman" w:eastAsia="맑은 고딕" w:hAnsi="Times New Roman" w:cs="Times New Roman"/>
          <w:sz w:val="24"/>
          <w:szCs w:val="24"/>
          <w:lang w:val="en-GB"/>
        </w:rPr>
        <w:t>of</w:t>
      </w:r>
      <w:r w:rsidR="00BF2262" w:rsidRPr="00381C33">
        <w:rPr>
          <w:rFonts w:ascii="Times New Roman" w:eastAsia="맑은 고딕" w:hAnsi="Times New Roman" w:cs="Times New Roman"/>
          <w:sz w:val="24"/>
          <w:szCs w:val="24"/>
          <w:highlight w:val="green"/>
          <w:lang w:val="en-GB"/>
        </w:rPr>
        <w:t xml:space="preserve"> long-term exposure to particulate matter less than or equal to 10 micrometers per diameter (PM</w:t>
      </w:r>
      <w:r w:rsidR="00BF2262" w:rsidRPr="00381C33">
        <w:rPr>
          <w:rFonts w:ascii="Times New Roman" w:eastAsia="맑은 고딕" w:hAnsi="Times New Roman" w:cs="Times New Roman"/>
          <w:sz w:val="24"/>
          <w:szCs w:val="24"/>
          <w:highlight w:val="green"/>
          <w:vertAlign w:val="subscript"/>
          <w:lang w:val="en-GB"/>
        </w:rPr>
        <w:t>10</w:t>
      </w:r>
      <w:r w:rsidR="00BF2262" w:rsidRPr="00381C33">
        <w:rPr>
          <w:rFonts w:ascii="Times New Roman" w:eastAsia="맑은 고딕" w:hAnsi="Times New Roman" w:cs="Times New Roman"/>
          <w:sz w:val="24"/>
          <w:szCs w:val="24"/>
          <w:highlight w:val="green"/>
          <w:lang w:val="en-GB"/>
        </w:rPr>
        <w:t>) and low birth weight (LBW) in Seoul, Korea</w:t>
      </w:r>
      <w:r w:rsidR="00BF2262" w:rsidRPr="00381C33">
        <w:rPr>
          <w:rFonts w:ascii="Times New Roman" w:eastAsia="맑은 고딕" w:hAnsi="Times New Roman" w:cs="Times New Roman"/>
          <w:sz w:val="24"/>
          <w:szCs w:val="24"/>
          <w:highlight w:val="green"/>
          <w:lang w:val="en-GB"/>
        </w:rPr>
        <w:fldChar w:fldCharType="begin" w:fldLock="1"/>
      </w:r>
      <w:r w:rsidR="00BF2262">
        <w:rPr>
          <w:rFonts w:ascii="Times New Roman" w:eastAsia="맑은 고딕" w:hAnsi="Times New Roman" w:cs="Times New Roman"/>
          <w:sz w:val="24"/>
          <w:szCs w:val="24"/>
          <w:highlight w:val="green"/>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27&lt;/sup&gt;","plainTextFormattedCitation":"27","previouslyFormattedCitation":"&lt;sup&gt;27&lt;/sup&gt;"},"properties":{"noteIndex":0},"schema":"https://github.com/citation-style-language/schema/raw/master/csl-citation.json"}</w:instrText>
      </w:r>
      <w:r w:rsidR="00BF2262" w:rsidRPr="00381C33">
        <w:rPr>
          <w:rFonts w:ascii="Times New Roman" w:eastAsia="맑은 고딕" w:hAnsi="Times New Roman" w:cs="Times New Roman"/>
          <w:sz w:val="24"/>
          <w:szCs w:val="24"/>
          <w:highlight w:val="green"/>
          <w:lang w:val="en-GB"/>
        </w:rPr>
        <w:fldChar w:fldCharType="separate"/>
      </w:r>
      <w:r w:rsidR="00BF2262" w:rsidRPr="007E3DD9">
        <w:rPr>
          <w:rFonts w:ascii="Times New Roman" w:eastAsia="맑은 고딕" w:hAnsi="Times New Roman" w:cs="Times New Roman"/>
          <w:noProof/>
          <w:sz w:val="24"/>
          <w:szCs w:val="24"/>
          <w:highlight w:val="green"/>
          <w:vertAlign w:val="superscript"/>
          <w:lang w:val="en-GB"/>
        </w:rPr>
        <w:t>27</w:t>
      </w:r>
      <w:r w:rsidR="00BF2262" w:rsidRPr="00381C33">
        <w:rPr>
          <w:rFonts w:ascii="Times New Roman" w:eastAsia="맑은 고딕" w:hAnsi="Times New Roman" w:cs="Times New Roman"/>
          <w:sz w:val="24"/>
          <w:szCs w:val="24"/>
          <w:highlight w:val="green"/>
          <w:lang w:val="en-GB"/>
        </w:rPr>
        <w:fldChar w:fldCharType="end"/>
      </w:r>
      <w:r w:rsidR="00BF2262" w:rsidRPr="00381C33">
        <w:rPr>
          <w:rFonts w:ascii="Times New Roman" w:eastAsia="맑은 고딕" w:hAnsi="Times New Roman" w:cs="Times New Roman"/>
          <w:sz w:val="24"/>
          <w:szCs w:val="24"/>
          <w:highlight w:val="green"/>
          <w:lang w:val="en-GB"/>
        </w:rPr>
        <w:t>.</w:t>
      </w:r>
      <w:r w:rsidR="00BF2262">
        <w:rPr>
          <w:rFonts w:ascii="Times New Roman" w:eastAsia="맑은 고딕" w:hAnsi="Times New Roman" w:cs="Times New Roman"/>
          <w:sz w:val="24"/>
          <w:szCs w:val="24"/>
          <w:lang w:val="en-GB"/>
        </w:rPr>
        <w:t xml:space="preserve"> </w:t>
      </w:r>
    </w:p>
    <w:p w14:paraId="40F16283" w14:textId="4B2470DA" w:rsidR="00636AB4" w:rsidRDefault="00FA5E92" w:rsidP="00FD6A20">
      <w:pPr>
        <w:spacing w:line="480" w:lineRule="auto"/>
        <w:rPr>
          <w:rFonts w:ascii="Times New Roman" w:eastAsia="맑은 고딕" w:hAnsi="Times New Roman" w:cs="Times New Roman"/>
          <w:kern w:val="0"/>
          <w:sz w:val="24"/>
          <w:szCs w:val="24"/>
          <w:u w:val="single"/>
          <w:lang w:val="en-GB"/>
        </w:rPr>
      </w:pPr>
      <w:r>
        <w:rPr>
          <w:rFonts w:ascii="Times New Roman" w:hAnsi="Times New Roman" w:cs="Times New Roman" w:hint="eastAsia"/>
          <w:sz w:val="24"/>
          <w:szCs w:val="24"/>
        </w:rPr>
        <w:t>METHODS</w:t>
      </w:r>
    </w:p>
    <w:p w14:paraId="3D2282D2" w14:textId="1B0E7813" w:rsidR="002A1883" w:rsidRDefault="002A1883" w:rsidP="002A1883">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Our simulation procedure consists of </w:t>
      </w:r>
      <w:r w:rsidR="00082117">
        <w:rPr>
          <w:rFonts w:ascii="Times New Roman" w:eastAsia="맑은 고딕" w:hAnsi="Times New Roman" w:cs="Times New Roman"/>
          <w:sz w:val="24"/>
          <w:szCs w:val="24"/>
          <w:lang w:val="en-GB"/>
        </w:rPr>
        <w:t>four</w:t>
      </w:r>
      <w:r>
        <w:rPr>
          <w:rFonts w:ascii="Times New Roman" w:eastAsia="맑은 고딕" w:hAnsi="Times New Roman" w:cs="Times New Roman"/>
          <w:sz w:val="24"/>
          <w:szCs w:val="24"/>
          <w:lang w:val="en-GB"/>
        </w:rPr>
        <w:t xml:space="preserve"> steps</w:t>
      </w:r>
      <w:r w:rsidR="00B53E05">
        <w:rPr>
          <w:rFonts w:ascii="Times New Roman" w:eastAsia="맑은 고딕" w:hAnsi="Times New Roman" w:cs="Times New Roman"/>
          <w:sz w:val="24"/>
          <w:szCs w:val="24"/>
          <w:lang w:val="en-GB"/>
        </w:rPr>
        <w:t xml:space="preserve"> </w:t>
      </w:r>
      <w:commentRangeStart w:id="0"/>
      <w:r w:rsidR="00B53E05">
        <w:rPr>
          <w:rFonts w:ascii="Times New Roman" w:eastAsia="맑은 고딕" w:hAnsi="Times New Roman" w:cs="Times New Roman"/>
          <w:sz w:val="24"/>
          <w:szCs w:val="24"/>
          <w:lang w:val="en-GB"/>
        </w:rPr>
        <w:t xml:space="preserve">(Figure </w:t>
      </w:r>
      <w:r w:rsidR="00006E21">
        <w:rPr>
          <w:rFonts w:ascii="Times New Roman" w:eastAsia="맑은 고딕" w:hAnsi="Times New Roman" w:cs="Times New Roman"/>
          <w:sz w:val="24"/>
          <w:szCs w:val="24"/>
          <w:lang w:val="en-GB"/>
        </w:rPr>
        <w:t>S</w:t>
      </w:r>
      <w:r w:rsidR="00B53E05">
        <w:rPr>
          <w:rFonts w:ascii="Times New Roman" w:eastAsia="맑은 고딕" w:hAnsi="Times New Roman" w:cs="Times New Roman"/>
          <w:sz w:val="24"/>
          <w:szCs w:val="24"/>
          <w:lang w:val="en-GB"/>
        </w:rPr>
        <w:t>1)</w:t>
      </w:r>
      <w:commentRangeEnd w:id="0"/>
      <w:r w:rsidR="00B53E05">
        <w:rPr>
          <w:rStyle w:val="a8"/>
        </w:rPr>
        <w:commentReference w:id="0"/>
      </w:r>
      <w:r>
        <w:rPr>
          <w:rFonts w:ascii="Times New Roman" w:eastAsia="맑은 고딕" w:hAnsi="Times New Roman" w:cs="Times New Roman"/>
          <w:sz w:val="24"/>
          <w:szCs w:val="24"/>
          <w:lang w:val="en-GB"/>
        </w:rPr>
        <w:t xml:space="preserve">: 1) exploratory data analyses </w:t>
      </w:r>
      <w:r w:rsidR="00781BCF">
        <w:rPr>
          <w:rFonts w:ascii="Times New Roman" w:eastAsia="맑은 고딕" w:hAnsi="Times New Roman" w:cs="Times New Roman"/>
          <w:sz w:val="24"/>
          <w:szCs w:val="24"/>
          <w:lang w:val="en-GB"/>
        </w:rPr>
        <w:t>to</w:t>
      </w:r>
      <w:r>
        <w:rPr>
          <w:rFonts w:ascii="Times New Roman" w:eastAsia="맑은 고딕" w:hAnsi="Times New Roman" w:cs="Times New Roman"/>
          <w:sz w:val="24"/>
          <w:szCs w:val="24"/>
          <w:lang w:val="en-GB"/>
        </w:rPr>
        <w:t xml:space="preserve"> obtain parameters for </w:t>
      </w:r>
      <w:r>
        <w:rPr>
          <w:rFonts w:ascii="Times New Roman" w:eastAsia="맑은 고딕" w:hAnsi="Times New Roman" w:cs="Times New Roman" w:hint="eastAsia"/>
          <w:sz w:val="24"/>
          <w:szCs w:val="24"/>
          <w:lang w:val="en-GB"/>
        </w:rPr>
        <w:t>t</w:t>
      </w:r>
      <w:r>
        <w:rPr>
          <w:rFonts w:ascii="Times New Roman" w:eastAsia="맑은 고딕" w:hAnsi="Times New Roman" w:cs="Times New Roman"/>
          <w:sz w:val="24"/>
          <w:szCs w:val="24"/>
          <w:lang w:val="en-GB"/>
        </w:rPr>
        <w:t>he underlying distributions of PM</w:t>
      </w:r>
      <w:r w:rsidRPr="00D41231">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LBW</w:t>
      </w:r>
      <w:r w:rsidR="00082117">
        <w:rPr>
          <w:rFonts w:ascii="Times New Roman" w:eastAsia="맑은 고딕" w:hAnsi="Times New Roman" w:cs="Times New Roman"/>
          <w:sz w:val="24"/>
          <w:szCs w:val="24"/>
          <w:lang w:val="en-GB"/>
        </w:rPr>
        <w:t>;</w:t>
      </w:r>
      <w:r w:rsidR="00D55C21">
        <w:rPr>
          <w:rFonts w:ascii="Times New Roman" w:eastAsia="맑은 고딕" w:hAnsi="Times New Roman" w:cs="Times New Roman"/>
          <w:sz w:val="24"/>
          <w:szCs w:val="24"/>
          <w:lang w:val="en-GB"/>
        </w:rPr>
        <w:t xml:space="preserve"> </w:t>
      </w:r>
      <w:r w:rsidR="00082117">
        <w:rPr>
          <w:rFonts w:ascii="Times New Roman" w:eastAsia="맑은 고딕" w:hAnsi="Times New Roman" w:cs="Times New Roman"/>
          <w:sz w:val="24"/>
          <w:szCs w:val="24"/>
          <w:lang w:val="en-GB"/>
        </w:rPr>
        <w:t>2)</w:t>
      </w:r>
      <w:r>
        <w:rPr>
          <w:rFonts w:ascii="Times New Roman" w:eastAsia="맑은 고딕" w:hAnsi="Times New Roman" w:cs="Times New Roman"/>
          <w:sz w:val="24"/>
          <w:szCs w:val="24"/>
          <w:lang w:val="en-GB"/>
        </w:rPr>
        <w:t xml:space="preserve"> generation of tr</w:t>
      </w:r>
      <w:r w:rsidR="00C17895">
        <w:rPr>
          <w:rFonts w:ascii="Times New Roman" w:eastAsia="맑은 고딕" w:hAnsi="Times New Roman" w:cs="Times New Roman"/>
          <w:sz w:val="24"/>
          <w:szCs w:val="24"/>
          <w:lang w:val="en-GB"/>
        </w:rPr>
        <w:t>u</w:t>
      </w:r>
      <w:r>
        <w:rPr>
          <w:rFonts w:ascii="Times New Roman" w:eastAsia="맑은 고딕" w:hAnsi="Times New Roman" w:cs="Times New Roman"/>
          <w:sz w:val="24"/>
          <w:szCs w:val="24"/>
          <w:lang w:val="en-GB"/>
        </w:rPr>
        <w:t>e PM</w:t>
      </w:r>
      <w:r w:rsidRPr="00D41231">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exposure and LBW status; </w:t>
      </w:r>
      <w:r w:rsidR="00082117">
        <w:rPr>
          <w:rFonts w:ascii="Times New Roman" w:eastAsia="맑은 고딕" w:hAnsi="Times New Roman" w:cs="Times New Roman"/>
          <w:sz w:val="24"/>
          <w:szCs w:val="24"/>
          <w:lang w:val="en-GB"/>
        </w:rPr>
        <w:t>3</w:t>
      </w:r>
      <w:r>
        <w:rPr>
          <w:rFonts w:ascii="Times New Roman" w:eastAsia="맑은 고딕" w:hAnsi="Times New Roman" w:cs="Times New Roman"/>
          <w:sz w:val="24"/>
          <w:szCs w:val="24"/>
          <w:lang w:val="en-GB"/>
        </w:rPr>
        <w:t>) application of incomplete addresses and estimation of mothers’ exposure</w:t>
      </w:r>
      <w:r w:rsidR="00C17895">
        <w:rPr>
          <w:rFonts w:ascii="Times New Roman" w:eastAsia="맑은 고딕" w:hAnsi="Times New Roman" w:cs="Times New Roman"/>
          <w:sz w:val="24"/>
          <w:szCs w:val="24"/>
          <w:lang w:val="en-GB"/>
        </w:rPr>
        <w:t>s</w:t>
      </w:r>
      <w:r>
        <w:rPr>
          <w:rFonts w:ascii="Times New Roman" w:eastAsia="맑은 고딕" w:hAnsi="Times New Roman" w:cs="Times New Roman"/>
          <w:sz w:val="24"/>
          <w:szCs w:val="24"/>
          <w:lang w:val="en-GB"/>
        </w:rPr>
        <w:t xml:space="preserve">; and </w:t>
      </w:r>
      <w:r w:rsidR="00082117">
        <w:rPr>
          <w:rFonts w:ascii="Times New Roman" w:eastAsia="맑은 고딕" w:hAnsi="Times New Roman" w:cs="Times New Roman"/>
          <w:sz w:val="24"/>
          <w:szCs w:val="24"/>
          <w:lang w:val="en-GB"/>
        </w:rPr>
        <w:t>4</w:t>
      </w:r>
      <w:r>
        <w:rPr>
          <w:rFonts w:ascii="Times New Roman" w:eastAsia="맑은 고딕" w:hAnsi="Times New Roman" w:cs="Times New Roman"/>
          <w:sz w:val="24"/>
          <w:szCs w:val="24"/>
          <w:lang w:val="en-GB"/>
        </w:rPr>
        <w:t xml:space="preserve">) health </w:t>
      </w:r>
      <w:r w:rsidR="00781BCF">
        <w:rPr>
          <w:rFonts w:ascii="Times New Roman" w:eastAsia="맑은 고딕" w:hAnsi="Times New Roman" w:cs="Times New Roman"/>
          <w:sz w:val="24"/>
          <w:szCs w:val="24"/>
          <w:lang w:val="en-GB"/>
        </w:rPr>
        <w:t>effect estimation</w:t>
      </w:r>
      <w:r>
        <w:rPr>
          <w:rFonts w:ascii="Times New Roman" w:eastAsia="맑은 고딕" w:hAnsi="Times New Roman" w:cs="Times New Roman"/>
          <w:sz w:val="24"/>
          <w:szCs w:val="24"/>
          <w:lang w:val="en-GB"/>
        </w:rPr>
        <w:t xml:space="preserve"> of LBW </w:t>
      </w:r>
      <w:r w:rsidR="00781BCF">
        <w:rPr>
          <w:rFonts w:ascii="Times New Roman" w:eastAsia="맑은 고딕" w:hAnsi="Times New Roman" w:cs="Times New Roman"/>
          <w:sz w:val="24"/>
          <w:szCs w:val="24"/>
          <w:lang w:val="en-GB"/>
        </w:rPr>
        <w:t>for</w:t>
      </w:r>
      <w:r>
        <w:rPr>
          <w:rFonts w:ascii="Times New Roman" w:eastAsia="맑은 고딕" w:hAnsi="Times New Roman" w:cs="Times New Roman"/>
          <w:sz w:val="24"/>
          <w:szCs w:val="24"/>
          <w:lang w:val="en-GB"/>
        </w:rPr>
        <w:t xml:space="preserve"> PM</w:t>
      </w:r>
      <w:r w:rsidRPr="00BE5822">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comparison of the performance </w:t>
      </w:r>
      <w:r>
        <w:rPr>
          <w:rFonts w:ascii="Times New Roman" w:eastAsia="맑은 고딕" w:hAnsi="Times New Roman" w:cs="Times New Roman" w:hint="eastAsia"/>
          <w:sz w:val="24"/>
          <w:szCs w:val="24"/>
          <w:lang w:val="en-GB"/>
        </w:rPr>
        <w:t xml:space="preserve">of </w:t>
      </w:r>
      <w:r>
        <w:rPr>
          <w:rFonts w:ascii="Times New Roman" w:eastAsia="맑은 고딕" w:hAnsi="Times New Roman" w:cs="Times New Roman"/>
          <w:sz w:val="24"/>
          <w:szCs w:val="24"/>
          <w:lang w:val="en-GB"/>
        </w:rPr>
        <w:t>health effect estimates</w:t>
      </w:r>
      <w:r w:rsidR="00C17895">
        <w:rPr>
          <w:rFonts w:ascii="Times New Roman" w:eastAsia="맑은 고딕" w:hAnsi="Times New Roman" w:cs="Times New Roman"/>
          <w:sz w:val="24"/>
          <w:szCs w:val="24"/>
          <w:lang w:val="en-GB"/>
        </w:rPr>
        <w:t xml:space="preserve"> by complete and incomplete addresses</w:t>
      </w:r>
      <w:r>
        <w:rPr>
          <w:rFonts w:ascii="Times New Roman" w:eastAsia="맑은 고딕" w:hAnsi="Times New Roman" w:cs="Times New Roman"/>
          <w:sz w:val="24"/>
          <w:szCs w:val="24"/>
          <w:lang w:val="en-GB"/>
        </w:rPr>
        <w:t xml:space="preserve">. </w:t>
      </w:r>
      <w:r w:rsidR="00DA5B83">
        <w:rPr>
          <w:rFonts w:ascii="Times New Roman" w:eastAsia="맑은 고딕" w:hAnsi="Times New Roman" w:cs="Times New Roman"/>
          <w:sz w:val="24"/>
          <w:szCs w:val="24"/>
          <w:lang w:val="en-GB"/>
        </w:rPr>
        <w:t xml:space="preserve">Following </w:t>
      </w:r>
      <w:r w:rsidR="00781BCF">
        <w:rPr>
          <w:rFonts w:ascii="Times New Roman" w:eastAsia="맑은 고딕" w:hAnsi="Times New Roman" w:cs="Times New Roman"/>
          <w:sz w:val="24"/>
          <w:szCs w:val="24"/>
          <w:lang w:val="en-GB"/>
        </w:rPr>
        <w:t>sub-</w:t>
      </w:r>
      <w:r w:rsidR="00DA5B83">
        <w:rPr>
          <w:rFonts w:ascii="Times New Roman" w:eastAsia="맑은 고딕" w:hAnsi="Times New Roman" w:cs="Times New Roman"/>
          <w:sz w:val="24"/>
          <w:szCs w:val="24"/>
          <w:lang w:val="en-GB"/>
        </w:rPr>
        <w:t xml:space="preserve">sections provide detailed information of each step. </w:t>
      </w:r>
      <w:r>
        <w:rPr>
          <w:rFonts w:ascii="Times New Roman" w:eastAsia="맑은 고딕" w:hAnsi="Times New Roman" w:cs="Times New Roman"/>
          <w:sz w:val="24"/>
          <w:szCs w:val="24"/>
          <w:lang w:val="en-GB"/>
        </w:rPr>
        <w:t xml:space="preserve">Further details </w:t>
      </w:r>
      <w:r w:rsidR="00487301">
        <w:rPr>
          <w:rFonts w:ascii="Times New Roman" w:eastAsia="맑은 고딕" w:hAnsi="Times New Roman" w:cs="Times New Roman"/>
          <w:sz w:val="24"/>
          <w:szCs w:val="24"/>
          <w:lang w:val="en-GB"/>
        </w:rPr>
        <w:t xml:space="preserve">including formulas </w:t>
      </w:r>
      <w:r>
        <w:rPr>
          <w:rFonts w:ascii="Times New Roman" w:eastAsia="맑은 고딕" w:hAnsi="Times New Roman" w:cs="Times New Roman"/>
          <w:sz w:val="24"/>
          <w:szCs w:val="24"/>
          <w:lang w:val="en-GB"/>
        </w:rPr>
        <w:t>are provided in the Supplementary Information.</w:t>
      </w:r>
    </w:p>
    <w:p w14:paraId="64ADACC8" w14:textId="777D56B5" w:rsidR="00EC7C29" w:rsidRPr="00EC7C29" w:rsidRDefault="00EC7C29" w:rsidP="00EC7C29">
      <w:pPr>
        <w:spacing w:line="480" w:lineRule="auto"/>
        <w:rPr>
          <w:rFonts w:ascii="Times New Roman" w:eastAsia="맑은 고딕" w:hAnsi="Times New Roman" w:cs="Times New Roman"/>
          <w:kern w:val="0"/>
          <w:sz w:val="24"/>
          <w:szCs w:val="24"/>
          <w:u w:val="single"/>
          <w:lang w:val="en-GB"/>
        </w:rPr>
      </w:pPr>
      <w:r w:rsidRPr="00EC7C29">
        <w:rPr>
          <w:rFonts w:ascii="Times New Roman" w:eastAsia="맑은 고딕" w:hAnsi="Times New Roman" w:cs="Times New Roman"/>
          <w:kern w:val="0"/>
          <w:sz w:val="24"/>
          <w:szCs w:val="24"/>
          <w:u w:val="single"/>
          <w:lang w:val="en-GB"/>
        </w:rPr>
        <w:t>Data Analysis and Parameter Acquisition</w:t>
      </w:r>
    </w:p>
    <w:p w14:paraId="264B6A0D" w14:textId="1F95473C" w:rsidR="00B765DF" w:rsidRDefault="00B765DF" w:rsidP="001F651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B765DF">
        <w:rPr>
          <w:rFonts w:ascii="Times New Roman" w:hAnsi="Times New Roman" w:cs="Times New Roman"/>
          <w:sz w:val="24"/>
          <w:szCs w:val="24"/>
        </w:rPr>
        <w:t xml:space="preserve">We obtained parameters to be </w:t>
      </w:r>
      <w:r w:rsidR="002B403F">
        <w:rPr>
          <w:rFonts w:ascii="Times New Roman" w:hAnsi="Times New Roman" w:cs="Times New Roman"/>
          <w:sz w:val="24"/>
          <w:szCs w:val="24"/>
        </w:rPr>
        <w:t>used for generating exposure and outcome</w:t>
      </w:r>
      <w:r w:rsidRPr="00B765DF">
        <w:rPr>
          <w:rFonts w:ascii="Times New Roman" w:hAnsi="Times New Roman" w:cs="Times New Roman"/>
          <w:sz w:val="24"/>
          <w:szCs w:val="24"/>
        </w:rPr>
        <w:t xml:space="preserve"> from the exploratory analysis of air quality regulatory monitoring data for PM</w:t>
      </w:r>
      <w:r w:rsidRPr="00B765DF">
        <w:rPr>
          <w:rFonts w:ascii="Times New Roman" w:hAnsi="Times New Roman" w:cs="Times New Roman"/>
          <w:sz w:val="24"/>
          <w:szCs w:val="24"/>
          <w:vertAlign w:val="subscript"/>
        </w:rPr>
        <w:t>10</w:t>
      </w:r>
      <w:r w:rsidRPr="00B765DF">
        <w:rPr>
          <w:rFonts w:ascii="Times New Roman" w:hAnsi="Times New Roman" w:cs="Times New Roman"/>
          <w:sz w:val="24"/>
          <w:szCs w:val="24"/>
        </w:rPr>
        <w:t>, geographic variables, and birth certificate data in Seoul, Korea, during 2010.</w:t>
      </w:r>
      <w:r w:rsidR="00937BC0">
        <w:rPr>
          <w:rFonts w:ascii="Times New Roman" w:hAnsi="Times New Roman" w:cs="Times New Roman"/>
          <w:sz w:val="24"/>
          <w:szCs w:val="24"/>
        </w:rPr>
        <w:fldChar w:fldCharType="begin" w:fldLock="1"/>
      </w:r>
      <w:r w:rsidR="00937BC0">
        <w:rPr>
          <w:rFonts w:ascii="Times New Roman" w:hAnsi="Times New Roman" w:cs="Times New Roman"/>
          <w:sz w:val="24"/>
          <w:szCs w:val="24"/>
        </w:rPr>
        <w:instrText>ADDIN CSL_CITATION {"citationItems":[{"id":"ITEM-1","itemData":{"author":[{"dropping-particle":"","family":"National Institute of Environmental Research","given":"","non-dropping-particle":"","parse-names":false,"suffix":""}],"id":"ITEM-1","issue":"11","issued":{"date-parts":[["2017"]]},"title":"2016 NIER Annual Report","type":"article-journal"},"uris":["http://www.mendeley.com/documents/?uuid=32042be6-4dc9-45da-ab17-94f5c768d731"]},{"id":"ITEM-2","itemData":{"abstract":"Although there has been suggestive evidence of the association between TRAP and ADs, findings remained inconsistent possibly due to limited population. We investigated the association between TRAP and ADs in a large population of children with rich spatial coverage and expanded age span in Seoul, Korea. TRAP exposures were estimated by categorized proximity to the nearest major road (</w:instrText>
      </w:r>
      <w:r w:rsidR="00937BC0">
        <w:rPr>
          <w:rFonts w:ascii="Times New Roman" w:hAnsi="Times New Roman" w:cs="Times New Roman" w:hint="eastAsia"/>
          <w:sz w:val="24"/>
          <w:szCs w:val="24"/>
        </w:rPr>
        <w:instrText>≤</w:instrText>
      </w:r>
      <w:r w:rsidR="00937BC0">
        <w:rPr>
          <w:rFonts w:ascii="Times New Roman" w:hAnsi="Times New Roman" w:cs="Times New Roman"/>
          <w:sz w:val="24"/>
          <w:szCs w:val="24"/>
        </w:rPr>
        <w:instrText xml:space="preserve">150, 150–300, 300–500, and &gt;500 m) and density of major roads within 300 meters from children’s residences. We estimated the association between two TRAP exposures and three ADs using generalized mixed model after adjusting for individual characteristics. We also investigated whether the association varied by household and regional socioeconomic status. We found associations of atopic eczema with road density [OR = 1.08; 95% CI = 1.01–1.15] and road proximity [1.15, 1.01–1.32; 1.17, 1.03–1.34; and 1.16, 1.01–1.34 for </w:instrText>
      </w:r>
      <w:r w:rsidR="00937BC0">
        <w:rPr>
          <w:rFonts w:ascii="Times New Roman" w:hAnsi="Times New Roman" w:cs="Times New Roman" w:hint="eastAsia"/>
          <w:sz w:val="24"/>
          <w:szCs w:val="24"/>
        </w:rPr>
        <w:instrText>≤</w:instrText>
      </w:r>
      <w:r w:rsidR="00937BC0">
        <w:rPr>
          <w:rFonts w:ascii="Times New Roman" w:hAnsi="Times New Roman" w:cs="Times New Roman"/>
          <w:sz w:val="24"/>
          <w:szCs w:val="24"/>
        </w:rPr>
        <w:instrText>150, 150–300, and 300–500 m, resp., compared to &gt;500 m]. There was no association with asthma and allergic rhinitis. Effect estimates were generally the highest in the low socioeconomic region. Children living in areas surrounded by large and busy roads were likely to be at greater risks for atopic eczema, with increased vulnerability when living in deprived areas.","author":[{"dropping-particle":"","family":"Yi","given":"Seon-Ju","non-dropping-particle":"","parse-names":false,"suffix":""},{"dropping-particle":"","family":"Shon","given":"Changwoo","non-dropping-particle":"","parse-names":false,"suffix":""},{"dropping-particle":"","family":"Min","given":"Kyung-Duk","non-dropping-particle":"","parse-names":false,"suffix":""},{"dropping-particle":"","family":"Kim","given":"Hwan-Cheol","non-dropping-particle":"","parse-names":false,"suffix":""},{"dropping-particle":"","family":"Leem","given":"Jong-Han","non-dropping-particle":"","parse-names":false,"suffix":""},{"dropping-particle":"","family":"Kwon","given":"Ho-Jang","non-dropping-particle":"","parse-names":false,"suffix":""},{"dropping-particle":"","family":"Hong","given":"Soyoung","non-dropping-particle":"","parse-names":false,"suffix":""},{"dropping-particle":"","family":"Kim","given":"KyooSang","non-dropping-particle":"","parse-names":false,"suffix":""},{"dropping-particle":"","family":"Kim","given":"Sun-Young","non-dropping-particle":"","parse-names":false,"suffix":""}],"container-title":"BioMed Research International","id":"ITEM-2","issued":{"date-parts":[["2017","12","23"]]},"language":"en","title":"Association between Exposure to Traffic-Related Air Pollution and Prevalence of Allergic Diseases in Children, Seoul, Korea","type":"article"},"uris":["http://www.mendeley.com/documents/?uuid=bb0e175a-6931-4655-98e6-8f221b77df25"]}],"mendeley":{"formattedCitation":"&lt;sup&gt;28,29&lt;/sup&gt;","plainTextFormattedCitation":"28,29","previouslyFormattedCitation":"&lt;sup&gt;28,29&lt;/sup&gt;"},"properties":{"noteIndex":0},"schema":"https://github.com/citation-style-language/schema/raw/master/csl-citation.json"}</w:instrText>
      </w:r>
      <w:r w:rsidR="00937BC0">
        <w:rPr>
          <w:rFonts w:ascii="Times New Roman" w:hAnsi="Times New Roman" w:cs="Times New Roman"/>
          <w:sz w:val="24"/>
          <w:szCs w:val="24"/>
        </w:rPr>
        <w:fldChar w:fldCharType="separate"/>
      </w:r>
      <w:r w:rsidR="00937BC0" w:rsidRPr="00937BC0">
        <w:rPr>
          <w:rFonts w:ascii="Times New Roman" w:hAnsi="Times New Roman" w:cs="Times New Roman"/>
          <w:noProof/>
          <w:sz w:val="24"/>
          <w:szCs w:val="24"/>
          <w:vertAlign w:val="superscript"/>
        </w:rPr>
        <w:t>28,29</w:t>
      </w:r>
      <w:r w:rsidR="00937BC0">
        <w:rPr>
          <w:rFonts w:ascii="Times New Roman" w:hAnsi="Times New Roman" w:cs="Times New Roman"/>
          <w:sz w:val="24"/>
          <w:szCs w:val="24"/>
        </w:rPr>
        <w:fldChar w:fldCharType="end"/>
      </w:r>
      <w:r w:rsidR="00DF0826">
        <w:rPr>
          <w:rFonts w:ascii="Times New Roman" w:hAnsi="Times New Roman" w:cs="Times New Roman"/>
          <w:sz w:val="24"/>
          <w:szCs w:val="24"/>
        </w:rPr>
        <w:t xml:space="preserve"> </w:t>
      </w:r>
      <w:r w:rsidR="00DF0826" w:rsidRPr="00DF0826">
        <w:rPr>
          <w:rFonts w:ascii="Times New Roman" w:hAnsi="Times New Roman" w:cs="Times New Roman"/>
          <w:sz w:val="24"/>
          <w:szCs w:val="24"/>
        </w:rPr>
        <w:t xml:space="preserve">Using </w:t>
      </w:r>
      <w:r w:rsidR="00C9311B">
        <w:rPr>
          <w:rFonts w:ascii="Times New Roman" w:hAnsi="Times New Roman" w:cs="Times New Roman"/>
          <w:sz w:val="24"/>
          <w:szCs w:val="24"/>
        </w:rPr>
        <w:t xml:space="preserve">the </w:t>
      </w:r>
      <w:r w:rsidR="00DF0826" w:rsidRPr="00DF0826">
        <w:rPr>
          <w:rFonts w:ascii="Times New Roman" w:hAnsi="Times New Roman" w:cs="Times New Roman"/>
          <w:sz w:val="24"/>
          <w:szCs w:val="24"/>
        </w:rPr>
        <w:t>annual average concentrations of PM</w:t>
      </w:r>
      <w:r w:rsidR="00DF0826" w:rsidRPr="00DF0826">
        <w:rPr>
          <w:rFonts w:ascii="Times New Roman" w:hAnsi="Times New Roman" w:cs="Times New Roman"/>
          <w:sz w:val="24"/>
          <w:szCs w:val="24"/>
          <w:vertAlign w:val="subscript"/>
        </w:rPr>
        <w:t>10</w:t>
      </w:r>
      <w:r w:rsidR="00DF0826" w:rsidRPr="00DF0826">
        <w:rPr>
          <w:rFonts w:ascii="Times New Roman" w:hAnsi="Times New Roman" w:cs="Times New Roman"/>
          <w:sz w:val="24"/>
          <w:szCs w:val="24"/>
        </w:rPr>
        <w:t xml:space="preserve">, we fitted </w:t>
      </w:r>
      <w:r w:rsidR="00F5246D">
        <w:rPr>
          <w:rFonts w:ascii="Times New Roman" w:hAnsi="Times New Roman" w:cs="Times New Roman"/>
          <w:sz w:val="24"/>
          <w:szCs w:val="24"/>
        </w:rPr>
        <w:t xml:space="preserve">empirical </w:t>
      </w:r>
      <w:r w:rsidR="00DF0826" w:rsidRPr="00DF0826">
        <w:rPr>
          <w:rFonts w:ascii="Times New Roman" w:hAnsi="Times New Roman" w:cs="Times New Roman"/>
          <w:sz w:val="24"/>
          <w:szCs w:val="24"/>
        </w:rPr>
        <w:t xml:space="preserve">variogram models and estimated mean and variance parameters. </w:t>
      </w:r>
      <w:r w:rsidR="001D4580">
        <w:rPr>
          <w:rFonts w:ascii="Times New Roman" w:hAnsi="Times New Roman" w:cs="Times New Roman"/>
          <w:sz w:val="24"/>
          <w:szCs w:val="24"/>
        </w:rPr>
        <w:t xml:space="preserve">Mean parameters were regression coefficients for </w:t>
      </w:r>
      <w:r w:rsidR="001D4580">
        <w:rPr>
          <w:rFonts w:ascii="Times New Roman" w:eastAsia="맑은 고딕" w:hAnsi="Times New Roman" w:cs="Times New Roman"/>
          <w:sz w:val="24"/>
          <w:szCs w:val="24"/>
          <w:lang w:val="en-GB"/>
        </w:rPr>
        <w:t xml:space="preserve">five geographic </w:t>
      </w:r>
      <w:r w:rsidR="001D4580">
        <w:rPr>
          <w:rFonts w:ascii="Times New Roman" w:eastAsia="맑은 고딕" w:hAnsi="Times New Roman" w:cs="Times New Roman"/>
          <w:sz w:val="24"/>
          <w:szCs w:val="24"/>
          <w:lang w:val="en-GB"/>
        </w:rPr>
        <w:lastRenderedPageBreak/>
        <w:t xml:space="preserve">variables that were highly associated with </w:t>
      </w:r>
      <w:r w:rsidR="00526D09">
        <w:rPr>
          <w:rFonts w:ascii="Times New Roman" w:eastAsia="맑은 고딕" w:hAnsi="Times New Roman" w:cs="Times New Roman"/>
          <w:sz w:val="24"/>
          <w:szCs w:val="24"/>
          <w:lang w:val="en-GB"/>
        </w:rPr>
        <w:t>particulate matter</w:t>
      </w:r>
      <w:r w:rsidR="001D4580">
        <w:rPr>
          <w:rFonts w:ascii="Times New Roman" w:eastAsia="맑은 고딕" w:hAnsi="Times New Roman" w:cs="Times New Roman"/>
          <w:sz w:val="24"/>
          <w:szCs w:val="24"/>
          <w:lang w:val="en-GB"/>
        </w:rPr>
        <w:t xml:space="preserve"> in Seoul</w:t>
      </w:r>
      <w:r w:rsidR="001D4580">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{"citationItems":[{"id":"ITEM-1","itemData":{"DOI":"10.3390/ijerph14070686","ISSN":"16604601","PMID":"28672831","abstract":"Introduction: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analyses.","author":[{"dropping-particle":"","family":"Min","given":"Kyung Duk","non-dropping-particle":"","parse-names":false,"suffix":""},{"dropping-particle":"","family":"Kwon","given":"Ho Jang","non-dropping-particle":"","parse-names":false,"suffix":""},{"dropping-particle":"","family":"Kim","given":"Kyoo Sang","non-dropping-particle":"","parse-names":false,"suffix":""},{"dropping-particle":"","family":"Kim","given":"Sun Young","non-dropping-particle":"","parse-names":false,"suffix":""}],"container-title":"International Journal of Environmental Research and Public Health","id":"ITEM-1","issue":"7","issued":{"date-parts":[["2017"]]},"page":"1-12","title":"Air pollution monitoring design for epidemiological application in a densely populated city","type":"article-journal","volume":"14"},"uris":["http://www.mendeley.com/documents/?uuid=97f424b2-d98f-41eb-9adf-9b2ae1ba5681"]}],"mendeley":{"formattedCitation":"&lt;sup&gt;30&lt;/sup&gt;","plainTextFormattedCitation":"30","previouslyFormattedCitation":"&lt;sup&gt;30&lt;/sup&gt;"},"properties":{"noteIndex":0},"schema":"https://github.com/citation-style-language/schema/raw/master/csl-citation.json"}</w:instrText>
      </w:r>
      <w:r w:rsidR="001D4580">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30</w:t>
      </w:r>
      <w:r w:rsidR="001D4580">
        <w:rPr>
          <w:rFonts w:ascii="Times New Roman" w:eastAsia="맑은 고딕" w:hAnsi="Times New Roman" w:cs="Times New Roman"/>
          <w:sz w:val="24"/>
          <w:szCs w:val="24"/>
          <w:lang w:val="en-GB"/>
        </w:rPr>
        <w:fldChar w:fldCharType="end"/>
      </w:r>
      <w:r w:rsidR="001D4580">
        <w:rPr>
          <w:rFonts w:ascii="Times New Roman" w:eastAsia="맑은 고딕" w:hAnsi="Times New Roman" w:cs="Times New Roman"/>
          <w:sz w:val="24"/>
          <w:szCs w:val="24"/>
          <w:lang w:val="en-GB"/>
        </w:rPr>
        <w:t xml:space="preserve">. </w:t>
      </w:r>
      <w:r w:rsidR="00DF0826" w:rsidRPr="00DF0826">
        <w:rPr>
          <w:rFonts w:ascii="Times New Roman" w:hAnsi="Times New Roman" w:cs="Times New Roman"/>
          <w:sz w:val="24"/>
          <w:szCs w:val="24"/>
        </w:rPr>
        <w:t>Three variance parameters include range, partial sill, and nugget that indicate the distance in which spatial correlation exists, spatial variability, and non-spatial variability, respectivel</w:t>
      </w:r>
      <w:r w:rsidR="0096536C">
        <w:rPr>
          <w:rFonts w:ascii="Times New Roman" w:hAnsi="Times New Roman" w:cs="Times New Roman"/>
          <w:sz w:val="24"/>
          <w:szCs w:val="24"/>
        </w:rPr>
        <w:t>y.</w:t>
      </w:r>
      <w:r w:rsidR="0096536C">
        <w:rPr>
          <w:rFonts w:ascii="Times New Roman" w:hAnsi="Times New Roman" w:cs="Times New Roman"/>
          <w:sz w:val="24"/>
          <w:szCs w:val="24"/>
        </w:rPr>
        <w:fldChar w:fldCharType="begin" w:fldLock="1"/>
      </w:r>
      <w:r w:rsidR="00937BC0">
        <w:rPr>
          <w:rFonts w:ascii="Times New Roman" w:hAnsi="Times New Roman" w:cs="Times New Roman"/>
          <w:sz w:val="24"/>
          <w:szCs w:val="24"/>
        </w:rPr>
        <w:instrText>ADDIN CSL_CITATION {"citationItems":[{"id":"ITEM-1","itemData":{"ISBN":"978-1-119-11461-1","abstract":"The Wiley Classics Library consists of selected books that have been made more accessible to consumers in an effort to increase global appeal and general circulation. With these new unabridged softcover volumes, Wiley hopes to extend the lives of these works by making them available to future generations of statisticians, mathematicians, and scientists. Spatial statistics ― analyzing spatial data through statistical models ― has proven exceptionally versatile, encompassing problems ranging from the microscopic to the astronomic. However, for the scientist and engineer faced only with scattered and uneven treatments of the subject in the scientific literature, learning how to make practical use of spatial statistics in day-to-day analytical work is very difficult. Designed exclusively for scientists eager to tap into the enormous potential of this analytical tool and upgrade their range of technical skills, Statistics for Spatial Data is a comprehensive, single-source guide to both the theory and applied aspects of spatial statistical methods. The hard-cover edition was hailed by Mathematical Reviews as an \"excellent book which will become a basic reference.\" This paper-back edition of the 1993 edition, is designed to meet the many technological challenges facing the scientist and engineer. Concentrating on the three areas of geostatistical data, lattice data, and point patterns, the book sheds light on the link between data and model, revealing how design, inference, and diagnostics are an outgrowth of that link. It then explores new methods to reveal just how spatial statistical models can be used to solve important problems in a host of areas in science and engineering. Discussion includes:  Exploratory spatial data analysis Spectral theory for stationary processes Spatial scale Simulation methods for spatial processes Spatial bootstrapping Statistical image analysis and remote sensing Computational aspects of model fitting Application of models to disease mapping  Designed to accommodate the practical needs of the professional, it features a unified and common notation for its subject as well as many detailed examples woven into the text, numerous illustrations (including graphs that illuminate the theory discussed) and over 1,000 references. Fully balancing theory with applications, Statistics for Spatial Data, Revised Edition is an exceptionally clear guide on making optimal use of one of the ascendant analytical tools of the decade, one that has b…","author":[{"dropping-particle":"","family":"Cressie","given":"Noel","non-dropping-particle":"","parse-names":false,"suffix":""}],"edition":"Revised ed","id":"ITEM-1","issued":{"date-parts":[["2015"]]},"language":"English","number-of-pages":"928","publisher":"Wiley-Interscience","publisher-place":"Hoboken, NJ","title":"Statistics for Spatial Data","type":"book"},"uris":["http://www.mendeley.com/documents/?uuid=225250e6-7fc4-47aa-8eed-1d98f6976565"]},{"id":"ITEM-2","itemData":{"DOI":"10.3390/ijerph14070686","ISSN":"16604601","PMID":"28672831","abstract":"Introduction: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analyses.","author":[{"dropping-particle":"","family":"Min","given":"Kyung Duk","non-dropping-particle":"","parse-names":false,"suffix":""},{"dropping-particle":"","family":"Kwon","given":"Ho Jang","non-dropping-particle":"","parse-names":false,"suffix":""},{"dropping-particle":"","family":"Kim","given":"Kyoo Sang","non-dropping-particle":"","parse-names":false,"suffix":""},{"dropping-particle":"","family":"Kim","given":"Sun Young","non-dropping-particle":"","parse-names":false,"suffix":""}],"container-title":"International Journal of Environmental Research and Public Health","id":"ITEM-2","issue":"7","issued":{"date-parts":[["2017"]]},"page":"1-12","title":"Air pollution monitoring design for epidemiological application in a densely populated city","type":"article-journal","volume":"14"},"uris":["http://www.mendeley.com/documents/?uuid=97f424b2-d98f-41eb-9adf-9b2ae1ba5681"]},{"id":"ITEM-3","itemData":{"DOI":"10.5620/eht.e2015010","ISSN":"2233-6567","abstract":"Recent cohort studies have relied on exposure prediction models to estimate individuallevel air pollution concentrations because individual air pollution measurements are not available for cohort locations. For such prediction models, geographic variables related to pollution sources are important inputs. We demonstrated the computation process of geographic variables mostly recorded in 2010 at regulatory air pollution monitoring sites in South Korea. On the basis of previous studies, we finalized a list of 313 geographic variables related to air pollution sources in eight categories including traffic, demographic characteristics, land use, transportation facilities, physical geography, emissions, vegetation, and altitude. We then obtained data from different sources such as the Statistics Geographic Information Service and Korean Transport Database. After integrating all available data to a single database by matching coordinate systems and converting non-spatial data to spatial data, we computed geographic variables at 294 regulatory monitoring sites in South Korea. The data integration and variable computation were performed by using ArcGIS version 10.2 (ESRI Inc., Redlands, CA, USA). For traffic, we computed the distances to the nearest roads and the sums of road lengths within different sizes of circular buffers. In addition, we calculated the numbers of residents, households, housing buildings, companies, and employees within the buffers. The percentages of areas for different types of land use compared to total areas were calculated within the buffers. For transportation facilities and physical geography, we computed the distances to the closest public transportation depots and the boundary lines. The vegetation index and altitude were estimated at a given location by using satellite data. The summary statistics of geographic variables in Seoul across monitoring sites showed different patterns between urban background and urban roadside sites. This study provided practical knowledge on the computation process of geographic variables in South Korea, which will improve air pollution prediction models and contribute to subsequent health analyses.","author":[{"dropping-particle":"","family":"Eum","given":"Youngseob","non-dropping-particle":"","parse-names":false,"suffix":""},{"dropping-particle":"","family":"Song","given":"Insang","non-dropping-particle":"","parse-names":false,"suffix":""},{"dropping-particle":"","family":"Kim","given":"Hwan-Cheol","non-dropping-particle":"","parse-names":false,"suffix":""},{"dropping-particle":"","family":"Leem","given":"Jong-Han","non-dropping-particle":"","parse-names":false,"suffix":""},{"dropping-particle":"","family":"Kim","given":"Sun-Young","non-dropping-particle":"","parse-names":false,"suffix":""}],"container-title":"Environmental Health and Toxicology","id":"ITEM-3","issued":{"date-parts":[["2015","12","23"]]},"title":"Computation of geographic variables for air pollution prediction models in South Korea","type":"article-journal","volume":"30"},"uris":["http://www.mendeley.com/documents/?uuid=3ce2c30d-9129-4c57-a17f-4fe07becbd2b"]}],"mendeley":{"formattedCitation":"&lt;sup&gt;30–32&lt;/sup&gt;","plainTextFormattedCitation":"30–32","previouslyFormattedCitation":"&lt;sup&gt;30–32&lt;/sup&gt;"},"properties":{"noteIndex":0},"schema":"https://github.com/citation-style-language/schema/raw/master/csl-citation.json"}</w:instrText>
      </w:r>
      <w:r w:rsidR="0096536C">
        <w:rPr>
          <w:rFonts w:ascii="Times New Roman" w:hAnsi="Times New Roman" w:cs="Times New Roman"/>
          <w:sz w:val="24"/>
          <w:szCs w:val="24"/>
        </w:rPr>
        <w:fldChar w:fldCharType="separate"/>
      </w:r>
      <w:r w:rsidR="00937BC0" w:rsidRPr="00937BC0">
        <w:rPr>
          <w:rFonts w:ascii="Times New Roman" w:hAnsi="Times New Roman" w:cs="Times New Roman"/>
          <w:noProof/>
          <w:sz w:val="24"/>
          <w:szCs w:val="24"/>
          <w:vertAlign w:val="superscript"/>
        </w:rPr>
        <w:t>30–32</w:t>
      </w:r>
      <w:r w:rsidR="0096536C">
        <w:rPr>
          <w:rFonts w:ascii="Times New Roman" w:hAnsi="Times New Roman" w:cs="Times New Roman"/>
          <w:sz w:val="24"/>
          <w:szCs w:val="24"/>
        </w:rPr>
        <w:fldChar w:fldCharType="end"/>
      </w:r>
      <w:r w:rsidR="00DF0826">
        <w:rPr>
          <w:rFonts w:ascii="Times New Roman" w:hAnsi="Times New Roman" w:cs="Times New Roman"/>
          <w:sz w:val="24"/>
          <w:szCs w:val="24"/>
        </w:rPr>
        <w:t xml:space="preserve"> </w:t>
      </w:r>
      <w:r w:rsidR="00A80DC2">
        <w:rPr>
          <w:rFonts w:ascii="Times New Roman" w:hAnsi="Times New Roman" w:cs="Times New Roman"/>
          <w:sz w:val="24"/>
          <w:szCs w:val="24"/>
        </w:rPr>
        <w:t>For LBW, w</w:t>
      </w:r>
      <w:r w:rsidR="00C859D6" w:rsidRPr="00C859D6">
        <w:rPr>
          <w:rFonts w:ascii="Times New Roman" w:hAnsi="Times New Roman" w:cs="Times New Roman"/>
          <w:sz w:val="24"/>
          <w:szCs w:val="24"/>
        </w:rPr>
        <w:t>e obtained birth certificate data from the Statistical Geographic Information Service operated by the Statistics Korea</w:t>
      </w:r>
      <w:r w:rsidR="00A80DC2">
        <w:rPr>
          <w:rFonts w:ascii="Times New Roman" w:hAnsi="Times New Roman" w:cs="Times New Roman"/>
          <w:sz w:val="24"/>
          <w:szCs w:val="24"/>
        </w:rPr>
        <w:t xml:space="preserve"> and</w:t>
      </w:r>
      <w:r w:rsidR="00C859D6" w:rsidRPr="00C859D6">
        <w:rPr>
          <w:rFonts w:ascii="Times New Roman" w:hAnsi="Times New Roman" w:cs="Times New Roman"/>
          <w:sz w:val="24"/>
          <w:szCs w:val="24"/>
        </w:rPr>
        <w:t xml:space="preserve"> computed the proportion of LBW cases to the total births.</w:t>
      </w:r>
      <w:r w:rsidR="00937BC0">
        <w:rPr>
          <w:rFonts w:ascii="Times New Roman" w:hAnsi="Times New Roman" w:cs="Times New Roman"/>
          <w:sz w:val="24"/>
          <w:szCs w:val="24"/>
        </w:rPr>
        <w:fldChar w:fldCharType="begin" w:fldLock="1"/>
      </w:r>
      <w:r w:rsidR="000704CD">
        <w:rPr>
          <w:rFonts w:ascii="Times New Roman" w:hAnsi="Times New Roman" w:cs="Times New Roman"/>
          <w:sz w:val="24"/>
          <w:szCs w:val="24"/>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27&lt;/sup&gt;","plainTextFormattedCitation":"27","previouslyFormattedCitation":"&lt;sup&gt;27&lt;/sup&gt;"},"properties":{"noteIndex":0},"schema":"https://github.com/citation-style-language/schema/raw/master/csl-citation.json"}</w:instrText>
      </w:r>
      <w:r w:rsidR="00937BC0">
        <w:rPr>
          <w:rFonts w:ascii="Times New Roman" w:hAnsi="Times New Roman" w:cs="Times New Roman"/>
          <w:sz w:val="24"/>
          <w:szCs w:val="24"/>
        </w:rPr>
        <w:fldChar w:fldCharType="separate"/>
      </w:r>
      <w:r w:rsidR="00937BC0" w:rsidRPr="00937BC0">
        <w:rPr>
          <w:rFonts w:ascii="Times New Roman" w:hAnsi="Times New Roman" w:cs="Times New Roman"/>
          <w:noProof/>
          <w:sz w:val="24"/>
          <w:szCs w:val="24"/>
          <w:vertAlign w:val="superscript"/>
        </w:rPr>
        <w:t>27</w:t>
      </w:r>
      <w:r w:rsidR="00937BC0">
        <w:rPr>
          <w:rFonts w:ascii="Times New Roman" w:hAnsi="Times New Roman" w:cs="Times New Roman"/>
          <w:sz w:val="24"/>
          <w:szCs w:val="24"/>
        </w:rPr>
        <w:fldChar w:fldCharType="end"/>
      </w:r>
      <w:r w:rsidR="00C859D6">
        <w:rPr>
          <w:rFonts w:ascii="Times New Roman" w:hAnsi="Times New Roman" w:cs="Times New Roman"/>
          <w:sz w:val="24"/>
          <w:szCs w:val="24"/>
        </w:rPr>
        <w:t xml:space="preserve"> </w:t>
      </w:r>
      <w:r w:rsidR="00C859D6" w:rsidRPr="00C859D6">
        <w:rPr>
          <w:rFonts w:ascii="Times New Roman" w:hAnsi="Times New Roman" w:cs="Times New Roman"/>
          <w:sz w:val="24"/>
          <w:szCs w:val="24"/>
        </w:rPr>
        <w:t>To focus on the spatial variation, we restricted our study period to a single year in 2010 and selected 46,007 mothers who had births in 2010.</w:t>
      </w:r>
      <w:r w:rsidR="00FD6A20">
        <w:rPr>
          <w:rFonts w:ascii="Times New Roman" w:hAnsi="Times New Roman" w:cs="Times New Roman"/>
          <w:sz w:val="24"/>
          <w:szCs w:val="24"/>
        </w:rPr>
        <w:t xml:space="preserve"> </w:t>
      </w:r>
    </w:p>
    <w:p w14:paraId="02C28BF3" w14:textId="77777777" w:rsidR="00006E21" w:rsidRPr="00E13401" w:rsidRDefault="00006E21" w:rsidP="00006E21">
      <w:pPr>
        <w:spacing w:line="480" w:lineRule="auto"/>
        <w:jc w:val="left"/>
        <w:rPr>
          <w:rFonts w:ascii="Times New Roman" w:hAnsi="Times New Roman" w:cs="Times New Roman"/>
          <w:sz w:val="24"/>
          <w:szCs w:val="24"/>
          <w:u w:val="single"/>
        </w:rPr>
      </w:pPr>
      <w:r>
        <w:rPr>
          <w:rFonts w:ascii="Times New Roman" w:hAnsi="Times New Roman" w:cs="Times New Roman"/>
          <w:sz w:val="24"/>
          <w:szCs w:val="24"/>
          <w:u w:val="single"/>
        </w:rPr>
        <w:t>Generation of True Exposure and Outcome</w:t>
      </w:r>
    </w:p>
    <w:p w14:paraId="1D64BE3B" w14:textId="318E4B0B" w:rsidR="00C859D6" w:rsidRPr="00B765DF" w:rsidRDefault="00C859D6" w:rsidP="001F6515">
      <w:pPr>
        <w:spacing w:line="480" w:lineRule="auto"/>
        <w:jc w:val="left"/>
        <w:rPr>
          <w:rFonts w:ascii="Times New Roman" w:hAnsi="Times New Roman" w:cs="Times New Roman"/>
          <w:sz w:val="24"/>
          <w:szCs w:val="24"/>
        </w:rPr>
      </w:pPr>
      <w:commentRangeStart w:id="1"/>
      <w:r>
        <w:rPr>
          <w:rFonts w:ascii="Times New Roman" w:hAnsi="Times New Roman" w:cs="Times New Roman"/>
          <w:sz w:val="24"/>
          <w:szCs w:val="24"/>
        </w:rPr>
        <w:tab/>
      </w:r>
      <w:r w:rsidR="00FD6A20">
        <w:rPr>
          <w:rFonts w:ascii="Times New Roman" w:hAnsi="Times New Roman" w:cs="Times New Roman"/>
          <w:sz w:val="24"/>
          <w:szCs w:val="24"/>
        </w:rPr>
        <w:t>W</w:t>
      </w:r>
      <w:r w:rsidR="00FD6A20" w:rsidRPr="00FD6A20">
        <w:rPr>
          <w:rFonts w:ascii="Times New Roman" w:hAnsi="Times New Roman" w:cs="Times New Roman"/>
          <w:sz w:val="24"/>
          <w:szCs w:val="24"/>
        </w:rPr>
        <w:t>e generated the locations of mothers’ homes based on the spatial distribution of the number of births</w:t>
      </w:r>
      <w:r w:rsidR="00FD6A20">
        <w:rPr>
          <w:rFonts w:ascii="Times New Roman" w:hAnsi="Times New Roman" w:cs="Times New Roman"/>
          <w:sz w:val="24"/>
          <w:szCs w:val="24"/>
        </w:rPr>
        <w:t xml:space="preserve"> in</w:t>
      </w:r>
      <w:r w:rsidR="00FD6A20" w:rsidRPr="00FD6A20">
        <w:rPr>
          <w:rFonts w:ascii="Times New Roman" w:hAnsi="Times New Roman" w:cs="Times New Roman"/>
          <w:sz w:val="24"/>
          <w:szCs w:val="24"/>
        </w:rPr>
        <w:t xml:space="preserve"> Seoul</w:t>
      </w:r>
      <w:r w:rsidR="003A7F9E">
        <w:rPr>
          <w:rFonts w:ascii="Times New Roman" w:hAnsi="Times New Roman" w:cs="Times New Roman"/>
          <w:sz w:val="24"/>
          <w:szCs w:val="24"/>
        </w:rPr>
        <w:t xml:space="preserve"> </w:t>
      </w:r>
      <w:r w:rsidR="003A7F9E">
        <w:rPr>
          <w:rFonts w:ascii="Times New Roman" w:eastAsia="맑은 고딕" w:hAnsi="Times New Roman" w:cs="Times New Roman"/>
          <w:sz w:val="24"/>
          <w:szCs w:val="24"/>
          <w:lang w:val="en-GB"/>
        </w:rPr>
        <w:t>(median area and average population in 2010: 21.59 km</w:t>
      </w:r>
      <w:r w:rsidR="003A7F9E">
        <w:rPr>
          <w:rFonts w:ascii="Times New Roman" w:eastAsia="맑은 고딕" w:hAnsi="Times New Roman" w:cs="Times New Roman"/>
          <w:sz w:val="24"/>
          <w:szCs w:val="24"/>
          <w:vertAlign w:val="superscript"/>
          <w:lang w:val="en-GB"/>
        </w:rPr>
        <w:t>2</w:t>
      </w:r>
      <w:r w:rsidR="003A7F9E">
        <w:rPr>
          <w:rFonts w:ascii="Times New Roman" w:eastAsia="맑은 고딕" w:hAnsi="Times New Roman" w:cs="Times New Roman"/>
          <w:sz w:val="24"/>
          <w:szCs w:val="24"/>
          <w:lang w:val="en-GB"/>
        </w:rPr>
        <w:t xml:space="preserve"> and 412,520)</w:t>
      </w:r>
      <w:r w:rsidR="00FD6A20" w:rsidRPr="00FD6A20">
        <w:rPr>
          <w:rFonts w:ascii="Times New Roman" w:hAnsi="Times New Roman" w:cs="Times New Roman"/>
          <w:sz w:val="24"/>
          <w:szCs w:val="24"/>
        </w:rPr>
        <w:t>, the Capital of South Korea</w:t>
      </w:r>
      <w:r w:rsidR="003A755A">
        <w:rPr>
          <w:rFonts w:ascii="Times New Roman" w:hAnsi="Times New Roman" w:cs="Times New Roman"/>
          <w:sz w:val="24"/>
          <w:szCs w:val="24"/>
        </w:rPr>
        <w:t>, which</w:t>
      </w:r>
      <w:r w:rsidR="00853037">
        <w:rPr>
          <w:rFonts w:ascii="Times New Roman" w:eastAsia="맑은 고딕" w:hAnsi="Times New Roman" w:cs="Times New Roman"/>
          <w:sz w:val="24"/>
          <w:szCs w:val="24"/>
          <w:lang w:val="en-GB"/>
        </w:rPr>
        <w:t xml:space="preserve"> </w:t>
      </w:r>
      <w:r w:rsidR="00FD6A20" w:rsidRPr="00FD6A20">
        <w:rPr>
          <w:rFonts w:ascii="Times New Roman" w:hAnsi="Times New Roman" w:cs="Times New Roman"/>
          <w:sz w:val="24"/>
          <w:szCs w:val="24"/>
        </w:rPr>
        <w:t>is composed of 25 districts</w:t>
      </w:r>
      <w:r w:rsidR="00FD6A20">
        <w:rPr>
          <w:rFonts w:ascii="Times New Roman" w:hAnsi="Times New Roman" w:cs="Times New Roman"/>
          <w:sz w:val="24"/>
          <w:szCs w:val="24"/>
        </w:rPr>
        <w:t>,</w:t>
      </w:r>
      <w:r w:rsidR="00FD6A20" w:rsidRPr="00FD6A20">
        <w:rPr>
          <w:rFonts w:ascii="Times New Roman" w:hAnsi="Times New Roman" w:cs="Times New Roman"/>
          <w:sz w:val="24"/>
          <w:szCs w:val="24"/>
        </w:rPr>
        <w:t xml:space="preserve"> 422 neighbourhood</w:t>
      </w:r>
      <w:r w:rsidR="005F46A4">
        <w:rPr>
          <w:rFonts w:ascii="Times New Roman" w:hAnsi="Times New Roman" w:cs="Times New Roman"/>
          <w:sz w:val="24"/>
          <w:szCs w:val="24"/>
        </w:rPr>
        <w:t>s</w:t>
      </w:r>
      <w:r w:rsidR="00FD6A20">
        <w:rPr>
          <w:rFonts w:ascii="Times New Roman" w:hAnsi="Times New Roman" w:cs="Times New Roman"/>
          <w:sz w:val="24"/>
          <w:szCs w:val="24"/>
        </w:rPr>
        <w:t>, and</w:t>
      </w:r>
      <w:r w:rsidR="00FD6A20" w:rsidRPr="00FD6A20">
        <w:rPr>
          <w:rFonts w:ascii="Times New Roman" w:hAnsi="Times New Roman" w:cs="Times New Roman"/>
          <w:sz w:val="24"/>
          <w:szCs w:val="24"/>
        </w:rPr>
        <w:t xml:space="preserve"> 16,230 census tracts. </w:t>
      </w:r>
      <w:r w:rsidR="00853037">
        <w:rPr>
          <w:rFonts w:ascii="Times New Roman" w:hAnsi="Times New Roman" w:cs="Times New Roman"/>
          <w:sz w:val="24"/>
          <w:szCs w:val="24"/>
        </w:rPr>
        <w:t>Because mothers’ addresses in birth certificate data are available at the district level, w</w:t>
      </w:r>
      <w:r w:rsidR="00FD6A20" w:rsidRPr="00FD6A20">
        <w:rPr>
          <w:rFonts w:ascii="Times New Roman" w:hAnsi="Times New Roman" w:cs="Times New Roman"/>
          <w:sz w:val="24"/>
          <w:szCs w:val="24"/>
        </w:rPr>
        <w:t>e treated census tract centroids as mothers’ potential home addresses</w:t>
      </w:r>
      <w:r w:rsidR="00853037">
        <w:rPr>
          <w:rFonts w:ascii="Times New Roman" w:hAnsi="Times New Roman" w:cs="Times New Roman"/>
          <w:sz w:val="24"/>
          <w:szCs w:val="24"/>
        </w:rPr>
        <w:t>.</w:t>
      </w:r>
      <w:r w:rsidR="001D4580">
        <w:rPr>
          <w:rFonts w:ascii="Times New Roman" w:hAnsi="Times New Roman" w:cs="Times New Roman"/>
          <w:sz w:val="24"/>
          <w:szCs w:val="24"/>
        </w:rPr>
        <w:t xml:space="preserve"> </w:t>
      </w:r>
      <w:r w:rsidR="000A15D6">
        <w:rPr>
          <w:rFonts w:ascii="Times New Roman" w:hAnsi="Times New Roman" w:cs="Times New Roman"/>
          <w:sz w:val="24"/>
          <w:szCs w:val="24"/>
        </w:rPr>
        <w:t>We, then,</w:t>
      </w:r>
      <w:r w:rsidR="00FD6A20" w:rsidRPr="00FD6A20">
        <w:rPr>
          <w:rFonts w:ascii="Times New Roman" w:hAnsi="Times New Roman" w:cs="Times New Roman"/>
          <w:sz w:val="24"/>
          <w:szCs w:val="24"/>
        </w:rPr>
        <w:t xml:space="preserve"> randomly sampled the </w:t>
      </w:r>
      <w:r w:rsidR="00853037">
        <w:rPr>
          <w:rFonts w:ascii="Times New Roman" w:hAnsi="Times New Roman" w:cs="Times New Roman"/>
          <w:sz w:val="24"/>
          <w:szCs w:val="24"/>
        </w:rPr>
        <w:t xml:space="preserve">same number of </w:t>
      </w:r>
      <w:r w:rsidR="00FD6A20" w:rsidRPr="00FD6A20">
        <w:rPr>
          <w:rFonts w:ascii="Times New Roman" w:hAnsi="Times New Roman" w:cs="Times New Roman"/>
          <w:sz w:val="24"/>
          <w:szCs w:val="24"/>
        </w:rPr>
        <w:t xml:space="preserve">centroids </w:t>
      </w:r>
      <w:r w:rsidR="00853037">
        <w:rPr>
          <w:rFonts w:ascii="Times New Roman" w:hAnsi="Times New Roman" w:cs="Times New Roman"/>
          <w:sz w:val="24"/>
          <w:szCs w:val="24"/>
        </w:rPr>
        <w:t>to those of</w:t>
      </w:r>
      <w:r w:rsidR="00FD6A20" w:rsidRPr="00FD6A20">
        <w:rPr>
          <w:rFonts w:ascii="Times New Roman" w:hAnsi="Times New Roman" w:cs="Times New Roman"/>
          <w:sz w:val="24"/>
          <w:szCs w:val="24"/>
        </w:rPr>
        <w:t xml:space="preserve"> mothers in each district with the weight of live births across neighbourhoods </w:t>
      </w:r>
      <w:r w:rsidR="00853037">
        <w:rPr>
          <w:rFonts w:ascii="Times New Roman" w:hAnsi="Times New Roman" w:cs="Times New Roman"/>
          <w:sz w:val="24"/>
          <w:szCs w:val="24"/>
        </w:rPr>
        <w:t>in</w:t>
      </w:r>
      <w:r w:rsidR="00FD6A20" w:rsidRPr="00FD6A20">
        <w:rPr>
          <w:rFonts w:ascii="Times New Roman" w:hAnsi="Times New Roman" w:cs="Times New Roman"/>
          <w:sz w:val="24"/>
          <w:szCs w:val="24"/>
        </w:rPr>
        <w:t xml:space="preserve"> each district. </w:t>
      </w:r>
      <w:r w:rsidR="00853037">
        <w:rPr>
          <w:rFonts w:ascii="Times New Roman" w:hAnsi="Times New Roman" w:cs="Times New Roman"/>
          <w:sz w:val="24"/>
          <w:szCs w:val="24"/>
        </w:rPr>
        <w:t>T</w:t>
      </w:r>
      <w:r w:rsidR="00FD6A20" w:rsidRPr="00FD6A20">
        <w:rPr>
          <w:rFonts w:ascii="Times New Roman" w:hAnsi="Times New Roman" w:cs="Times New Roman"/>
          <w:sz w:val="24"/>
          <w:szCs w:val="24"/>
        </w:rPr>
        <w:t xml:space="preserve">hese locations </w:t>
      </w:r>
      <w:r w:rsidR="00853037">
        <w:rPr>
          <w:rFonts w:ascii="Times New Roman" w:hAnsi="Times New Roman" w:cs="Times New Roman"/>
          <w:sz w:val="24"/>
          <w:szCs w:val="24"/>
        </w:rPr>
        <w:t xml:space="preserve">were </w:t>
      </w:r>
      <w:r w:rsidR="00FD6A20" w:rsidRPr="00FD6A20">
        <w:rPr>
          <w:rFonts w:ascii="Times New Roman" w:hAnsi="Times New Roman" w:cs="Times New Roman"/>
          <w:sz w:val="24"/>
          <w:szCs w:val="24"/>
        </w:rPr>
        <w:t>fixed over the simulation.</w:t>
      </w:r>
      <w:r w:rsidR="00FD6A20">
        <w:rPr>
          <w:rFonts w:ascii="Times New Roman" w:hAnsi="Times New Roman" w:cs="Times New Roman"/>
          <w:sz w:val="24"/>
          <w:szCs w:val="24"/>
        </w:rPr>
        <w:t xml:space="preserve"> </w:t>
      </w:r>
      <w:commentRangeEnd w:id="1"/>
      <w:r w:rsidR="00C92579">
        <w:rPr>
          <w:rStyle w:val="a8"/>
        </w:rPr>
        <w:commentReference w:id="1"/>
      </w:r>
    </w:p>
    <w:p w14:paraId="4A10686B" w14:textId="52147762" w:rsidR="00082117" w:rsidRDefault="00965B36"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A</w:t>
      </w:r>
      <w:r w:rsidR="004A094D">
        <w:rPr>
          <w:rFonts w:ascii="Times New Roman" w:eastAsia="맑은 고딕" w:hAnsi="Times New Roman" w:cs="Times New Roman"/>
          <w:sz w:val="24"/>
          <w:szCs w:val="24"/>
          <w:lang w:val="en-GB"/>
        </w:rPr>
        <w:t>ssum</w:t>
      </w:r>
      <w:r>
        <w:rPr>
          <w:rFonts w:ascii="Times New Roman" w:eastAsia="맑은 고딕" w:hAnsi="Times New Roman" w:cs="Times New Roman"/>
          <w:sz w:val="24"/>
          <w:szCs w:val="24"/>
          <w:lang w:val="en-GB"/>
        </w:rPr>
        <w:t>ing that</w:t>
      </w:r>
      <w:r w:rsidR="004A094D">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exposure </w:t>
      </w:r>
      <w:r w:rsidR="002B403F">
        <w:rPr>
          <w:rFonts w:ascii="Times New Roman" w:eastAsia="맑은 고딕" w:hAnsi="Times New Roman" w:cs="Times New Roman"/>
          <w:sz w:val="24"/>
          <w:szCs w:val="24"/>
          <w:lang w:val="en-GB"/>
        </w:rPr>
        <w:t>t</w:t>
      </w:r>
      <w:r>
        <w:rPr>
          <w:rFonts w:ascii="Times New Roman" w:eastAsia="맑은 고딕" w:hAnsi="Times New Roman" w:cs="Times New Roman"/>
          <w:sz w:val="24"/>
          <w:szCs w:val="24"/>
          <w:lang w:val="en-GB"/>
        </w:rPr>
        <w:t>o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follows </w:t>
      </w:r>
      <w:r w:rsidR="00F5246D">
        <w:rPr>
          <w:rFonts w:ascii="Times New Roman" w:eastAsia="맑은 고딕" w:hAnsi="Times New Roman" w:cs="Times New Roman"/>
          <w:sz w:val="24"/>
          <w:szCs w:val="24"/>
          <w:lang w:val="en-GB"/>
        </w:rPr>
        <w:t xml:space="preserve">a </w:t>
      </w:r>
      <w:r>
        <w:rPr>
          <w:rFonts w:ascii="Times New Roman" w:eastAsia="맑은 고딕" w:hAnsi="Times New Roman" w:cs="Times New Roman"/>
          <w:sz w:val="24"/>
          <w:szCs w:val="24"/>
          <w:lang w:val="en-GB"/>
        </w:rPr>
        <w:t>Gaussian random field</w:t>
      </w:r>
      <w:r w:rsidR="009A3F71">
        <w:rPr>
          <w:rFonts w:ascii="Times New Roman" w:eastAsia="맑은 고딕" w:hAnsi="Times New Roman" w:cs="Times New Roman"/>
          <w:sz w:val="24"/>
          <w:szCs w:val="24"/>
        </w:rPr>
        <w:t xml:space="preserve"> with spatial dependency</w:t>
      </w:r>
      <w:r>
        <w:rPr>
          <w:rFonts w:ascii="Times New Roman" w:eastAsia="맑은 고딕" w:hAnsi="Times New Roman" w:cs="Times New Roman"/>
          <w:sz w:val="24"/>
          <w:szCs w:val="24"/>
          <w:lang w:val="en-GB"/>
        </w:rPr>
        <w:t>, w</w:t>
      </w:r>
      <w:r w:rsidR="00E13401">
        <w:rPr>
          <w:rFonts w:ascii="Times New Roman" w:eastAsia="맑은 고딕" w:hAnsi="Times New Roman" w:cs="Times New Roman"/>
          <w:sz w:val="24"/>
          <w:szCs w:val="24"/>
          <w:lang w:val="en-GB"/>
        </w:rPr>
        <w:t>e generated true annual</w:t>
      </w:r>
      <w:r w:rsidR="00853037">
        <w:rPr>
          <w:rFonts w:ascii="Times New Roman" w:eastAsia="맑은 고딕" w:hAnsi="Times New Roman" w:cs="Times New Roman"/>
          <w:sz w:val="24"/>
          <w:szCs w:val="24"/>
          <w:lang w:val="en-GB"/>
        </w:rPr>
        <w:t>-</w:t>
      </w:r>
      <w:r w:rsidR="00E13401">
        <w:rPr>
          <w:rFonts w:ascii="Times New Roman" w:eastAsia="맑은 고딕" w:hAnsi="Times New Roman" w:cs="Times New Roman"/>
          <w:sz w:val="24"/>
          <w:szCs w:val="24"/>
          <w:lang w:val="en-GB"/>
        </w:rPr>
        <w:t>average PM</w:t>
      </w:r>
      <w:r w:rsidR="00E13401">
        <w:rPr>
          <w:rFonts w:ascii="Times New Roman" w:eastAsia="맑은 고딕" w:hAnsi="Times New Roman" w:cs="Times New Roman"/>
          <w:sz w:val="24"/>
          <w:szCs w:val="24"/>
          <w:vertAlign w:val="subscript"/>
          <w:lang w:val="en-GB"/>
        </w:rPr>
        <w:t>10</w:t>
      </w:r>
      <w:r w:rsidR="00E13401" w:rsidRPr="001F6515">
        <w:rPr>
          <w:rFonts w:ascii="Times New Roman" w:eastAsia="맑은 고딕" w:hAnsi="Times New Roman" w:cs="Times New Roman"/>
          <w:sz w:val="24"/>
          <w:szCs w:val="24"/>
          <w:lang w:val="en-GB"/>
        </w:rPr>
        <w:t xml:space="preserve"> </w:t>
      </w:r>
      <w:r w:rsidR="00E13401">
        <w:rPr>
          <w:rFonts w:ascii="Times New Roman" w:eastAsia="맑은 고딕" w:hAnsi="Times New Roman" w:cs="Times New Roman"/>
          <w:sz w:val="24"/>
          <w:szCs w:val="24"/>
          <w:lang w:val="en-GB"/>
        </w:rPr>
        <w:t xml:space="preserve">concentrations </w:t>
      </w:r>
      <w:r>
        <w:rPr>
          <w:rFonts w:ascii="Times New Roman" w:eastAsia="맑은 고딕" w:hAnsi="Times New Roman" w:cs="Times New Roman"/>
          <w:sz w:val="24"/>
          <w:szCs w:val="24"/>
          <w:lang w:val="en-GB"/>
        </w:rPr>
        <w:t xml:space="preserve">using mean and variance parameters </w:t>
      </w:r>
      <w:r w:rsidR="00E13401">
        <w:rPr>
          <w:rFonts w:ascii="Times New Roman" w:eastAsia="맑은 고딕" w:hAnsi="Times New Roman" w:cs="Times New Roman"/>
          <w:sz w:val="24"/>
          <w:szCs w:val="24"/>
          <w:lang w:val="en-GB"/>
        </w:rPr>
        <w:t>at all locations</w:t>
      </w:r>
      <w:r w:rsidR="00082117">
        <w:rPr>
          <w:rFonts w:ascii="Times New Roman" w:eastAsia="맑은 고딕" w:hAnsi="Times New Roman" w:cs="Times New Roman"/>
          <w:sz w:val="24"/>
          <w:szCs w:val="24"/>
          <w:lang w:val="en-GB"/>
        </w:rPr>
        <w:t xml:space="preserve"> (Table 1)</w:t>
      </w:r>
      <w:r>
        <w:rPr>
          <w:rFonts w:ascii="Times New Roman" w:eastAsia="맑은 고딕" w:hAnsi="Times New Roman" w:cs="Times New Roman"/>
          <w:sz w:val="24"/>
          <w:szCs w:val="24"/>
          <w:lang w:val="en-GB"/>
        </w:rPr>
        <w:t>.</w:t>
      </w:r>
      <w:r w:rsidR="009A3F71">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These locations</w:t>
      </w:r>
      <w:r w:rsidR="00E13401">
        <w:rPr>
          <w:rFonts w:ascii="Times New Roman" w:eastAsia="맑은 고딕" w:hAnsi="Times New Roman" w:cs="Times New Roman"/>
          <w:sz w:val="24"/>
          <w:szCs w:val="24"/>
          <w:lang w:val="en-GB"/>
        </w:rPr>
        <w:t xml:space="preserve"> includ</w:t>
      </w:r>
      <w:r>
        <w:rPr>
          <w:rFonts w:ascii="Times New Roman" w:eastAsia="맑은 고딕" w:hAnsi="Times New Roman" w:cs="Times New Roman"/>
          <w:sz w:val="24"/>
          <w:szCs w:val="24"/>
          <w:lang w:val="en-GB"/>
        </w:rPr>
        <w:t>e</w:t>
      </w:r>
      <w:r w:rsidR="00E13401">
        <w:rPr>
          <w:rFonts w:ascii="Times New Roman" w:eastAsia="맑은 고딕" w:hAnsi="Times New Roman" w:cs="Times New Roman"/>
          <w:sz w:val="24"/>
          <w:szCs w:val="24"/>
          <w:lang w:val="en-GB"/>
        </w:rPr>
        <w:t xml:space="preserve"> 46,007 mothers’ homes, 37 air quality regulatory monitoring sites, 25 district</w:t>
      </w:r>
      <w:r w:rsidR="00EA5CDD">
        <w:rPr>
          <w:rFonts w:ascii="Times New Roman" w:eastAsia="맑은 고딕" w:hAnsi="Times New Roman" w:cs="Times New Roman"/>
          <w:sz w:val="24"/>
          <w:szCs w:val="24"/>
          <w:lang w:val="en-GB"/>
        </w:rPr>
        <w:t xml:space="preserve"> governmental offices</w:t>
      </w:r>
      <w:r w:rsidR="00BD28E1">
        <w:rPr>
          <w:rFonts w:ascii="Times New Roman" w:eastAsia="맑은 고딕" w:hAnsi="Times New Roman" w:cs="Times New Roman"/>
          <w:sz w:val="24"/>
          <w:szCs w:val="24"/>
          <w:lang w:val="en-GB"/>
        </w:rPr>
        <w:t>, 422 neighbourhood</w:t>
      </w:r>
      <w:r w:rsidR="00EA5CDD">
        <w:rPr>
          <w:rFonts w:ascii="Times New Roman" w:eastAsia="맑은 고딕" w:hAnsi="Times New Roman" w:cs="Times New Roman"/>
          <w:sz w:val="24"/>
          <w:szCs w:val="24"/>
          <w:lang w:val="en-GB"/>
        </w:rPr>
        <w:t xml:space="preserve"> community centers,</w:t>
      </w:r>
      <w:r w:rsidR="00E13401">
        <w:rPr>
          <w:rFonts w:ascii="Times New Roman" w:eastAsia="맑은 고딕" w:hAnsi="Times New Roman" w:cs="Times New Roman"/>
          <w:sz w:val="24"/>
          <w:szCs w:val="24"/>
          <w:lang w:val="en-GB"/>
        </w:rPr>
        <w:t xml:space="preserve"> 16,230 census tract</w:t>
      </w:r>
      <w:r w:rsidR="00EA5CDD">
        <w:rPr>
          <w:rFonts w:ascii="Times New Roman" w:eastAsia="맑은 고딕" w:hAnsi="Times New Roman" w:cs="Times New Roman"/>
          <w:sz w:val="24"/>
          <w:szCs w:val="24"/>
          <w:lang w:val="en-GB"/>
        </w:rPr>
        <w:t xml:space="preserve"> centroids, and 610 centroids on the 1-km grid</w:t>
      </w:r>
      <w:r w:rsidR="00E13401">
        <w:rPr>
          <w:rFonts w:ascii="Times New Roman" w:eastAsia="맑은 고딕" w:hAnsi="Times New Roman" w:cs="Times New Roman"/>
          <w:sz w:val="24"/>
          <w:szCs w:val="24"/>
          <w:lang w:val="en-GB"/>
        </w:rPr>
        <w:t xml:space="preserve"> in Seoul</w:t>
      </w:r>
      <w:r w:rsidR="00EC13F4">
        <w:rPr>
          <w:rFonts w:ascii="Times New Roman" w:eastAsia="맑은 고딕" w:hAnsi="Times New Roman" w:cs="Times New Roman"/>
          <w:sz w:val="24"/>
          <w:szCs w:val="24"/>
          <w:lang w:val="en-GB"/>
        </w:rPr>
        <w:t xml:space="preserve">. </w:t>
      </w:r>
    </w:p>
    <w:p w14:paraId="5EF4A3B3" w14:textId="13151FDF" w:rsidR="00C92579" w:rsidRDefault="000D1C74" w:rsidP="007E39B4">
      <w:pPr>
        <w:spacing w:line="480" w:lineRule="auto"/>
        <w:ind w:firstLine="800"/>
        <w:jc w:val="left"/>
        <w:rPr>
          <w:ins w:id="2" w:author="Sun-Young Kim" w:date="2021-05-24T09:06:00Z"/>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To </w:t>
      </w:r>
      <w:r>
        <w:rPr>
          <w:rFonts w:ascii="Times New Roman" w:eastAsia="맑은 고딕" w:hAnsi="Times New Roman" w:cs="Times New Roman" w:hint="eastAsia"/>
          <w:sz w:val="24"/>
          <w:szCs w:val="24"/>
          <w:lang w:val="en-GB"/>
        </w:rPr>
        <w:t xml:space="preserve">represent </w:t>
      </w:r>
      <w:r>
        <w:rPr>
          <w:rFonts w:ascii="Times New Roman" w:eastAsia="맑은 고딕" w:hAnsi="Times New Roman" w:cs="Times New Roman"/>
          <w:sz w:val="24"/>
          <w:szCs w:val="24"/>
          <w:lang w:val="en-GB"/>
        </w:rPr>
        <w:t xml:space="preserve">possibly </w:t>
      </w:r>
      <w:r>
        <w:rPr>
          <w:rFonts w:ascii="Times New Roman" w:eastAsia="맑은 고딕" w:hAnsi="Times New Roman" w:cs="Times New Roman" w:hint="eastAsia"/>
          <w:sz w:val="24"/>
          <w:szCs w:val="24"/>
          <w:lang w:val="en-GB"/>
        </w:rPr>
        <w:t>different</w:t>
      </w:r>
      <w:r>
        <w:rPr>
          <w:rFonts w:ascii="Times New Roman" w:eastAsia="맑은 고딕" w:hAnsi="Times New Roman" w:cs="Times New Roman"/>
          <w:sz w:val="24"/>
          <w:szCs w:val="24"/>
          <w:lang w:val="en-GB"/>
        </w:rPr>
        <w:t xml:space="preserve"> </w:t>
      </w:r>
      <w:r>
        <w:rPr>
          <w:rFonts w:ascii="Times New Roman" w:eastAsia="맑은 고딕" w:hAnsi="Times New Roman" w:cs="Times New Roman" w:hint="eastAsia"/>
          <w:sz w:val="24"/>
          <w:szCs w:val="24"/>
          <w:lang w:val="en-GB"/>
        </w:rPr>
        <w:t xml:space="preserve">spatial </w:t>
      </w:r>
      <w:r>
        <w:rPr>
          <w:rFonts w:ascii="Times New Roman" w:eastAsia="맑은 고딕" w:hAnsi="Times New Roman" w:cs="Times New Roman"/>
          <w:sz w:val="24"/>
          <w:szCs w:val="24"/>
          <w:lang w:val="en-GB"/>
        </w:rPr>
        <w:t>structures</w:t>
      </w:r>
      <w:r>
        <w:rPr>
          <w:rFonts w:ascii="Times New Roman" w:eastAsia="맑은 고딕" w:hAnsi="Times New Roman" w:cs="Times New Roman" w:hint="eastAsia"/>
          <w:sz w:val="24"/>
          <w:szCs w:val="24"/>
          <w:lang w:val="en-GB"/>
        </w:rPr>
        <w:t xml:space="preserve"> of </w:t>
      </w:r>
      <w:r>
        <w:rPr>
          <w:rFonts w:ascii="Times New Roman" w:eastAsia="맑은 고딕" w:hAnsi="Times New Roman" w:cs="Times New Roman"/>
          <w:sz w:val="24"/>
          <w:szCs w:val="24"/>
          <w:lang w:val="en-GB"/>
        </w:rPr>
        <w:t xml:space="preserve">true </w:t>
      </w:r>
      <w:r w:rsidRPr="00A14A48">
        <w:rPr>
          <w:rFonts w:ascii="Times New Roman" w:eastAsia="맑은 고딕" w:hAnsi="Times New Roman" w:cs="Times New Roman"/>
          <w:sz w:val="24"/>
          <w:szCs w:val="24"/>
          <w:lang w:val="en-GB"/>
        </w:rPr>
        <w:t>PM</w:t>
      </w:r>
      <w:r w:rsidRPr="00A14A48">
        <w:rPr>
          <w:rFonts w:ascii="Times New Roman" w:eastAsia="맑은 고딕" w:hAnsi="Times New Roman" w:cs="Times New Roman"/>
          <w:sz w:val="24"/>
          <w:szCs w:val="24"/>
          <w:vertAlign w:val="subscript"/>
          <w:lang w:val="en-GB"/>
        </w:rPr>
        <w:t>10</w:t>
      </w:r>
      <w:r w:rsidRPr="00B95CBE">
        <w:rPr>
          <w:rFonts w:ascii="Times New Roman" w:eastAsia="맑은 고딕" w:hAnsi="Times New Roman" w:cs="Times New Roman"/>
          <w:sz w:val="24"/>
          <w:szCs w:val="24"/>
          <w:lang w:val="en-GB"/>
        </w:rPr>
        <w:t xml:space="preserve"> annual</w:t>
      </w:r>
      <w:r w:rsidR="001D4580">
        <w:rPr>
          <w:rFonts w:ascii="Times New Roman" w:eastAsia="맑은 고딕" w:hAnsi="Times New Roman" w:cs="Times New Roman"/>
          <w:sz w:val="24"/>
          <w:szCs w:val="24"/>
          <w:lang w:val="en-GB"/>
        </w:rPr>
        <w:t>-</w:t>
      </w:r>
      <w:r w:rsidRPr="00B95CBE">
        <w:rPr>
          <w:rFonts w:ascii="Times New Roman" w:eastAsia="맑은 고딕" w:hAnsi="Times New Roman" w:cs="Times New Roman"/>
          <w:sz w:val="24"/>
          <w:szCs w:val="24"/>
          <w:lang w:val="en-GB"/>
        </w:rPr>
        <w:t>average concen</w:t>
      </w:r>
      <w:r>
        <w:rPr>
          <w:rFonts w:ascii="Times New Roman" w:eastAsia="맑은 고딕" w:hAnsi="Times New Roman" w:cs="Times New Roman"/>
          <w:sz w:val="24"/>
          <w:szCs w:val="24"/>
          <w:lang w:val="en-GB"/>
        </w:rPr>
        <w:t>t</w:t>
      </w:r>
      <w:r w:rsidRPr="00B95CBE">
        <w:rPr>
          <w:rFonts w:ascii="Times New Roman" w:eastAsia="맑은 고딕" w:hAnsi="Times New Roman" w:cs="Times New Roman"/>
          <w:sz w:val="24"/>
          <w:szCs w:val="24"/>
          <w:lang w:val="en-GB"/>
        </w:rPr>
        <w:t xml:space="preserve">rations, </w:t>
      </w:r>
      <w:r>
        <w:rPr>
          <w:rFonts w:ascii="Times New Roman" w:eastAsia="맑은 고딕" w:hAnsi="Times New Roman" w:cs="Times New Roman"/>
          <w:sz w:val="24"/>
          <w:szCs w:val="24"/>
          <w:lang w:val="en-GB"/>
        </w:rPr>
        <w:t xml:space="preserve">we </w:t>
      </w:r>
      <w:r w:rsidR="002B403F">
        <w:rPr>
          <w:rFonts w:ascii="Times New Roman" w:eastAsia="맑은 고딕" w:hAnsi="Times New Roman" w:cs="Times New Roman"/>
          <w:sz w:val="24"/>
          <w:szCs w:val="24"/>
          <w:lang w:val="en-GB"/>
        </w:rPr>
        <w:t xml:space="preserve">used different combinations of mean and variance paramters and </w:t>
      </w:r>
      <w:r>
        <w:rPr>
          <w:rFonts w:ascii="Times New Roman" w:eastAsia="맑은 고딕" w:hAnsi="Times New Roman" w:cs="Times New Roman"/>
          <w:sz w:val="24"/>
          <w:szCs w:val="24"/>
          <w:lang w:val="en-GB"/>
        </w:rPr>
        <w:lastRenderedPageBreak/>
        <w:t>constructed</w:t>
      </w:r>
      <w:r>
        <w:rPr>
          <w:rFonts w:ascii="Times New Roman" w:eastAsia="맑은 고딕" w:hAnsi="Times New Roman" w:cs="Times New Roman" w:hint="eastAsia"/>
          <w:sz w:val="24"/>
          <w:szCs w:val="24"/>
          <w:lang w:val="en-GB"/>
        </w:rPr>
        <w:t xml:space="preserve"> </w:t>
      </w:r>
      <w:r>
        <w:rPr>
          <w:rFonts w:ascii="Times New Roman" w:eastAsia="맑은 고딕" w:hAnsi="Times New Roman" w:cs="Times New Roman"/>
          <w:sz w:val="24"/>
          <w:szCs w:val="24"/>
          <w:lang w:val="en-GB"/>
        </w:rPr>
        <w:t>eight</w:t>
      </w:r>
      <w:r>
        <w:rPr>
          <w:rFonts w:ascii="Times New Roman" w:eastAsia="맑은 고딕" w:hAnsi="Times New Roman" w:cs="Times New Roman" w:hint="eastAsia"/>
          <w:sz w:val="24"/>
          <w:szCs w:val="24"/>
          <w:lang w:val="en-GB"/>
        </w:rPr>
        <w:t xml:space="preserve"> </w:t>
      </w:r>
      <w:r>
        <w:rPr>
          <w:rFonts w:ascii="Times New Roman" w:eastAsia="맑은 고딕" w:hAnsi="Times New Roman" w:cs="Times New Roman"/>
          <w:sz w:val="24"/>
          <w:szCs w:val="24"/>
          <w:lang w:val="en-GB"/>
        </w:rPr>
        <w:t xml:space="preserve">environmental </w:t>
      </w:r>
      <w:r>
        <w:rPr>
          <w:rFonts w:ascii="Times New Roman" w:eastAsia="맑은 고딕" w:hAnsi="Times New Roman" w:cs="Times New Roman" w:hint="eastAsia"/>
          <w:sz w:val="24"/>
          <w:szCs w:val="24"/>
          <w:lang w:val="en-GB"/>
        </w:rPr>
        <w:t xml:space="preserve">scenarios </w:t>
      </w:r>
      <w:r>
        <w:rPr>
          <w:rFonts w:ascii="Times New Roman" w:eastAsia="맑은 고딕" w:hAnsi="Times New Roman" w:cs="Times New Roman"/>
          <w:sz w:val="24"/>
          <w:szCs w:val="24"/>
          <w:lang w:val="en-GB"/>
        </w:rPr>
        <w:t>(ES1-ES8)</w:t>
      </w:r>
      <w:r w:rsidR="002B403F">
        <w:rPr>
          <w:rFonts w:ascii="Times New Roman" w:eastAsia="맑은 고딕" w:hAnsi="Times New Roman" w:cs="Times New Roman"/>
          <w:sz w:val="24"/>
          <w:szCs w:val="24"/>
          <w:lang w:val="en-GB"/>
        </w:rPr>
        <w:t>. Eight combinations of paramters gave</w:t>
      </w:r>
      <w:r>
        <w:rPr>
          <w:rFonts w:ascii="Times New Roman" w:eastAsia="맑은 고딕" w:hAnsi="Times New Roman" w:cs="Times New Roman" w:hint="eastAsia"/>
          <w:sz w:val="24"/>
          <w:szCs w:val="24"/>
          <w:lang w:val="en-GB"/>
        </w:rPr>
        <w:t xml:space="preserve"> varying contributions of </w:t>
      </w:r>
      <w:r>
        <w:rPr>
          <w:rFonts w:ascii="Times New Roman" w:eastAsia="맑은 고딕" w:hAnsi="Times New Roman" w:cs="Times New Roman"/>
          <w:sz w:val="24"/>
          <w:szCs w:val="24"/>
          <w:lang w:val="en-GB"/>
        </w:rPr>
        <w:t>the mean structure, spatial variability, and non-spatial variab</w:t>
      </w:r>
      <w:r w:rsidR="000862DA">
        <w:rPr>
          <w:rFonts w:ascii="Times New Roman" w:eastAsia="맑은 고딕" w:hAnsi="Times New Roman" w:cs="Times New Roman"/>
          <w:sz w:val="24"/>
          <w:szCs w:val="24"/>
          <w:lang w:val="en-GB"/>
        </w:rPr>
        <w:t>i</w:t>
      </w:r>
      <w:r>
        <w:rPr>
          <w:rFonts w:ascii="Times New Roman" w:eastAsia="맑은 고딕" w:hAnsi="Times New Roman" w:cs="Times New Roman"/>
          <w:sz w:val="24"/>
          <w:szCs w:val="24"/>
          <w:lang w:val="en-GB"/>
        </w:rPr>
        <w:t>lity</w:t>
      </w:r>
      <w:r>
        <w:rPr>
          <w:rFonts w:ascii="Times New Roman" w:eastAsia="맑은 고딕" w:hAnsi="Times New Roman" w:cs="Times New Roman" w:hint="eastAsia"/>
          <w:sz w:val="24"/>
          <w:szCs w:val="24"/>
          <w:lang w:val="en-GB"/>
        </w:rPr>
        <w:t xml:space="preserve"> of </w:t>
      </w:r>
      <w:r w:rsidRPr="00A14A48">
        <w:rPr>
          <w:rFonts w:ascii="Times New Roman" w:eastAsia="맑은 고딕" w:hAnsi="Times New Roman" w:cs="Times New Roman"/>
          <w:sz w:val="24"/>
          <w:szCs w:val="24"/>
          <w:lang w:val="en-GB"/>
        </w:rPr>
        <w:t>PM</w:t>
      </w:r>
      <w:r w:rsidRPr="00A14A48">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hint="eastAsia"/>
          <w:sz w:val="24"/>
          <w:szCs w:val="24"/>
          <w:lang w:val="en-GB"/>
        </w:rPr>
        <w:t xml:space="preserve"> to </w:t>
      </w:r>
      <w:r>
        <w:rPr>
          <w:rFonts w:ascii="Times New Roman" w:eastAsia="맑은 고딕" w:hAnsi="Times New Roman" w:cs="Times New Roman"/>
          <w:sz w:val="24"/>
          <w:szCs w:val="24"/>
          <w:lang w:val="en-GB"/>
        </w:rPr>
        <w:t xml:space="preserve">total </w:t>
      </w:r>
      <w:r>
        <w:rPr>
          <w:rFonts w:ascii="Times New Roman" w:eastAsia="맑은 고딕" w:hAnsi="Times New Roman" w:cs="Times New Roman" w:hint="eastAsia"/>
          <w:sz w:val="24"/>
          <w:szCs w:val="24"/>
          <w:lang w:val="en-GB"/>
        </w:rPr>
        <w:t>variability</w:t>
      </w:r>
      <w:r w:rsidRPr="00B95CBE">
        <w:rPr>
          <w:rFonts w:ascii="Times New Roman" w:eastAsia="맑은 고딕" w:hAnsi="Times New Roman" w:cs="Times New Roman" w:hint="eastAsia"/>
          <w:sz w:val="24"/>
          <w:szCs w:val="24"/>
          <w:lang w:val="en-GB"/>
        </w:rPr>
        <w:t xml:space="preserve"> </w:t>
      </w:r>
      <w:r>
        <w:rPr>
          <w:rFonts w:ascii="Times New Roman" w:eastAsia="맑은 고딕" w:hAnsi="Times New Roman" w:cs="Times New Roman" w:hint="eastAsia"/>
          <w:sz w:val="24"/>
          <w:szCs w:val="24"/>
          <w:lang w:val="en-GB"/>
        </w:rPr>
        <w:t>(</w:t>
      </w:r>
      <w:r w:rsidRPr="00381C33">
        <w:rPr>
          <w:rFonts w:ascii="Times New Roman" w:eastAsia="맑은 고딕" w:hAnsi="Times New Roman" w:cs="Times New Roman"/>
          <w:sz w:val="24"/>
          <w:szCs w:val="24"/>
          <w:highlight w:val="green"/>
          <w:lang w:val="en-GB"/>
        </w:rPr>
        <w:t>Table 1, Figure S1</w:t>
      </w:r>
      <w:r>
        <w:rPr>
          <w:rFonts w:ascii="Times New Roman" w:eastAsia="맑은 고딕" w:hAnsi="Times New Roman" w:cs="Times New Roman" w:hint="eastAsia"/>
          <w:sz w:val="24"/>
          <w:szCs w:val="24"/>
          <w:lang w:val="en-GB"/>
        </w:rPr>
        <w:t>).</w:t>
      </w:r>
      <w:r>
        <w:rPr>
          <w:rFonts w:ascii="Times New Roman" w:eastAsia="맑은 고딕" w:hAnsi="Times New Roman" w:cs="Times New Roman"/>
          <w:sz w:val="24"/>
          <w:szCs w:val="24"/>
          <w:lang w:val="en-GB"/>
        </w:rPr>
        <w:t xml:space="preserve"> While ES1-ES4 w</w:t>
      </w:r>
      <w:r w:rsidR="000A15D6">
        <w:rPr>
          <w:rFonts w:ascii="Times New Roman" w:eastAsia="맑은 고딕" w:hAnsi="Times New Roman" w:cs="Times New Roman"/>
          <w:sz w:val="24"/>
          <w:szCs w:val="24"/>
          <w:lang w:val="en-GB"/>
        </w:rPr>
        <w:t>ere</w:t>
      </w:r>
      <w:r>
        <w:rPr>
          <w:rFonts w:ascii="Times New Roman" w:eastAsia="맑은 고딕" w:hAnsi="Times New Roman" w:cs="Times New Roman"/>
          <w:sz w:val="24"/>
          <w:szCs w:val="24"/>
          <w:lang w:val="en-GB"/>
        </w:rPr>
        <w:t xml:space="preserve"> defined based on </w:t>
      </w:r>
      <w:del w:id="3" w:author="Sun-Young Kim" w:date="2021-05-24T09:06:00Z">
        <w:r w:rsidR="00853037" w:rsidDel="00C92579">
          <w:rPr>
            <w:rFonts w:ascii="Times New Roman" w:eastAsia="맑은 고딕" w:hAnsi="Times New Roman" w:cs="Times New Roman"/>
            <w:sz w:val="24"/>
            <w:szCs w:val="24"/>
            <w:lang w:val="en-GB"/>
          </w:rPr>
          <w:delText xml:space="preserve">the </w:delText>
        </w:r>
      </w:del>
      <w:r>
        <w:rPr>
          <w:rFonts w:ascii="Times New Roman" w:eastAsia="맑은 고딕" w:hAnsi="Times New Roman" w:cs="Times New Roman"/>
          <w:sz w:val="24"/>
          <w:szCs w:val="24"/>
          <w:lang w:val="en-GB"/>
        </w:rPr>
        <w:t xml:space="preserve">different </w:t>
      </w:r>
      <w:r w:rsidR="00216FAF">
        <w:rPr>
          <w:rFonts w:ascii="Times New Roman" w:eastAsia="맑은 고딕" w:hAnsi="Times New Roman" w:cs="Times New Roman"/>
          <w:sz w:val="24"/>
          <w:szCs w:val="24"/>
          <w:lang w:val="en-GB"/>
        </w:rPr>
        <w:t>spatial correlation structure</w:t>
      </w:r>
      <w:ins w:id="4" w:author="Sun-Young Kim" w:date="2021-05-24T09:06:00Z">
        <w:r w:rsidR="00C92579">
          <w:rPr>
            <w:rFonts w:ascii="Times New Roman" w:eastAsia="맑은 고딕" w:hAnsi="Times New Roman" w:cs="Times New Roman"/>
            <w:sz w:val="24"/>
            <w:szCs w:val="24"/>
            <w:lang w:val="en-GB"/>
          </w:rPr>
          <w:t>s</w:t>
        </w:r>
      </w:ins>
      <w:r>
        <w:rPr>
          <w:rFonts w:ascii="Times New Roman" w:eastAsia="맑은 고딕" w:hAnsi="Times New Roman" w:cs="Times New Roman"/>
          <w:sz w:val="24"/>
          <w:szCs w:val="24"/>
          <w:lang w:val="en-GB"/>
        </w:rPr>
        <w:t>, ES5-ES8</w:t>
      </w:r>
      <w:r w:rsidR="00216FAF">
        <w:rPr>
          <w:rFonts w:ascii="Times New Roman" w:eastAsia="맑은 고딕" w:hAnsi="Times New Roman" w:cs="Times New Roman"/>
          <w:sz w:val="24"/>
          <w:szCs w:val="24"/>
          <w:lang w:val="en-GB"/>
        </w:rPr>
        <w:t xml:space="preserve"> additionally </w:t>
      </w:r>
      <w:r>
        <w:rPr>
          <w:rFonts w:ascii="Times New Roman" w:eastAsia="맑은 고딕" w:hAnsi="Times New Roman" w:cs="Times New Roman"/>
          <w:sz w:val="24"/>
          <w:szCs w:val="24"/>
          <w:lang w:val="en-GB"/>
        </w:rPr>
        <w:t xml:space="preserve">include </w:t>
      </w:r>
      <w:del w:id="5" w:author="Sun-Young Kim" w:date="2021-05-24T09:05:00Z">
        <w:r w:rsidR="00853037" w:rsidDel="00082117">
          <w:rPr>
            <w:rFonts w:ascii="Times New Roman" w:eastAsia="맑은 고딕" w:hAnsi="Times New Roman" w:cs="Times New Roman"/>
            <w:sz w:val="24"/>
            <w:szCs w:val="24"/>
            <w:lang w:val="en-GB"/>
          </w:rPr>
          <w:delText xml:space="preserve">the </w:delText>
        </w:r>
      </w:del>
      <w:r w:rsidR="00216FAF">
        <w:rPr>
          <w:rFonts w:ascii="Times New Roman" w:eastAsia="맑은 고딕" w:hAnsi="Times New Roman" w:cs="Times New Roman"/>
          <w:sz w:val="24"/>
          <w:szCs w:val="24"/>
          <w:lang w:val="en-GB"/>
        </w:rPr>
        <w:t>different</w:t>
      </w:r>
      <w:r>
        <w:rPr>
          <w:rFonts w:ascii="Times New Roman" w:eastAsia="맑은 고딕" w:hAnsi="Times New Roman" w:cs="Times New Roman"/>
          <w:sz w:val="24"/>
          <w:szCs w:val="24"/>
          <w:lang w:val="en-GB"/>
        </w:rPr>
        <w:t xml:space="preserve"> mean structure</w:t>
      </w:r>
      <w:ins w:id="6" w:author="Sun-Young Kim" w:date="2021-05-24T09:05:00Z">
        <w:r w:rsidR="00082117">
          <w:rPr>
            <w:rFonts w:ascii="Times New Roman" w:eastAsia="맑은 고딕" w:hAnsi="Times New Roman" w:cs="Times New Roman"/>
            <w:sz w:val="24"/>
            <w:szCs w:val="24"/>
            <w:lang w:val="en-GB"/>
          </w:rPr>
          <w:t>s</w:t>
        </w:r>
      </w:ins>
      <w:r>
        <w:rPr>
          <w:rFonts w:ascii="Times New Roman" w:eastAsia="맑은 고딕" w:hAnsi="Times New Roman" w:cs="Times New Roman"/>
          <w:sz w:val="24"/>
          <w:szCs w:val="24"/>
          <w:lang w:val="en-GB"/>
        </w:rPr>
        <w:t xml:space="preserve"> characterized by five geographic variables</w:t>
      </w:r>
      <w:r w:rsidR="00216FAF">
        <w:rPr>
          <w:rFonts w:ascii="Times New Roman" w:eastAsia="맑은 고딕" w:hAnsi="Times New Roman" w:cs="Times New Roman"/>
          <w:sz w:val="24"/>
          <w:szCs w:val="24"/>
          <w:lang w:val="en-GB"/>
        </w:rPr>
        <w:t xml:space="preserve"> that were highly associated with </w:t>
      </w:r>
      <w:r w:rsidR="000A15D6">
        <w:rPr>
          <w:rFonts w:ascii="Times New Roman" w:eastAsia="맑은 고딕" w:hAnsi="Times New Roman" w:cs="Times New Roman"/>
          <w:sz w:val="24"/>
          <w:szCs w:val="24"/>
          <w:lang w:val="en-GB"/>
        </w:rPr>
        <w:t>particulate matter</w:t>
      </w:r>
      <w:r w:rsidR="00216FAF">
        <w:rPr>
          <w:rFonts w:ascii="Times New Roman" w:eastAsia="맑은 고딕" w:hAnsi="Times New Roman" w:cs="Times New Roman"/>
          <w:sz w:val="24"/>
          <w:szCs w:val="24"/>
          <w:lang w:val="en-GB"/>
        </w:rPr>
        <w:t xml:space="preserve"> in Seoul</w:t>
      </w:r>
      <w:r w:rsidR="00216FAF">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{"citationItems":[{"id":"ITEM-1","itemData":{"DOI":"10.3390/ijerph14070686","ISSN":"16604601","PMID":"28672831","abstract":"Introduction: Many studies have reported the association between air pollution and human health based on regulatory air pollution monitoring data. However, because regulatory monitoring networks were not designed for epidemiological studies, the collected data may not provide sufficient spatial contrasts for assessing such associations. Our goal was to develop a monitoring design supplementary to the regulatory monitoring network in Seoul, Korea. This design focused on the selection of 20 new monitoring sites to represent the variability in PM2.5 across people’s residences for cohort studies. Methods: We obtained hourly measurements of PM2.5 at 37 regulatory monitoring sites in 2010 in Seoul, and computed the annual average at each site. We also computed 313 geographic variables representing various pollution sources at the regulatory monitoring sites, 31,097 children’s homes from the Atopy Free School survey, and 412 community service centers in Seoul. These three types of locations represented current, subject, and candidate locations. Using the regulatory monitoring data, we performed forward variable selection and chose five variables most related to PM2.5. Then, k-means clustering was applied to categorize all locations into several groups representing a diversity in the spatial variability of the five selected variables. Finally, we computed the proportion of current to subject location in each cluster, and randomly selected new monitoring sites from candidate sites in the cluster with the minimum proportion until 20 sites were selected. Results: The five selected geographic variables were related to traffic or urbanicity with a cross-validated R2 value of 0.69. Clustering analysis categorized all locations into nine clusters. Finally, one to eight new monitoring sites were selected from five clusters. Discussion: The proposed monitoring design will help future studies determine the locations of new monitoring sites representing spatial variability across residences for epidemiological analyses.","author":[{"dropping-particle":"","family":"Min","given":"Kyung Duk","non-dropping-particle":"","parse-names":false,"suffix":""},{"dropping-particle":"","family":"Kwon","given":"Ho Jang","non-dropping-particle":"","parse-names":false,"suffix":""},{"dropping-particle":"","family":"Kim","given":"Kyoo Sang","non-dropping-particle":"","parse-names":false,"suffix":""},{"dropping-particle":"","family":"Kim","given":"Sun Young","non-dropping-particle":"","parse-names":false,"suffix":""}],"container-title":"International Journal of Environmental Research and Public Health","id":"ITEM-1","issue":"7","issued":{"date-parts":[["2017"]]},"page":"1-12","title":"Air pollution monitoring design for epidemiological application in a densely populated city","type":"article-journal","volume":"14"},"uris":["http://www.mendeley.com/documents/?uuid=97f424b2-d98f-41eb-9adf-9b2ae1ba5681"]}],"mendeley":{"formattedCitation":"&lt;sup&gt;30&lt;/sup&gt;","plainTextFormattedCitation":"30","previouslyFormattedCitation":"&lt;sup&gt;30&lt;/sup&gt;"},"properties":{"noteIndex":0},"schema":"https://github.com/citation-style-language/schema/raw/master/csl-citation.json"}</w:instrText>
      </w:r>
      <w:r w:rsidR="00216FAF">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30</w:t>
      </w:r>
      <w:r w:rsidR="00216FAF">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xml:space="preserve">. </w:t>
      </w:r>
      <w:r w:rsidR="002B403F">
        <w:rPr>
          <w:rFonts w:ascii="Times New Roman" w:eastAsia="맑은 고딕" w:hAnsi="Times New Roman" w:cs="Times New Roman"/>
          <w:sz w:val="24"/>
          <w:szCs w:val="24"/>
          <w:lang w:val="en-GB"/>
        </w:rPr>
        <w:t xml:space="preserve">ES8 was contructed </w:t>
      </w:r>
      <w:r w:rsidR="00F5246D">
        <w:rPr>
          <w:rFonts w:ascii="Times New Roman" w:eastAsia="맑은 고딕" w:hAnsi="Times New Roman" w:cs="Times New Roman"/>
          <w:sz w:val="24"/>
          <w:szCs w:val="24"/>
          <w:lang w:val="en-GB"/>
        </w:rPr>
        <w:t xml:space="preserve">by </w:t>
      </w:r>
      <w:r w:rsidR="002B403F">
        <w:rPr>
          <w:rFonts w:ascii="Times New Roman" w:eastAsia="맑은 고딕" w:hAnsi="Times New Roman" w:cs="Times New Roman"/>
          <w:sz w:val="24"/>
          <w:szCs w:val="24"/>
          <w:lang w:val="en-GB"/>
        </w:rPr>
        <w:t xml:space="preserve">the optimal paramters </w:t>
      </w:r>
      <w:r w:rsidR="00F5246D">
        <w:rPr>
          <w:rFonts w:ascii="Times New Roman" w:eastAsia="맑은 고딕" w:hAnsi="Times New Roman" w:cs="Times New Roman"/>
          <w:sz w:val="24"/>
          <w:szCs w:val="24"/>
          <w:lang w:val="en-GB"/>
        </w:rPr>
        <w:t>from</w:t>
      </w:r>
      <w:r w:rsidR="002B403F">
        <w:rPr>
          <w:rFonts w:ascii="Times New Roman" w:eastAsia="맑은 고딕" w:hAnsi="Times New Roman" w:cs="Times New Roman"/>
          <w:sz w:val="24"/>
          <w:szCs w:val="24"/>
          <w:lang w:val="en-GB"/>
        </w:rPr>
        <w:t xml:space="preserve"> our data analysis. </w:t>
      </w:r>
    </w:p>
    <w:p w14:paraId="44065619" w14:textId="6A3902CF" w:rsidR="007E39B4" w:rsidRDefault="001D4580"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For outcome, w</w:t>
      </w:r>
      <w:r w:rsidR="002B403F">
        <w:rPr>
          <w:rFonts w:ascii="Times New Roman" w:eastAsia="맑은 고딕" w:hAnsi="Times New Roman" w:cs="Times New Roman"/>
          <w:sz w:val="24"/>
          <w:szCs w:val="24"/>
          <w:lang w:val="en-GB"/>
        </w:rPr>
        <w:t xml:space="preserve">e assumed </w:t>
      </w:r>
      <w:r w:rsidR="00F5246D">
        <w:rPr>
          <w:rFonts w:ascii="Times New Roman" w:eastAsia="맑은 고딕" w:hAnsi="Times New Roman" w:cs="Times New Roman"/>
          <w:sz w:val="24"/>
          <w:szCs w:val="24"/>
          <w:lang w:val="en-GB"/>
        </w:rPr>
        <w:t xml:space="preserve">an inverse logit function </w:t>
      </w:r>
      <w:r w:rsidR="00526F8C">
        <w:rPr>
          <w:rFonts w:ascii="Times New Roman" w:eastAsia="맑은 고딕" w:hAnsi="Times New Roman" w:cs="Times New Roman"/>
          <w:sz w:val="24"/>
          <w:szCs w:val="24"/>
          <w:lang w:val="en-GB"/>
        </w:rPr>
        <w:t>as the underlying distribution of</w:t>
      </w:r>
      <w:r w:rsidR="002B403F">
        <w:rPr>
          <w:rFonts w:ascii="Times New Roman" w:eastAsia="맑은 고딕" w:hAnsi="Times New Roman" w:cs="Times New Roman"/>
          <w:sz w:val="24"/>
          <w:szCs w:val="24"/>
          <w:lang w:val="en-GB"/>
        </w:rPr>
        <w:t xml:space="preserve"> </w:t>
      </w:r>
      <w:r w:rsidR="00F72268">
        <w:rPr>
          <w:rFonts w:ascii="Times New Roman" w:eastAsia="맑은 고딕" w:hAnsi="Times New Roman" w:cs="Times New Roman"/>
          <w:sz w:val="24"/>
          <w:szCs w:val="24"/>
          <w:lang w:val="en-GB"/>
        </w:rPr>
        <w:t>LBW</w:t>
      </w:r>
      <w:r w:rsidR="00526F8C">
        <w:rPr>
          <w:rFonts w:ascii="Times New Roman" w:eastAsia="맑은 고딕" w:hAnsi="Times New Roman" w:cs="Times New Roman"/>
          <w:sz w:val="24"/>
          <w:szCs w:val="24"/>
          <w:lang w:val="en-GB"/>
        </w:rPr>
        <w:t>. Then, we</w:t>
      </w:r>
      <w:r w:rsidR="00F5246D">
        <w:rPr>
          <w:rFonts w:ascii="Times New Roman" w:eastAsia="맑은 고딕" w:hAnsi="Times New Roman" w:cs="Times New Roman"/>
          <w:sz w:val="24"/>
          <w:szCs w:val="24"/>
          <w:lang w:val="en-GB"/>
        </w:rPr>
        <w:t xml:space="preserve"> generated LBW </w:t>
      </w:r>
      <w:r w:rsidR="00F72268">
        <w:rPr>
          <w:rFonts w:ascii="Times New Roman" w:eastAsia="맑은 고딕" w:hAnsi="Times New Roman" w:cs="Times New Roman"/>
          <w:sz w:val="24"/>
          <w:szCs w:val="24"/>
          <w:lang w:val="en-GB"/>
        </w:rPr>
        <w:t xml:space="preserve">status of mothers </w:t>
      </w:r>
      <w:r w:rsidR="00F5246D">
        <w:rPr>
          <w:rFonts w:ascii="Times New Roman" w:eastAsia="맑은 고딕" w:hAnsi="Times New Roman" w:cs="Times New Roman"/>
          <w:sz w:val="24"/>
          <w:szCs w:val="24"/>
          <w:lang w:val="en-GB"/>
        </w:rPr>
        <w:t>using</w:t>
      </w:r>
      <w:r w:rsidR="00F72268">
        <w:rPr>
          <w:rFonts w:ascii="Times New Roman" w:eastAsia="맑은 고딕" w:hAnsi="Times New Roman" w:cs="Times New Roman"/>
          <w:sz w:val="24"/>
          <w:szCs w:val="24"/>
          <w:lang w:val="en-GB"/>
        </w:rPr>
        <w:t xml:space="preserve"> </w:t>
      </w:r>
      <w:r w:rsidR="00526F8C">
        <w:rPr>
          <w:rFonts w:ascii="Times New Roman" w:eastAsia="맑은 고딕" w:hAnsi="Times New Roman" w:cs="Times New Roman"/>
          <w:sz w:val="24"/>
          <w:szCs w:val="24"/>
          <w:lang w:val="en-GB"/>
        </w:rPr>
        <w:t>simulated true PM</w:t>
      </w:r>
      <w:r w:rsidR="00526F8C">
        <w:rPr>
          <w:rFonts w:ascii="Times New Roman" w:eastAsia="맑은 고딕" w:hAnsi="Times New Roman" w:cs="Times New Roman"/>
          <w:sz w:val="24"/>
          <w:szCs w:val="24"/>
          <w:vertAlign w:val="subscript"/>
          <w:lang w:val="en-GB"/>
        </w:rPr>
        <w:t>10</w:t>
      </w:r>
      <w:r w:rsidR="00526F8C">
        <w:rPr>
          <w:rFonts w:ascii="Times New Roman" w:eastAsia="맑은 고딕" w:hAnsi="Times New Roman" w:cs="Times New Roman"/>
          <w:sz w:val="24"/>
          <w:szCs w:val="24"/>
          <w:lang w:val="en-GB"/>
        </w:rPr>
        <w:t xml:space="preserve"> concentrations, </w:t>
      </w:r>
      <w:r w:rsidR="00F72268">
        <w:rPr>
          <w:rFonts w:ascii="Times New Roman" w:eastAsia="맑은 고딕" w:hAnsi="Times New Roman" w:cs="Times New Roman"/>
          <w:sz w:val="24"/>
          <w:szCs w:val="24"/>
          <w:lang w:val="en-GB"/>
        </w:rPr>
        <w:t>the proportion of LBW cases</w:t>
      </w:r>
      <w:r w:rsidR="00526F8C">
        <w:rPr>
          <w:rFonts w:ascii="Times New Roman" w:eastAsia="맑은 고딕" w:hAnsi="Times New Roman" w:cs="Times New Roman"/>
          <w:sz w:val="24"/>
          <w:szCs w:val="24"/>
          <w:lang w:val="en-GB"/>
        </w:rPr>
        <w:t>,</w:t>
      </w:r>
      <w:r w:rsidR="00F72268">
        <w:rPr>
          <w:rFonts w:ascii="Times New Roman" w:eastAsia="맑은 고딕" w:hAnsi="Times New Roman" w:cs="Times New Roman"/>
          <w:sz w:val="24"/>
          <w:szCs w:val="24"/>
          <w:lang w:val="en-GB"/>
        </w:rPr>
        <w:t xml:space="preserve"> and the effect estimate of LBW for PM</w:t>
      </w:r>
      <w:r w:rsidR="00F72268">
        <w:rPr>
          <w:rFonts w:ascii="Times New Roman" w:eastAsia="맑은 고딕" w:hAnsi="Times New Roman" w:cs="Times New Roman"/>
          <w:sz w:val="24"/>
          <w:szCs w:val="24"/>
          <w:vertAlign w:val="subscript"/>
          <w:lang w:val="en-GB"/>
        </w:rPr>
        <w:t>10</w:t>
      </w:r>
      <w:r w:rsidR="00F72268">
        <w:rPr>
          <w:rFonts w:ascii="Times New Roman" w:eastAsia="맑은 고딕" w:hAnsi="Times New Roman" w:cs="Times New Roman"/>
          <w:sz w:val="24"/>
          <w:szCs w:val="24"/>
          <w:lang w:val="en-GB"/>
        </w:rPr>
        <w:t xml:space="preserve"> </w:t>
      </w:r>
      <w:r w:rsidR="00526F8C">
        <w:rPr>
          <w:rFonts w:ascii="Times New Roman" w:eastAsia="맑은 고딕" w:hAnsi="Times New Roman" w:cs="Times New Roman"/>
          <w:sz w:val="24"/>
          <w:szCs w:val="24"/>
          <w:lang w:val="en-GB"/>
        </w:rPr>
        <w:t xml:space="preserve">obtained </w:t>
      </w:r>
      <w:r w:rsidR="00F5246D">
        <w:rPr>
          <w:rFonts w:ascii="Times New Roman" w:eastAsia="맑은 고딕" w:hAnsi="Times New Roman" w:cs="Times New Roman"/>
          <w:sz w:val="24"/>
          <w:szCs w:val="24"/>
          <w:lang w:val="en-GB"/>
        </w:rPr>
        <w:t>from</w:t>
      </w:r>
      <w:r w:rsidR="00F72268">
        <w:rPr>
          <w:rFonts w:ascii="Times New Roman" w:eastAsia="맑은 고딕" w:hAnsi="Times New Roman" w:cs="Times New Roman"/>
          <w:sz w:val="24"/>
          <w:szCs w:val="24"/>
          <w:lang w:val="en-GB"/>
        </w:rPr>
        <w:t xml:space="preserve"> our previous study</w:t>
      </w:r>
      <w:r w:rsidR="00F72268">
        <w:rPr>
          <w:rFonts w:ascii="Times New Roman" w:eastAsia="맑은 고딕" w:hAnsi="Times New Roman" w:cs="Times New Roman"/>
          <w:sz w:val="24"/>
          <w:szCs w:val="24"/>
          <w:lang w:val="en-GB"/>
        </w:rPr>
        <w:fldChar w:fldCharType="begin" w:fldLock="1"/>
      </w:r>
      <w:r w:rsidR="007E3DD9">
        <w:rPr>
          <w:rFonts w:ascii="Times New Roman" w:eastAsia="맑은 고딕" w:hAnsi="Times New Roman" w:cs="Times New Roman"/>
          <w:sz w:val="24"/>
          <w:szCs w:val="24"/>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27&lt;/sup&gt;","plainTextFormattedCitation":"27","previouslyFormattedCitation":"&lt;sup&gt;27&lt;/sup&gt;"},"properties":{"noteIndex":0},"schema":"https://github.com/citation-style-language/schema/raw/master/csl-citation.json"}</w:instrText>
      </w:r>
      <w:r w:rsidR="00F72268">
        <w:rPr>
          <w:rFonts w:ascii="Times New Roman" w:eastAsia="맑은 고딕" w:hAnsi="Times New Roman" w:cs="Times New Roman"/>
          <w:sz w:val="24"/>
          <w:szCs w:val="24"/>
          <w:lang w:val="en-GB"/>
        </w:rPr>
        <w:fldChar w:fldCharType="separate"/>
      </w:r>
      <w:r w:rsidR="007E3DD9" w:rsidRPr="007E3DD9">
        <w:rPr>
          <w:rFonts w:ascii="Times New Roman" w:eastAsia="맑은 고딕" w:hAnsi="Times New Roman" w:cs="Times New Roman"/>
          <w:noProof/>
          <w:sz w:val="24"/>
          <w:szCs w:val="24"/>
          <w:vertAlign w:val="superscript"/>
          <w:lang w:val="en-GB"/>
        </w:rPr>
        <w:t>27</w:t>
      </w:r>
      <w:r w:rsidR="00F72268">
        <w:rPr>
          <w:rFonts w:ascii="Times New Roman" w:eastAsia="맑은 고딕" w:hAnsi="Times New Roman" w:cs="Times New Roman"/>
          <w:sz w:val="24"/>
          <w:szCs w:val="24"/>
          <w:lang w:val="en-GB"/>
        </w:rPr>
        <w:fldChar w:fldCharType="end"/>
      </w:r>
      <w:r w:rsidR="00F72268">
        <w:rPr>
          <w:rFonts w:ascii="Times New Roman" w:eastAsia="맑은 고딕" w:hAnsi="Times New Roman" w:cs="Times New Roman"/>
          <w:sz w:val="24"/>
          <w:szCs w:val="24"/>
          <w:lang w:val="en-GB"/>
        </w:rPr>
        <w:t>.</w:t>
      </w:r>
      <w:r w:rsidR="000A15D6">
        <w:rPr>
          <w:rFonts w:ascii="Times New Roman" w:eastAsia="맑은 고딕" w:hAnsi="Times New Roman" w:cs="Times New Roman"/>
          <w:sz w:val="24"/>
          <w:szCs w:val="24"/>
          <w:lang w:val="en-GB"/>
        </w:rPr>
        <w:t xml:space="preserve"> </w:t>
      </w:r>
    </w:p>
    <w:p w14:paraId="4221DA98" w14:textId="22C74DF2" w:rsidR="007E39B4" w:rsidRPr="007E39B4" w:rsidDel="001A1DCD" w:rsidRDefault="007E39B4" w:rsidP="00E13401">
      <w:pPr>
        <w:spacing w:line="480" w:lineRule="auto"/>
        <w:rPr>
          <w:rFonts w:ascii="Times New Roman" w:hAnsi="Times New Roman" w:cs="Times New Roman"/>
          <w:sz w:val="24"/>
          <w:szCs w:val="24"/>
          <w:u w:val="single"/>
          <w:lang w:val="en-GB"/>
        </w:rPr>
      </w:pPr>
      <w:r w:rsidRPr="007E39B4" w:rsidDel="001A1DCD">
        <w:rPr>
          <w:rFonts w:ascii="Times New Roman" w:hAnsi="Times New Roman" w:cs="Times New Roman"/>
          <w:sz w:val="24"/>
          <w:szCs w:val="24"/>
          <w:u w:val="single"/>
          <w:lang w:val="en-GB"/>
        </w:rPr>
        <w:t>Exposure Prediction</w:t>
      </w:r>
    </w:p>
    <w:p w14:paraId="4FA0CCD0" w14:textId="7B5478C6" w:rsidR="007E39B4" w:rsidRDefault="002A1A4B"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U</w:t>
      </w:r>
      <w:r>
        <w:rPr>
          <w:rFonts w:ascii="Times New Roman" w:eastAsia="맑은 고딕" w:hAnsi="Times New Roman" w:cs="Times New Roman" w:hint="eastAsia"/>
          <w:sz w:val="24"/>
          <w:szCs w:val="24"/>
          <w:lang w:val="en-GB"/>
        </w:rPr>
        <w:t xml:space="preserve">sing </w:t>
      </w:r>
      <w:r>
        <w:rPr>
          <w:rFonts w:ascii="Times New Roman" w:eastAsia="맑은 고딕" w:hAnsi="Times New Roman" w:cs="Times New Roman"/>
          <w:sz w:val="24"/>
          <w:szCs w:val="24"/>
          <w:lang w:val="en-GB"/>
        </w:rPr>
        <w:t>simulated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at 37 regulatory monitoring sites, w</w:t>
      </w:r>
      <w:r w:rsidR="007E39B4">
        <w:rPr>
          <w:rFonts w:ascii="Times New Roman" w:eastAsia="맑은 고딕" w:hAnsi="Times New Roman" w:cs="Times New Roman"/>
          <w:sz w:val="24"/>
          <w:szCs w:val="24"/>
          <w:lang w:val="en-GB"/>
        </w:rPr>
        <w:t xml:space="preserve">e applied </w:t>
      </w:r>
      <w:r w:rsidR="00705E78">
        <w:rPr>
          <w:rFonts w:ascii="Times New Roman" w:eastAsia="맑은 고딕" w:hAnsi="Times New Roman" w:cs="Times New Roman"/>
          <w:sz w:val="24"/>
          <w:szCs w:val="24"/>
          <w:lang w:val="en-GB"/>
        </w:rPr>
        <w:t>nine predict</w:t>
      </w:r>
      <w:r w:rsidR="005A3099">
        <w:rPr>
          <w:rFonts w:ascii="Times New Roman" w:eastAsia="맑은 고딕" w:hAnsi="Times New Roman" w:cs="Times New Roman"/>
          <w:sz w:val="24"/>
          <w:szCs w:val="24"/>
          <w:lang w:val="en-GB"/>
        </w:rPr>
        <w:t>ion methods</w:t>
      </w:r>
      <w:r w:rsidR="00705E78">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to estimate mother’s individual exposure to PM</w:t>
      </w:r>
      <w:r>
        <w:rPr>
          <w:rFonts w:ascii="Times New Roman" w:eastAsia="맑은 고딕" w:hAnsi="Times New Roman" w:cs="Times New Roman"/>
          <w:sz w:val="24"/>
          <w:szCs w:val="24"/>
          <w:vertAlign w:val="subscript"/>
          <w:lang w:val="en-GB"/>
        </w:rPr>
        <w:t>10</w:t>
      </w:r>
      <w:r w:rsidRPr="002A1A4B">
        <w:rPr>
          <w:rFonts w:ascii="Times New Roman" w:eastAsia="맑은 고딕" w:hAnsi="Times New Roman" w:cs="Times New Roman"/>
          <w:sz w:val="24"/>
          <w:szCs w:val="24"/>
          <w:lang w:val="en-GB"/>
        </w:rPr>
        <w:t xml:space="preserve"> by</w:t>
      </w:r>
      <w:r>
        <w:rPr>
          <w:rFonts w:ascii="Times New Roman" w:eastAsia="맑은 고딕" w:hAnsi="Times New Roman" w:cs="Times New Roman"/>
          <w:sz w:val="24"/>
          <w:szCs w:val="24"/>
          <w:lang w:val="en-GB"/>
        </w:rPr>
        <w:t xml:space="preserve"> complete and incomplete addresse conditions</w:t>
      </w:r>
      <w:r w:rsidR="007E39B4">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rPr>
        <w:t>When</w:t>
      </w:r>
      <w:r w:rsidR="007E39B4">
        <w:rPr>
          <w:rFonts w:ascii="Times New Roman" w:eastAsia="맑은 고딕" w:hAnsi="Times New Roman" w:cs="Times New Roman"/>
          <w:sz w:val="24"/>
          <w:szCs w:val="24"/>
        </w:rPr>
        <w:t xml:space="preserve"> mothers’ </w:t>
      </w:r>
      <w:r>
        <w:rPr>
          <w:rFonts w:ascii="Times New Roman" w:eastAsia="맑은 고딕" w:hAnsi="Times New Roman" w:cs="Times New Roman"/>
          <w:sz w:val="24"/>
          <w:szCs w:val="24"/>
        </w:rPr>
        <w:t xml:space="preserve">complete </w:t>
      </w:r>
      <w:r w:rsidR="007E39B4">
        <w:rPr>
          <w:rFonts w:ascii="Times New Roman" w:eastAsia="맑은 고딕" w:hAnsi="Times New Roman" w:cs="Times New Roman"/>
          <w:sz w:val="24"/>
          <w:szCs w:val="24"/>
        </w:rPr>
        <w:t xml:space="preserve">home addresses are available, we applied four </w:t>
      </w:r>
      <w:r w:rsidR="007E39B4">
        <w:rPr>
          <w:rFonts w:ascii="Times New Roman" w:eastAsia="맑은 고딕" w:hAnsi="Times New Roman" w:cs="Times New Roman"/>
          <w:sz w:val="24"/>
          <w:szCs w:val="24"/>
          <w:lang w:val="en-GB"/>
        </w:rPr>
        <w:t>prediction methods commonly used in previous studies</w:t>
      </w:r>
      <w:r w:rsidR="00712E3E">
        <w:rPr>
          <w:rFonts w:ascii="Times New Roman" w:eastAsia="맑은 고딕" w:hAnsi="Times New Roman" w:cs="Times New Roman"/>
          <w:sz w:val="24"/>
          <w:szCs w:val="24"/>
          <w:vertAlign w:val="superscript"/>
          <w:lang w:val="en-GB"/>
        </w:rPr>
        <w:t>6,10,11</w:t>
      </w:r>
      <w:r w:rsidR="007E39B4">
        <w:rPr>
          <w:rFonts w:ascii="Times New Roman" w:eastAsia="맑은 고딕" w:hAnsi="Times New Roman" w:cs="Times New Roman"/>
          <w:sz w:val="24"/>
          <w:szCs w:val="24"/>
          <w:lang w:val="en-GB"/>
        </w:rPr>
        <w:t xml:space="preserve">. In the nearest monitor (NM) </w:t>
      </w:r>
      <w:r>
        <w:rPr>
          <w:rFonts w:ascii="Times New Roman" w:eastAsia="맑은 고딕" w:hAnsi="Times New Roman" w:cs="Times New Roman"/>
          <w:sz w:val="24"/>
          <w:szCs w:val="24"/>
          <w:lang w:val="en-GB"/>
        </w:rPr>
        <w:t xml:space="preserve">and inverse distance weighted average (IDWA) </w:t>
      </w:r>
      <w:r w:rsidR="007E39B4">
        <w:rPr>
          <w:rFonts w:ascii="Times New Roman" w:eastAsia="맑은 고딕" w:hAnsi="Times New Roman" w:cs="Times New Roman"/>
          <w:sz w:val="24"/>
          <w:szCs w:val="24"/>
          <w:lang w:val="en-GB"/>
        </w:rPr>
        <w:t>method</w:t>
      </w:r>
      <w:r>
        <w:rPr>
          <w:rFonts w:ascii="Times New Roman" w:eastAsia="맑은 고딕" w:hAnsi="Times New Roman" w:cs="Times New Roman"/>
          <w:sz w:val="24"/>
          <w:szCs w:val="24"/>
          <w:lang w:val="en-GB"/>
        </w:rPr>
        <w:t>s soly based on (“simulated”) measurements</w:t>
      </w:r>
      <w:r w:rsidR="007E39B4">
        <w:rPr>
          <w:rFonts w:ascii="Times New Roman" w:eastAsia="맑은 고딕" w:hAnsi="Times New Roman" w:cs="Times New Roman"/>
          <w:sz w:val="24"/>
          <w:szCs w:val="24"/>
          <w:lang w:val="en-GB"/>
        </w:rPr>
        <w:t>, we assigned PM</w:t>
      </w:r>
      <w:r w:rsidR="007E39B4">
        <w:rPr>
          <w:rFonts w:ascii="Times New Roman" w:eastAsia="맑은 고딕" w:hAnsi="Times New Roman" w:cs="Times New Roman"/>
          <w:sz w:val="24"/>
          <w:szCs w:val="24"/>
          <w:vertAlign w:val="subscript"/>
          <w:lang w:val="en-GB"/>
        </w:rPr>
        <w:t>10</w:t>
      </w:r>
      <w:r w:rsidR="007E39B4">
        <w:rPr>
          <w:rFonts w:ascii="Times New Roman" w:eastAsia="맑은 고딕" w:hAnsi="Times New Roman" w:cs="Times New Roman"/>
          <w:sz w:val="24"/>
          <w:szCs w:val="24"/>
          <w:lang w:val="en-GB"/>
        </w:rPr>
        <w:t xml:space="preserve"> at the monitoring site </w:t>
      </w:r>
      <w:r w:rsidR="00940FA2">
        <w:rPr>
          <w:rFonts w:ascii="Times New Roman" w:eastAsia="맑은 고딕" w:hAnsi="Times New Roman" w:cs="Times New Roman"/>
          <w:sz w:val="24"/>
          <w:szCs w:val="24"/>
          <w:lang w:val="en-GB"/>
        </w:rPr>
        <w:t xml:space="preserve">nearest </w:t>
      </w:r>
      <w:r w:rsidR="007E39B4">
        <w:rPr>
          <w:rFonts w:ascii="Times New Roman" w:eastAsia="맑은 고딕" w:hAnsi="Times New Roman" w:cs="Times New Roman"/>
          <w:sz w:val="24"/>
          <w:szCs w:val="24"/>
          <w:lang w:val="en-GB"/>
        </w:rPr>
        <w:t xml:space="preserve">to </w:t>
      </w:r>
      <w:r w:rsidR="00F17EC4">
        <w:rPr>
          <w:rFonts w:ascii="Times New Roman" w:eastAsia="맑은 고딕" w:hAnsi="Times New Roman" w:cs="Times New Roman"/>
          <w:sz w:val="24"/>
          <w:szCs w:val="24"/>
          <w:lang w:val="en-GB"/>
        </w:rPr>
        <w:t xml:space="preserve">a </w:t>
      </w:r>
      <w:r w:rsidR="007E39B4">
        <w:rPr>
          <w:rFonts w:ascii="Times New Roman" w:eastAsia="맑은 고딕" w:hAnsi="Times New Roman" w:cs="Times New Roman"/>
          <w:sz w:val="24"/>
          <w:szCs w:val="24"/>
          <w:lang w:val="en-GB"/>
        </w:rPr>
        <w:t xml:space="preserve">home </w:t>
      </w:r>
      <w:r w:rsidR="00F17EC4">
        <w:rPr>
          <w:rFonts w:ascii="Times New Roman" w:eastAsia="맑은 고딕" w:hAnsi="Times New Roman" w:cs="Times New Roman"/>
          <w:sz w:val="24"/>
          <w:szCs w:val="24"/>
          <w:lang w:val="en-GB"/>
        </w:rPr>
        <w:t xml:space="preserve">of each mother </w:t>
      </w:r>
      <w:r>
        <w:rPr>
          <w:rFonts w:ascii="Times New Roman" w:eastAsia="맑은 고딕" w:hAnsi="Times New Roman" w:cs="Times New Roman"/>
          <w:sz w:val="24"/>
          <w:szCs w:val="24"/>
          <w:lang w:val="en-GB"/>
        </w:rPr>
        <w:t xml:space="preserve">and averaged </w:t>
      </w:r>
      <w:r w:rsidR="007E39B4">
        <w:rPr>
          <w:rFonts w:ascii="Times New Roman" w:eastAsia="맑은 고딕" w:hAnsi="Times New Roman" w:cs="Times New Roman"/>
          <w:sz w:val="24"/>
          <w:szCs w:val="24"/>
          <w:lang w:val="en-GB"/>
        </w:rPr>
        <w:t xml:space="preserve">across </w:t>
      </w:r>
      <w:r>
        <w:rPr>
          <w:rFonts w:ascii="Times New Roman" w:eastAsia="맑은 고딕" w:hAnsi="Times New Roman" w:cs="Times New Roman"/>
          <w:sz w:val="24"/>
          <w:szCs w:val="24"/>
          <w:lang w:val="en-GB"/>
        </w:rPr>
        <w:t>the</w:t>
      </w:r>
      <w:r w:rsidR="007E39B4">
        <w:rPr>
          <w:rFonts w:ascii="Times New Roman" w:eastAsia="맑은 고딕" w:hAnsi="Times New Roman" w:cs="Times New Roman"/>
          <w:sz w:val="24"/>
          <w:szCs w:val="24"/>
          <w:lang w:val="en-GB"/>
        </w:rPr>
        <w:t xml:space="preserve"> sites weighted by inverse squared Euclidean distance from each home</w:t>
      </w:r>
      <w:r>
        <w:rPr>
          <w:rFonts w:ascii="Times New Roman" w:eastAsia="맑은 고딕" w:hAnsi="Times New Roman" w:cs="Times New Roman"/>
          <w:sz w:val="24"/>
          <w:szCs w:val="24"/>
          <w:lang w:val="en-GB"/>
        </w:rPr>
        <w:t>, respectively</w:t>
      </w:r>
      <w:r w:rsidR="007E39B4">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The other two approaches employed modelling approaches including geographic </w:t>
      </w:r>
      <w:r w:rsidR="00F17EC4">
        <w:rPr>
          <w:rFonts w:ascii="Times New Roman" w:eastAsia="맑은 고딕" w:hAnsi="Times New Roman" w:cs="Times New Roman"/>
          <w:sz w:val="24"/>
          <w:szCs w:val="24"/>
          <w:lang w:val="en-GB"/>
        </w:rPr>
        <w:t>characteristics</w:t>
      </w:r>
      <w:r>
        <w:rPr>
          <w:rFonts w:ascii="Times New Roman" w:eastAsia="맑은 고딕" w:hAnsi="Times New Roman" w:cs="Times New Roman"/>
          <w:sz w:val="24"/>
          <w:szCs w:val="24"/>
          <w:lang w:val="en-GB"/>
        </w:rPr>
        <w:t xml:space="preserve"> that</w:t>
      </w:r>
      <w:r w:rsidR="007E39B4">
        <w:rPr>
          <w:rFonts w:ascii="Times New Roman" w:eastAsia="맑은 고딕" w:hAnsi="Times New Roman" w:cs="Times New Roman"/>
          <w:sz w:val="24"/>
          <w:szCs w:val="24"/>
          <w:lang w:val="en-GB"/>
        </w:rPr>
        <w:t xml:space="preserve"> represent direct or indirect pollution sources. </w:t>
      </w:r>
      <w:r>
        <w:rPr>
          <w:rFonts w:ascii="Times New Roman" w:eastAsia="맑은 고딕" w:hAnsi="Times New Roman" w:cs="Times New Roman"/>
          <w:sz w:val="24"/>
          <w:szCs w:val="24"/>
          <w:lang w:val="en-GB"/>
        </w:rPr>
        <w:t>Land use regression (LUR)</w:t>
      </w:r>
      <w:r w:rsidR="007E39B4">
        <w:rPr>
          <w:rFonts w:ascii="Times New Roman" w:eastAsia="맑은 고딕" w:hAnsi="Times New Roman" w:cs="Times New Roman"/>
          <w:sz w:val="24"/>
          <w:szCs w:val="24"/>
          <w:lang w:val="en-GB"/>
        </w:rPr>
        <w:t xml:space="preserve"> include</w:t>
      </w:r>
      <w:r w:rsidR="005A3099">
        <w:rPr>
          <w:rFonts w:ascii="Times New Roman" w:eastAsia="맑은 고딕" w:hAnsi="Times New Roman" w:cs="Times New Roman"/>
          <w:sz w:val="24"/>
          <w:szCs w:val="24"/>
          <w:lang w:val="en-GB"/>
        </w:rPr>
        <w:t>s</w:t>
      </w:r>
      <w:r w:rsidR="007E39B4">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these </w:t>
      </w:r>
      <w:r w:rsidR="00F17EC4">
        <w:rPr>
          <w:rFonts w:ascii="Times New Roman" w:eastAsia="맑은 고딕" w:hAnsi="Times New Roman" w:cs="Times New Roman"/>
          <w:sz w:val="24"/>
          <w:szCs w:val="24"/>
          <w:lang w:val="en-GB"/>
        </w:rPr>
        <w:t>characteristics</w:t>
      </w:r>
      <w:r>
        <w:rPr>
          <w:rFonts w:ascii="Times New Roman" w:eastAsia="맑은 고딕" w:hAnsi="Times New Roman" w:cs="Times New Roman"/>
          <w:sz w:val="24"/>
          <w:szCs w:val="24"/>
          <w:lang w:val="en-GB"/>
        </w:rPr>
        <w:t xml:space="preserve"> </w:t>
      </w:r>
      <w:r w:rsidR="007E39B4">
        <w:rPr>
          <w:rFonts w:ascii="Times New Roman" w:eastAsia="맑은 고딕" w:hAnsi="Times New Roman" w:cs="Times New Roman"/>
          <w:sz w:val="24"/>
          <w:szCs w:val="24"/>
          <w:lang w:val="en-GB"/>
        </w:rPr>
        <w:t xml:space="preserve">as </w:t>
      </w:r>
      <w:r w:rsidR="00F17EC4">
        <w:rPr>
          <w:rFonts w:ascii="Times New Roman" w:eastAsia="맑은 고딕" w:hAnsi="Times New Roman" w:cs="Times New Roman"/>
          <w:sz w:val="24"/>
          <w:szCs w:val="24"/>
          <w:lang w:val="en-GB"/>
        </w:rPr>
        <w:t>predictors</w:t>
      </w:r>
      <w:r w:rsidR="007E39B4">
        <w:rPr>
          <w:rFonts w:ascii="Times New Roman" w:eastAsia="맑은 고딕" w:hAnsi="Times New Roman" w:cs="Times New Roman"/>
          <w:sz w:val="24"/>
          <w:szCs w:val="24"/>
          <w:lang w:val="en-GB"/>
        </w:rPr>
        <w:t xml:space="preserve"> in regression equations. Universal kriging (UK) </w:t>
      </w:r>
      <w:r w:rsidR="00F17EC4">
        <w:rPr>
          <w:rFonts w:ascii="Times New Roman" w:eastAsia="맑은 고딕" w:hAnsi="Times New Roman" w:cs="Times New Roman"/>
          <w:sz w:val="24"/>
          <w:szCs w:val="24"/>
          <w:lang w:val="en-GB"/>
        </w:rPr>
        <w:t>additionally includes spatial correlation as</w:t>
      </w:r>
      <w:r w:rsidR="007E39B4">
        <w:rPr>
          <w:rFonts w:ascii="Times New Roman" w:eastAsia="맑은 고딕" w:hAnsi="Times New Roman" w:cs="Times New Roman"/>
          <w:sz w:val="24"/>
          <w:szCs w:val="24"/>
          <w:lang w:val="en-GB"/>
        </w:rPr>
        <w:t xml:space="preserve"> a geostatistical method which optimally derives interpolated concentrations based on mean structure and spatial correlation. </w:t>
      </w:r>
      <w:r w:rsidR="008F1AE7">
        <w:rPr>
          <w:rFonts w:ascii="Times New Roman" w:eastAsia="맑은 고딕" w:hAnsi="Times New Roman" w:cs="Times New Roman"/>
          <w:sz w:val="24"/>
          <w:szCs w:val="24"/>
          <w:lang w:val="en-GB"/>
        </w:rPr>
        <w:t>We</w:t>
      </w:r>
      <w:r w:rsidR="007E39B4">
        <w:rPr>
          <w:rFonts w:ascii="Times New Roman" w:eastAsia="맑은 고딕" w:hAnsi="Times New Roman" w:cs="Times New Roman"/>
          <w:sz w:val="24"/>
          <w:szCs w:val="24"/>
          <w:lang w:val="en-GB"/>
        </w:rPr>
        <w:t xml:space="preserve"> built </w:t>
      </w:r>
      <w:r w:rsidR="00216FAF">
        <w:rPr>
          <w:rFonts w:ascii="Times New Roman" w:eastAsia="맑은 고딕" w:hAnsi="Times New Roman" w:cs="Times New Roman"/>
          <w:sz w:val="24"/>
          <w:szCs w:val="24"/>
          <w:lang w:val="en-GB"/>
        </w:rPr>
        <w:t xml:space="preserve">LUR </w:t>
      </w:r>
      <w:r w:rsidR="00216FAF">
        <w:rPr>
          <w:rFonts w:ascii="Times New Roman" w:eastAsia="맑은 고딕" w:hAnsi="Times New Roman" w:cs="Times New Roman"/>
          <w:sz w:val="24"/>
          <w:szCs w:val="24"/>
          <w:lang w:val="en-GB"/>
        </w:rPr>
        <w:lastRenderedPageBreak/>
        <w:t xml:space="preserve">and </w:t>
      </w:r>
      <w:r w:rsidR="007E39B4">
        <w:rPr>
          <w:rFonts w:ascii="Times New Roman" w:eastAsia="맑은 고딕" w:hAnsi="Times New Roman" w:cs="Times New Roman"/>
          <w:sz w:val="24"/>
          <w:szCs w:val="24"/>
          <w:lang w:val="en-GB"/>
        </w:rPr>
        <w:t>UK model</w:t>
      </w:r>
      <w:r w:rsidR="00216FAF">
        <w:rPr>
          <w:rFonts w:ascii="Times New Roman" w:eastAsia="맑은 고딕" w:hAnsi="Times New Roman" w:cs="Times New Roman"/>
          <w:sz w:val="24"/>
          <w:szCs w:val="24"/>
          <w:lang w:val="en-GB"/>
        </w:rPr>
        <w:t>s</w:t>
      </w:r>
      <w:r w:rsidR="007E39B4">
        <w:rPr>
          <w:rFonts w:ascii="Times New Roman" w:eastAsia="맑은 고딕" w:hAnsi="Times New Roman" w:cs="Times New Roman"/>
          <w:sz w:val="24"/>
          <w:szCs w:val="24"/>
          <w:lang w:val="en-GB"/>
        </w:rPr>
        <w:t xml:space="preserve"> using the same five geographic variables </w:t>
      </w:r>
      <w:r w:rsidR="00216FAF">
        <w:rPr>
          <w:rFonts w:ascii="Times New Roman" w:eastAsia="맑은 고딕" w:hAnsi="Times New Roman" w:cs="Times New Roman"/>
          <w:sz w:val="24"/>
          <w:szCs w:val="24"/>
          <w:lang w:val="en-GB"/>
        </w:rPr>
        <w:t>to those used</w:t>
      </w:r>
      <w:r w:rsidR="007E39B4">
        <w:rPr>
          <w:rFonts w:ascii="Times New Roman" w:eastAsia="맑은 고딕" w:hAnsi="Times New Roman" w:cs="Times New Roman"/>
          <w:sz w:val="24"/>
          <w:szCs w:val="24"/>
          <w:lang w:val="en-GB"/>
        </w:rPr>
        <w:t xml:space="preserve"> in </w:t>
      </w:r>
      <w:r w:rsidR="001C0749">
        <w:rPr>
          <w:rFonts w:ascii="Times New Roman" w:eastAsia="맑은 고딕" w:hAnsi="Times New Roman" w:cs="Times New Roman"/>
          <w:sz w:val="24"/>
          <w:szCs w:val="24"/>
          <w:lang w:val="en-GB"/>
        </w:rPr>
        <w:t xml:space="preserve">the </w:t>
      </w:r>
      <w:r w:rsidR="00216FAF">
        <w:rPr>
          <w:rFonts w:ascii="Times New Roman" w:eastAsia="맑은 고딕" w:hAnsi="Times New Roman" w:cs="Times New Roman"/>
          <w:sz w:val="24"/>
          <w:szCs w:val="24"/>
          <w:lang w:val="en-GB"/>
        </w:rPr>
        <w:t>generation of true PM</w:t>
      </w:r>
      <w:r w:rsidR="00216FAF">
        <w:rPr>
          <w:rFonts w:ascii="Times New Roman" w:eastAsia="맑은 고딕" w:hAnsi="Times New Roman" w:cs="Times New Roman"/>
          <w:sz w:val="24"/>
          <w:szCs w:val="24"/>
          <w:vertAlign w:val="subscript"/>
          <w:lang w:val="en-GB"/>
        </w:rPr>
        <w:t>10</w:t>
      </w:r>
      <w:r w:rsidR="00B9097A">
        <w:rPr>
          <w:rFonts w:ascii="Times New Roman" w:eastAsia="맑은 고딕" w:hAnsi="Times New Roman" w:cs="Times New Roman"/>
          <w:sz w:val="24"/>
          <w:szCs w:val="24"/>
          <w:lang w:val="en-GB"/>
        </w:rPr>
        <w:t xml:space="preserve"> </w:t>
      </w:r>
      <w:r w:rsidR="00B9097A" w:rsidRPr="00B9097A">
        <w:rPr>
          <w:rFonts w:ascii="Times New Roman" w:eastAsia="맑은 고딕" w:hAnsi="Times New Roman" w:cs="Times New Roman"/>
          <w:sz w:val="24"/>
          <w:szCs w:val="24"/>
          <w:lang w:val="en-GB"/>
        </w:rPr>
        <w:t xml:space="preserve">(See </w:t>
      </w:r>
      <w:r>
        <w:rPr>
          <w:rFonts w:ascii="Times New Roman" w:eastAsia="맑은 고딕" w:hAnsi="Times New Roman" w:cs="Times New Roman"/>
          <w:sz w:val="24"/>
          <w:szCs w:val="24"/>
          <w:lang w:val="en-GB"/>
        </w:rPr>
        <w:t xml:space="preserve">the </w:t>
      </w:r>
      <w:r w:rsidR="00B9097A" w:rsidRPr="00B9097A">
        <w:rPr>
          <w:rFonts w:ascii="Times New Roman" w:eastAsia="맑은 고딕" w:hAnsi="Times New Roman" w:cs="Times New Roman"/>
          <w:sz w:val="24"/>
          <w:szCs w:val="24"/>
          <w:lang w:val="en-GB"/>
        </w:rPr>
        <w:t>“Data Analysis and Parameter Acquisition”</w:t>
      </w:r>
      <w:r>
        <w:rPr>
          <w:rFonts w:ascii="Times New Roman" w:eastAsia="맑은 고딕" w:hAnsi="Times New Roman" w:cs="Times New Roman"/>
          <w:sz w:val="24"/>
          <w:szCs w:val="24"/>
          <w:lang w:val="en-GB"/>
        </w:rPr>
        <w:t xml:space="preserve"> section</w:t>
      </w:r>
      <w:r w:rsidR="00B9097A" w:rsidRPr="00B9097A">
        <w:rPr>
          <w:rFonts w:ascii="Times New Roman" w:eastAsia="맑은 고딕" w:hAnsi="Times New Roman" w:cs="Times New Roman"/>
          <w:sz w:val="24"/>
          <w:szCs w:val="24"/>
          <w:lang w:val="en-GB"/>
        </w:rPr>
        <w:t>)</w:t>
      </w:r>
      <w:r w:rsidR="00B9097A">
        <w:rPr>
          <w:rFonts w:ascii="Times New Roman" w:eastAsia="맑은 고딕" w:hAnsi="Times New Roman" w:cs="Times New Roman"/>
          <w:sz w:val="24"/>
          <w:szCs w:val="24"/>
          <w:lang w:val="en-GB"/>
        </w:rPr>
        <w:t xml:space="preserve">. </w:t>
      </w:r>
      <w:r w:rsidR="007E39B4">
        <w:rPr>
          <w:rFonts w:ascii="Times New Roman" w:eastAsia="맑은 고딕" w:hAnsi="Times New Roman" w:cs="Times New Roman"/>
          <w:sz w:val="24"/>
          <w:szCs w:val="24"/>
          <w:lang w:val="en-GB"/>
        </w:rPr>
        <w:t>Out of the 37 regulatory monitoring sites in Seoul, we used underlying PM</w:t>
      </w:r>
      <w:r w:rsidR="007E39B4">
        <w:rPr>
          <w:rFonts w:ascii="Times New Roman" w:eastAsia="맑은 고딕" w:hAnsi="Times New Roman" w:cs="Times New Roman"/>
          <w:sz w:val="24"/>
          <w:szCs w:val="24"/>
          <w:vertAlign w:val="subscript"/>
          <w:lang w:val="en-GB"/>
        </w:rPr>
        <w:t>10</w:t>
      </w:r>
      <w:r w:rsidR="007E39B4">
        <w:rPr>
          <w:rFonts w:ascii="Times New Roman" w:eastAsia="맑은 고딕" w:hAnsi="Times New Roman" w:cs="Times New Roman"/>
          <w:sz w:val="24"/>
          <w:szCs w:val="24"/>
          <w:lang w:val="en-GB"/>
        </w:rPr>
        <w:t xml:space="preserve"> concentrations from 25 urban</w:t>
      </w:r>
      <w:r w:rsidR="00940FA2">
        <w:rPr>
          <w:rFonts w:ascii="Times New Roman" w:eastAsia="맑은 고딕" w:hAnsi="Times New Roman" w:cs="Times New Roman"/>
          <w:sz w:val="24"/>
          <w:szCs w:val="24"/>
          <w:lang w:val="en-GB"/>
        </w:rPr>
        <w:t>-</w:t>
      </w:r>
      <w:r w:rsidR="007E39B4">
        <w:rPr>
          <w:rFonts w:ascii="Times New Roman" w:eastAsia="맑은 고딕" w:hAnsi="Times New Roman" w:cs="Times New Roman"/>
          <w:sz w:val="24"/>
          <w:szCs w:val="24"/>
          <w:lang w:val="en-GB"/>
        </w:rPr>
        <w:t>background sites for NM, IDWA, and area averaging</w:t>
      </w:r>
      <w:r w:rsidR="003B1102">
        <w:rPr>
          <w:rFonts w:ascii="Times New Roman" w:eastAsia="맑은 고딕" w:hAnsi="Times New Roman" w:cs="Times New Roman"/>
          <w:sz w:val="24"/>
          <w:szCs w:val="24"/>
          <w:lang w:val="en-GB"/>
        </w:rPr>
        <w:t xml:space="preserve"> (AA)</w:t>
      </w:r>
      <w:r w:rsidR="007E39B4">
        <w:rPr>
          <w:rFonts w:ascii="Times New Roman" w:eastAsia="맑은 고딕" w:hAnsi="Times New Roman" w:cs="Times New Roman"/>
          <w:sz w:val="24"/>
          <w:szCs w:val="24"/>
          <w:lang w:val="en-GB"/>
        </w:rPr>
        <w:t>, and from all 37 sites including 12 urban roadside sites for LUR and UK.</w:t>
      </w:r>
      <w:r>
        <w:rPr>
          <w:rFonts w:ascii="Times New Roman" w:eastAsia="맑은 고딕" w:hAnsi="Times New Roman" w:cs="Times New Roman"/>
          <w:sz w:val="24"/>
          <w:szCs w:val="24"/>
          <w:lang w:val="en-GB"/>
        </w:rPr>
        <w:t xml:space="preserve"> </w:t>
      </w:r>
      <w:r w:rsidR="000A15D6">
        <w:rPr>
          <w:rFonts w:ascii="Times New Roman" w:eastAsia="맑은 고딕" w:hAnsi="Times New Roman" w:cs="Times New Roman"/>
          <w:sz w:val="24"/>
          <w:szCs w:val="24"/>
          <w:lang w:val="en-GB"/>
        </w:rPr>
        <w:t>We predicted PM</w:t>
      </w:r>
      <w:r w:rsidR="000A15D6">
        <w:rPr>
          <w:rFonts w:ascii="Times New Roman" w:eastAsia="맑은 고딕" w:hAnsi="Times New Roman" w:cs="Times New Roman"/>
          <w:sz w:val="24"/>
          <w:szCs w:val="24"/>
          <w:vertAlign w:val="subscript"/>
          <w:lang w:val="en-GB"/>
        </w:rPr>
        <w:t>10</w:t>
      </w:r>
      <w:r w:rsidR="000A15D6">
        <w:rPr>
          <w:rFonts w:ascii="Times New Roman" w:eastAsia="맑은 고딕" w:hAnsi="Times New Roman" w:cs="Times New Roman"/>
          <w:sz w:val="24"/>
          <w:szCs w:val="24"/>
          <w:lang w:val="en-GB"/>
        </w:rPr>
        <w:t xml:space="preserve"> concentrations of mothers u</w:t>
      </w:r>
      <w:r>
        <w:rPr>
          <w:rFonts w:ascii="Times New Roman" w:eastAsia="맑은 고딕" w:hAnsi="Times New Roman" w:cs="Times New Roman"/>
          <w:sz w:val="24"/>
          <w:szCs w:val="24"/>
          <w:lang w:val="en-GB"/>
        </w:rPr>
        <w:t xml:space="preserve">sing estimated regression and/or variance parameters in LUR and UK along with geographic variables at mothers’ </w:t>
      </w:r>
      <w:r w:rsidR="005A3099">
        <w:rPr>
          <w:rFonts w:ascii="Times New Roman" w:eastAsia="맑은 고딕" w:hAnsi="Times New Roman" w:cs="Times New Roman"/>
          <w:sz w:val="24"/>
          <w:szCs w:val="24"/>
          <w:lang w:val="en-GB"/>
        </w:rPr>
        <w:t>homes</w:t>
      </w:r>
      <w:r w:rsidR="000A15D6">
        <w:rPr>
          <w:rFonts w:ascii="Times New Roman" w:eastAsia="맑은 고딕" w:hAnsi="Times New Roman" w:cs="Times New Roman"/>
          <w:sz w:val="24"/>
          <w:szCs w:val="24"/>
          <w:lang w:val="en-GB"/>
        </w:rPr>
        <w:t>.</w:t>
      </w:r>
    </w:p>
    <w:p w14:paraId="66DE2825" w14:textId="75D6AEEE" w:rsidR="007E39B4" w:rsidRDefault="002A1A4B"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When address data </w:t>
      </w:r>
      <w:r w:rsidR="004E5D55">
        <w:rPr>
          <w:rFonts w:ascii="Times New Roman" w:eastAsia="맑은 고딕" w:hAnsi="Times New Roman" w:cs="Times New Roman"/>
          <w:sz w:val="24"/>
          <w:szCs w:val="24"/>
          <w:lang w:val="en-GB"/>
        </w:rPr>
        <w:t>were assumed to be</w:t>
      </w:r>
      <w:r>
        <w:rPr>
          <w:rFonts w:ascii="Times New Roman" w:eastAsia="맑은 고딕" w:hAnsi="Times New Roman" w:cs="Times New Roman"/>
          <w:sz w:val="24"/>
          <w:szCs w:val="24"/>
          <w:lang w:val="en-GB"/>
        </w:rPr>
        <w:t xml:space="preserve"> </w:t>
      </w:r>
      <w:r w:rsidR="004E5D55">
        <w:rPr>
          <w:rFonts w:ascii="Times New Roman" w:eastAsia="맑은 고딕" w:hAnsi="Times New Roman" w:cs="Times New Roman"/>
          <w:sz w:val="24"/>
          <w:szCs w:val="24"/>
          <w:lang w:val="en-GB"/>
        </w:rPr>
        <w:t>in</w:t>
      </w:r>
      <w:r>
        <w:rPr>
          <w:rFonts w:ascii="Times New Roman" w:eastAsia="맑은 고딕" w:hAnsi="Times New Roman" w:cs="Times New Roman"/>
          <w:sz w:val="24"/>
          <w:szCs w:val="24"/>
          <w:lang w:val="en-GB"/>
        </w:rPr>
        <w:t xml:space="preserve">complete </w:t>
      </w:r>
      <w:r w:rsidR="001C0749">
        <w:rPr>
          <w:rFonts w:ascii="Times New Roman" w:eastAsia="맑은 고딕" w:hAnsi="Times New Roman" w:cs="Times New Roman"/>
          <w:sz w:val="24"/>
          <w:szCs w:val="24"/>
          <w:lang w:val="en-GB"/>
        </w:rPr>
        <w:t>and available</w:t>
      </w:r>
      <w:r w:rsidR="004E5D55">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at the district level</w:t>
      </w:r>
      <w:r w:rsidR="007E39B4">
        <w:rPr>
          <w:rFonts w:ascii="Times New Roman" w:eastAsia="맑은 고딕" w:hAnsi="Times New Roman" w:cs="Times New Roman"/>
          <w:sz w:val="24"/>
          <w:szCs w:val="24"/>
          <w:lang w:val="en-GB"/>
        </w:rPr>
        <w:t xml:space="preserve">, we applied </w:t>
      </w:r>
      <w:r w:rsidR="003B3C43">
        <w:rPr>
          <w:rFonts w:ascii="Times New Roman" w:eastAsia="맑은 고딕" w:hAnsi="Times New Roman" w:cs="Times New Roman"/>
          <w:sz w:val="24"/>
          <w:szCs w:val="24"/>
          <w:lang w:val="en-GB"/>
        </w:rPr>
        <w:t>one measurement-based and four model-based prediction approaches</w:t>
      </w:r>
      <w:r w:rsidR="007E39B4">
        <w:rPr>
          <w:rFonts w:ascii="Times New Roman" w:eastAsia="맑은 고딕" w:hAnsi="Times New Roman" w:cs="Times New Roman"/>
          <w:sz w:val="24"/>
          <w:szCs w:val="24"/>
          <w:lang w:val="en-GB"/>
        </w:rPr>
        <w:t xml:space="preserve">. </w:t>
      </w:r>
      <w:r w:rsidR="003B3C43">
        <w:rPr>
          <w:rFonts w:ascii="Times New Roman" w:eastAsia="맑은 고딕" w:hAnsi="Times New Roman" w:cs="Times New Roman"/>
          <w:sz w:val="24"/>
          <w:szCs w:val="24"/>
          <w:lang w:val="en-GB"/>
        </w:rPr>
        <w:t xml:space="preserve">As a measurement-based approach, </w:t>
      </w:r>
      <w:r w:rsidR="007E39B4">
        <w:rPr>
          <w:rFonts w:ascii="Times New Roman" w:eastAsia="맑은 고딕" w:hAnsi="Times New Roman" w:cs="Times New Roman"/>
          <w:sz w:val="24"/>
          <w:szCs w:val="24"/>
          <w:lang w:val="en-GB"/>
        </w:rPr>
        <w:t>AA assign</w:t>
      </w:r>
      <w:r w:rsidR="004E5D55">
        <w:rPr>
          <w:rFonts w:ascii="Times New Roman" w:eastAsia="맑은 고딕" w:hAnsi="Times New Roman" w:cs="Times New Roman"/>
          <w:sz w:val="24"/>
          <w:szCs w:val="24"/>
          <w:lang w:val="en-GB"/>
        </w:rPr>
        <w:t>ed</w:t>
      </w:r>
      <w:r w:rsidR="007E39B4">
        <w:rPr>
          <w:rFonts w:ascii="Times New Roman" w:eastAsia="맑은 고딕" w:hAnsi="Times New Roman" w:cs="Times New Roman"/>
          <w:sz w:val="24"/>
          <w:szCs w:val="24"/>
          <w:lang w:val="en-GB"/>
        </w:rPr>
        <w:t xml:space="preserve"> the average concentration across all monitoring </w:t>
      </w:r>
      <w:r w:rsidR="000B6C8C">
        <w:rPr>
          <w:rFonts w:ascii="Times New Roman" w:eastAsia="맑은 고딕" w:hAnsi="Times New Roman" w:cs="Times New Roman"/>
          <w:sz w:val="24"/>
          <w:szCs w:val="24"/>
          <w:lang w:val="en-GB"/>
        </w:rPr>
        <w:t>sites</w:t>
      </w:r>
      <w:r w:rsidR="007E39B4">
        <w:rPr>
          <w:rFonts w:ascii="Times New Roman" w:eastAsia="맑은 고딕" w:hAnsi="Times New Roman" w:cs="Times New Roman"/>
          <w:sz w:val="24"/>
          <w:szCs w:val="24"/>
          <w:lang w:val="en-GB"/>
        </w:rPr>
        <w:t xml:space="preserve"> in a</w:t>
      </w:r>
      <w:r w:rsidR="001F2DD2">
        <w:rPr>
          <w:rFonts w:ascii="Times New Roman" w:eastAsia="맑은 고딕" w:hAnsi="Times New Roman" w:cs="Times New Roman"/>
          <w:sz w:val="24"/>
          <w:szCs w:val="24"/>
          <w:lang w:val="en-GB"/>
        </w:rPr>
        <w:t xml:space="preserve"> district</w:t>
      </w:r>
      <w:r w:rsidR="007E39B4">
        <w:rPr>
          <w:rFonts w:ascii="Times New Roman" w:eastAsia="맑은 고딕" w:hAnsi="Times New Roman" w:cs="Times New Roman"/>
          <w:sz w:val="24"/>
          <w:szCs w:val="24"/>
          <w:lang w:val="en-GB"/>
        </w:rPr>
        <w:t xml:space="preserve"> to all mothers living </w:t>
      </w:r>
      <w:r w:rsidR="00940FA2">
        <w:rPr>
          <w:rFonts w:ascii="Times New Roman" w:eastAsia="맑은 고딕" w:hAnsi="Times New Roman" w:cs="Times New Roman"/>
          <w:sz w:val="24"/>
          <w:szCs w:val="24"/>
          <w:lang w:val="en-GB"/>
        </w:rPr>
        <w:t xml:space="preserve">in </w:t>
      </w:r>
      <w:r w:rsidR="007E39B4">
        <w:rPr>
          <w:rFonts w:ascii="Times New Roman" w:eastAsia="맑은 고딕" w:hAnsi="Times New Roman" w:cs="Times New Roman"/>
          <w:sz w:val="24"/>
          <w:szCs w:val="24"/>
          <w:lang w:val="en-GB"/>
        </w:rPr>
        <w:t>the same area</w:t>
      </w:r>
      <w:r w:rsidR="00F26F96">
        <w:rPr>
          <w:rFonts w:ascii="Times New Roman" w:eastAsia="맑은 고딕" w:hAnsi="Times New Roman" w:cs="Times New Roman"/>
          <w:sz w:val="24"/>
          <w:szCs w:val="24"/>
          <w:lang w:val="en-GB"/>
        </w:rPr>
        <w:fldChar w:fldCharType="begin" w:fldLock="1"/>
      </w:r>
      <w:r w:rsidR="00937BC0">
        <w:rPr>
          <w:rFonts w:ascii="Times New Roman" w:eastAsia="맑은 고딕" w:hAnsi="Times New Roman" w:cs="Times New Roman"/>
          <w:sz w:val="24"/>
          <w:szCs w:val="24"/>
          <w:lang w:val="en-GB"/>
        </w:rPr>
        <w:instrText>ADDIN CSL_CITATION {"citationItems":[{"id":"ITEM-1","itemData":{"author":[{"dropping-particle":"","family":"Dockery DW, Pope CA 3rd, Xu X","given":"et al.","non-dropping-particle":"","parse-names":false,"suffix":""}],"container-title":"The New England Journal of Medicine","id":"ITEM-1","issue":"328 (17)","issued":{"date-parts":[["1993"]]},"page":"1230-5","title":"Association between Air Pollution and Mortality in Six U.S. Cities","type":"article-journal","volume":"29"},"uris":["http://www.mendeley.com/documents/?uuid=37e368f9-b37a-41a9-a05e-8823deda891b"]},{"id":"ITEM-2","itemData":{"DOI":"10.1164/ajrccm.151.3.7881654","ISSN":"1073449X","PMID":"7881654","abstract":"Time-series, cross-sectional, and prospective cohort studies have observed associations between mortality and particulate air pollution but have been limited by ecologic design or small number of subjects or study areas. The present study evaluates effects of particulate air pollution on mortality using data from a large cohort drawn from many study areas. We linked ambient air pollution data from 151 U.S. metropolitan areas in 1980 with individual risk factor on 552,138 adults who resided in these areas when enrolled in a prospective study in 1982. Deaths were ascertained through December, 1989. Exposure to sulfate and fine particulate air pollution, which is primarily from fossil fuel combustion, was estimated from national data bases. The relationships of air pollution to all-cause, lung cancer, and cardiopulmonary mortality was examined using multivariate analysis which controlled for smoking, education, and other risk factors. Although small compared with cigarette smoking, an association between mortality and particulate air pollution was observed. Adjusted relative risk ratios (and 95% confidence intervals) of all-cause mortality for the most polluted areas compared with the least polluted equaled 1.15 (1.09 to 1.22) and 1.17 (1.09 to 1.26) when using sulfate and fine particulate measures respectively. Particulate air pollution was associated with cardiopulmonary and lung cancer mortality but not with mortality due to other causes. Increased mortality is associated with sulfate and fine particulate air pollution at levels commonly found in U.S. cities. The increase in risk is not attributable to tobacco smoking, although other unmeasured correlates of pollution cannot be excluded with certainty.","author":[{"dropping-particle":"","family":"Pope","given":"C. Arden","non-dropping-particle":"","parse-names":false,"suffix":""},{"dropping-particle":"","family":"Thun","given":"Michael J.","non-dropping-particle":"","parse-names":false,"suffix":""},{"dropping-particle":"","family":"Namboodiri","given":"Mohan M.","non-dropping-particle":"","parse-names":false,"suffix":""},{"dropping-particle":"","family":"Dockery","given":"Douglas W.","non-dropping-particle":"","parse-names":false,"suffix":""},{"dropping-particle":"","family":"Evans","given":"John S.","non-dropping-particle":"","parse-names":false,"suffix":""},{"dropping-particle":"","family":"Speizer","given":"Frank E.","non-dropping-particle":"","parse-names":false,"suffix":""},{"dropping-particle":"","family":"Heath","given":"Clark W.","non-dropping-particle":"","parse-names":false,"suffix":""}],"container-title":"American Journal of Respiratory and Critical Care Medicine","id":"ITEM-2","issue":"3 I","issued":{"date-parts":[["1995"]]},"page":"669-674","title":"Particulate air pollution as a predictor of mortality in a prospective study of U.S. Adults","type":"article-journal","volume":"151"},"uris":["http://www.mendeley.com/documents/?uuid=05e9780f-0da8-4c4f-8dfc-02f2be0e7d55"]}],"mendeley":{"formattedCitation":"&lt;sup&gt;33,34&lt;/sup&gt;","plainTextFormattedCitation":"33,34","previouslyFormattedCitation":"&lt;sup&gt;33,34&lt;/sup&gt;"},"properties":{"noteIndex":0},"schema":"https://github.com/citation-style-language/schema/raw/master/csl-citation.json"}</w:instrText>
      </w:r>
      <w:r w:rsidR="00F26F96">
        <w:rPr>
          <w:rFonts w:ascii="Times New Roman" w:eastAsia="맑은 고딕" w:hAnsi="Times New Roman" w:cs="Times New Roman"/>
          <w:sz w:val="24"/>
          <w:szCs w:val="24"/>
          <w:lang w:val="en-GB"/>
        </w:rPr>
        <w:fldChar w:fldCharType="separate"/>
      </w:r>
      <w:r w:rsidR="00937BC0" w:rsidRPr="00937BC0">
        <w:rPr>
          <w:rFonts w:ascii="Times New Roman" w:eastAsia="맑은 고딕" w:hAnsi="Times New Roman" w:cs="Times New Roman"/>
          <w:noProof/>
          <w:sz w:val="24"/>
          <w:szCs w:val="24"/>
          <w:vertAlign w:val="superscript"/>
          <w:lang w:val="en-GB"/>
        </w:rPr>
        <w:t>33,34</w:t>
      </w:r>
      <w:r w:rsidR="00F26F96">
        <w:rPr>
          <w:rFonts w:ascii="Times New Roman" w:eastAsia="맑은 고딕" w:hAnsi="Times New Roman" w:cs="Times New Roman"/>
          <w:sz w:val="24"/>
          <w:szCs w:val="24"/>
          <w:lang w:val="en-GB"/>
        </w:rPr>
        <w:fldChar w:fldCharType="end"/>
      </w:r>
      <w:r w:rsidR="007E39B4">
        <w:rPr>
          <w:rFonts w:ascii="Times New Roman" w:eastAsia="맑은 고딕" w:hAnsi="Times New Roman" w:cs="Times New Roman"/>
          <w:sz w:val="24"/>
          <w:szCs w:val="24"/>
          <w:lang w:val="en-GB"/>
        </w:rPr>
        <w:t>. Since the regulatory monitoring network in Seoul ha</w:t>
      </w:r>
      <w:r w:rsidR="004E5D55">
        <w:rPr>
          <w:rFonts w:ascii="Times New Roman" w:eastAsia="맑은 고딕" w:hAnsi="Times New Roman" w:cs="Times New Roman"/>
          <w:sz w:val="24"/>
          <w:szCs w:val="24"/>
          <w:lang w:val="en-GB"/>
        </w:rPr>
        <w:t>d</w:t>
      </w:r>
      <w:r w:rsidR="007E39B4">
        <w:rPr>
          <w:rFonts w:ascii="Times New Roman" w:eastAsia="맑은 고딕" w:hAnsi="Times New Roman" w:cs="Times New Roman"/>
          <w:sz w:val="24"/>
          <w:szCs w:val="24"/>
          <w:lang w:val="en-GB"/>
        </w:rPr>
        <w:t xml:space="preserve"> one urban</w:t>
      </w:r>
      <w:r w:rsidR="00940FA2">
        <w:rPr>
          <w:rFonts w:ascii="Times New Roman" w:eastAsia="맑은 고딕" w:hAnsi="Times New Roman" w:cs="Times New Roman"/>
          <w:sz w:val="24"/>
          <w:szCs w:val="24"/>
          <w:lang w:val="en-GB"/>
        </w:rPr>
        <w:t>-</w:t>
      </w:r>
      <w:r w:rsidR="007E39B4">
        <w:rPr>
          <w:rFonts w:ascii="Times New Roman" w:eastAsia="맑은 고딕" w:hAnsi="Times New Roman" w:cs="Times New Roman"/>
          <w:sz w:val="24"/>
          <w:szCs w:val="24"/>
          <w:lang w:val="en-GB"/>
        </w:rPr>
        <w:t>background site in every district, we treated the PM</w:t>
      </w:r>
      <w:r w:rsidR="007E39B4">
        <w:rPr>
          <w:rFonts w:ascii="Times New Roman" w:eastAsia="맑은 고딕" w:hAnsi="Times New Roman" w:cs="Times New Roman"/>
          <w:sz w:val="24"/>
          <w:szCs w:val="24"/>
          <w:vertAlign w:val="subscript"/>
          <w:lang w:val="en-GB"/>
        </w:rPr>
        <w:t>10</w:t>
      </w:r>
      <w:r w:rsidR="007E39B4">
        <w:rPr>
          <w:rFonts w:ascii="Times New Roman" w:eastAsia="맑은 고딕" w:hAnsi="Times New Roman" w:cs="Times New Roman"/>
          <w:sz w:val="24"/>
          <w:szCs w:val="24"/>
          <w:lang w:val="en-GB"/>
        </w:rPr>
        <w:t xml:space="preserve"> concentration at a single site as a special case of AA. In addition, we </w:t>
      </w:r>
      <w:r w:rsidR="003B3C43">
        <w:rPr>
          <w:rFonts w:ascii="Times New Roman" w:eastAsia="맑은 고딕" w:hAnsi="Times New Roman" w:cs="Times New Roman"/>
          <w:sz w:val="24"/>
          <w:szCs w:val="24"/>
          <w:lang w:val="en-GB"/>
        </w:rPr>
        <w:t xml:space="preserve">applied UK to compute area-level representaitve exposure and </w:t>
      </w:r>
      <w:r w:rsidR="007E39B4">
        <w:rPr>
          <w:rFonts w:ascii="Times New Roman" w:eastAsia="맑은 고딕" w:hAnsi="Times New Roman" w:cs="Times New Roman"/>
          <w:sz w:val="24"/>
          <w:szCs w:val="24"/>
          <w:lang w:val="en-GB"/>
        </w:rPr>
        <w:t xml:space="preserve">developed four approaches. </w:t>
      </w:r>
      <w:r w:rsidR="00B65C7F">
        <w:rPr>
          <w:rFonts w:ascii="Times New Roman" w:eastAsia="맑은 고딕" w:hAnsi="Times New Roman" w:cs="Times New Roman"/>
          <w:sz w:val="24"/>
          <w:szCs w:val="24"/>
          <w:lang w:val="en-GB"/>
        </w:rPr>
        <w:t>Here, we assumed w</w:t>
      </w:r>
      <w:r w:rsidR="007E39B4">
        <w:rPr>
          <w:rFonts w:ascii="Times New Roman" w:eastAsia="맑은 고딕" w:hAnsi="Times New Roman" w:cs="Times New Roman"/>
          <w:sz w:val="24"/>
          <w:szCs w:val="24"/>
          <w:lang w:val="en-GB"/>
        </w:rPr>
        <w:t xml:space="preserve">hen </w:t>
      </w:r>
      <w:r w:rsidR="00B65C7F">
        <w:rPr>
          <w:rFonts w:ascii="Times New Roman" w:eastAsia="맑은 고딕" w:hAnsi="Times New Roman" w:cs="Times New Roman"/>
          <w:sz w:val="24"/>
          <w:szCs w:val="24"/>
          <w:lang w:val="en-GB"/>
        </w:rPr>
        <w:t>a pointwise prediction model is available but complete</w:t>
      </w:r>
      <w:r w:rsidR="007E39B4">
        <w:rPr>
          <w:rFonts w:ascii="Times New Roman" w:eastAsia="맑은 고딕" w:hAnsi="Times New Roman" w:cs="Times New Roman"/>
          <w:sz w:val="24"/>
          <w:szCs w:val="24"/>
          <w:lang w:val="en-GB"/>
        </w:rPr>
        <w:t xml:space="preserve"> address data are </w:t>
      </w:r>
      <w:r w:rsidR="004A5EE0">
        <w:rPr>
          <w:rFonts w:ascii="Times New Roman" w:eastAsia="맑은 고딕" w:hAnsi="Times New Roman" w:cs="Times New Roman"/>
          <w:sz w:val="24"/>
          <w:szCs w:val="24"/>
          <w:lang w:val="en-GB"/>
        </w:rPr>
        <w:t>unavailable</w:t>
      </w:r>
      <w:r w:rsidR="007E39B4">
        <w:rPr>
          <w:rFonts w:ascii="Times New Roman" w:eastAsia="맑은 고딕" w:hAnsi="Times New Roman" w:cs="Times New Roman"/>
          <w:sz w:val="24"/>
          <w:szCs w:val="24"/>
          <w:lang w:val="en-GB"/>
        </w:rPr>
        <w:t xml:space="preserve">, </w:t>
      </w:r>
      <w:r w:rsidR="004F0411">
        <w:rPr>
          <w:rFonts w:ascii="Times New Roman" w:eastAsia="맑은 고딕" w:hAnsi="Times New Roman" w:cs="Times New Roman"/>
          <w:sz w:val="24"/>
          <w:szCs w:val="24"/>
          <w:lang w:val="en-GB"/>
        </w:rPr>
        <w:t xml:space="preserve">a </w:t>
      </w:r>
      <w:r w:rsidR="00EA5CDD">
        <w:rPr>
          <w:rFonts w:ascii="Times New Roman" w:eastAsia="맑은 고딕" w:hAnsi="Times New Roman" w:cs="Times New Roman"/>
          <w:sz w:val="24"/>
          <w:szCs w:val="24"/>
          <w:lang w:val="en-GB"/>
        </w:rPr>
        <w:t>preferred option</w:t>
      </w:r>
      <w:r w:rsidR="007E39B4">
        <w:rPr>
          <w:rFonts w:ascii="Times New Roman" w:eastAsia="맑은 고딕" w:hAnsi="Times New Roman" w:cs="Times New Roman"/>
          <w:sz w:val="24"/>
          <w:szCs w:val="24"/>
          <w:lang w:val="en-GB"/>
        </w:rPr>
        <w:t xml:space="preserve"> could be the aggregation of predictions at many representative points</w:t>
      </w:r>
      <w:r w:rsidR="00CE7B36">
        <w:rPr>
          <w:rFonts w:ascii="Times New Roman" w:eastAsia="맑은 고딕" w:hAnsi="Times New Roman" w:cs="Times New Roman"/>
          <w:sz w:val="24"/>
          <w:szCs w:val="24"/>
          <w:lang w:val="en-GB"/>
        </w:rPr>
        <w:fldChar w:fldCharType="begin" w:fldLock="1"/>
      </w:r>
      <w:r w:rsidR="00937BC0">
        <w:rPr>
          <w:rFonts w:ascii="Times New Roman" w:eastAsia="맑은 고딕" w:hAnsi="Times New Roman" w:cs="Times New Roman"/>
          <w:sz w:val="24"/>
          <w:szCs w:val="24"/>
          <w:lang w:val="en-GB"/>
        </w:rPr>
        <w:instrText>ADDIN CSL_CITATION {"citationItems":[{"id":"ITEM-1","itemData":{"DOI":"10.1289/EHP6182","ISSN":"15529924","PMID":"31559854","abstract":"In the final sentence of the Acknowledgments section, the sentence “Findings and conclusions of this research are those of the authors and do not necessarily represent the views of the National Center for Health Statistics (NCHS) Research Data Center (RDC), the NCHS, the U.S. EPA, or the Centers for Disease Control and Prevention” should be “Findings and conclusions of this research are those of the authors and do not necessarily represent the views of the National Center for Health Statistics (NCHS) Research Data Center (RDC), the NCHS, the U.S. EPA, the Centers for Disease Control and Prevention, or Cornerstone Research.” The authors apologize for the error.","author":[{"dropping-particle":"","family":"Pope","given":"C. Arden","non-dropping-particle":"","parse-names":false,"suffix":""},{"dropping-particle":"","family":"Lefler","given":"Jacob S.","non-dropping-particle":"","parse-names":false,"suffix":""},{"dropping-particle":"","family":"Ezzati","given":"Majid","non-dropping-particle":"","parse-names":false,"suffix":""},{"dropping-particle":"","family":"Higbee","given":"Joshua D.","non-dropping-particle":"","parse-names":false,"suffix":""},{"dropping-particle":"","family":"Marshall","given":"Julian D.","non-dropping-particle":"","parse-names":false,"suffix":""},{"dropping-particle":"","family":"Kim","given":"Sun Young","non-dropping-particle":"","parse-names":false,"suffix":""},{"dropping-particle":"","family":"Bechle","given":"Matthew","non-dropping-particle":"","parse-names":false,"suffix":""},{"dropping-particle":"","family":"Gilliat","given":"Kurtis S.","non-dropping-particle":"","parse-names":false,"suffix":""},{"dropping-particle":"","family":"Vernon","given":"Spencer E.","non-dropping-particle":"","parse-names":false,"suffix":""},{"dropping-particle":"","family":"Robinson","given":"Allen L.","non-dropping-particle":"","parse-names":false,"suffix":""},{"dropping-particle":"","family":"Burnett","given":"Richard T.","non-dropping-particle":"","parse-names":false,"suffix":""}],"container-title":"Environmental Health Perspectives","id":"ITEM-1","issue":"9","issued":{"date-parts":[["2019"]]},"page":"099002-1","title":"Erratum: Mortality risk and fine particulate air pollution in a large, representative cohort of U.S. adults (Environ Health Perspect, (2019), 127, 7, 10.1289/EHP4438)","type":"article-journal","volume":"127"},"uris":["http://www.mendeley.com/documents/?uuid=92c92382-89be-4d8e-9a4c-cf45e6161522"]},{"id":"ITEM-2","itemData":{"DOI":"10.1186/s12940-020-00671-1","ISSN":"1476069X","PMID":"33167999","abstract":"Background: While many studies reported the association between long-term exposure to particulate matter air pollution (PM) and cardiovascular disease (CVD), few studies focused on incidence with relatively high-dose exposure using a nationwide cohort. This study aimed to investigate the association between long-term exposure to PM10 and PM2.5 and incidence of CVD in a nationwide and population-based cohort in South Korea where the annual average concentration of PM2.5 is above 20 μg/m3. Methods: We selected 196,167 adults in the National Health Insurance Service-National Sample Cohort (NHIS-NSC) constructed based on the entire South Korean population. Incidence of four CVD subtypes including ischemic heart disease (IHD), myocardial infarction, heart failure, and stroke, and total CVD including all four was identified as the first diagnosis for 2007–2015. To assess individual exposures, we used annually-updated district-level residential addresses and district-specific PM concentrations predicted by a previously developed universal kriging prediction model. We computed individual-level long-term PM concentrations for four exposure windows: previous 1, 3, and 5 year(s) and 5 years before baseline. We applied time-dependent Cox proportional hazards models to estimate hazard ratios (HRs) of incident CVDs per 10 μg/m3 increase in PM10 and PM2.5 after adjusting for individual- and area-level characteristics. Results: During 1,578,846 person-year, there were 33,580 cases of total incident CVD. Average PM10 and PM2.5 concentrations for the previous 5 years were 52.3 and 28.1 μg/m3, respectively. A 10 μg/m3 increase in PM2.5 exposed for the previous 5 years was associated with 4 and 10% increases in the incidence of total CVD (95% confidence interval: 0–9%) and IHD (4–16%), respectively. HRs tended to be higher with earlier exposure for IHD and more recent exposure for stroke. The estimated shape of the concentration-response relationship showed non-linear patterns. We did not find evidence of the association for PM10. Conclusions: Using a population-based nationwide cohort exposed to relatively high PM concentration, this study confirmed the association between PM2.5 and CVD incidence that was reported in previous studies mostly with low-dose environments. The magnitude and the shape of the association were generally consistent with previous findings.","author":[{"dropping-particle":"","family":"Kim","given":"Ok Jin","non-dropping-particle":"","parse-names":false,"suffix":""},{"dropping-particle":"","family":"Lee","given":"Soo Hyun","non-dropping-particle":"","parse-names":false,"suffix":""},{"dropping-particle":"","family":"Kang","given":"Si Hyuck","non-dropping-particle":"","parse-names":false,"suffix":""},{"dropping-particle":"","family":"Kim","given":"Sun Young","non-dropping-particle":"","parse-names":false,"suffix":""}],"container-title":"Environmental Health: A Global Access Science Source","id":"ITEM-2","issue":"1","issued":{"date-parts":[["2020"]]},"page":"1-12","publisher":"Environmental Health","title":"Incident cardiovascular disease and particulate matter air pollution in South Korea using a population-based and nationwide cohort of 0.2 million adults","type":"article-journal","volume":"19"},"uris":["http://www.mendeley.com/documents/?uuid=a93e4aea-30ab-45e3-935b-9563e1106066"]}],"mendeley":{"formattedCitation":"&lt;sup&gt;35,36&lt;/sup&gt;","plainTextFormattedCitation":"35,36","previouslyFormattedCitation":"&lt;sup&gt;35,36&lt;/sup&gt;"},"properties":{"noteIndex":0},"schema":"https://github.com/citation-style-language/schema/raw/master/csl-citation.json"}</w:instrText>
      </w:r>
      <w:r w:rsidR="00CE7B36">
        <w:rPr>
          <w:rFonts w:ascii="Times New Roman" w:eastAsia="맑은 고딕" w:hAnsi="Times New Roman" w:cs="Times New Roman"/>
          <w:sz w:val="24"/>
          <w:szCs w:val="24"/>
          <w:lang w:val="en-GB"/>
        </w:rPr>
        <w:fldChar w:fldCharType="separate"/>
      </w:r>
      <w:r w:rsidR="00937BC0" w:rsidRPr="00937BC0">
        <w:rPr>
          <w:rFonts w:ascii="Times New Roman" w:eastAsia="맑은 고딕" w:hAnsi="Times New Roman" w:cs="Times New Roman"/>
          <w:noProof/>
          <w:sz w:val="24"/>
          <w:szCs w:val="24"/>
          <w:vertAlign w:val="superscript"/>
          <w:lang w:val="en-GB"/>
        </w:rPr>
        <w:t>35,36</w:t>
      </w:r>
      <w:r w:rsidR="00CE7B36">
        <w:rPr>
          <w:rFonts w:ascii="Times New Roman" w:eastAsia="맑은 고딕" w:hAnsi="Times New Roman" w:cs="Times New Roman"/>
          <w:sz w:val="24"/>
          <w:szCs w:val="24"/>
          <w:lang w:val="en-GB"/>
        </w:rPr>
        <w:fldChar w:fldCharType="end"/>
      </w:r>
      <w:r w:rsidR="007E39B4">
        <w:rPr>
          <w:rFonts w:ascii="Times New Roman" w:eastAsia="맑은 고딕" w:hAnsi="Times New Roman" w:cs="Times New Roman"/>
          <w:sz w:val="24"/>
          <w:szCs w:val="24"/>
          <w:lang w:val="en-GB"/>
        </w:rPr>
        <w:t xml:space="preserve">. </w:t>
      </w:r>
      <w:r w:rsidR="00B971D5">
        <w:rPr>
          <w:rFonts w:ascii="Times New Roman" w:eastAsia="맑은 고딕" w:hAnsi="Times New Roman" w:cs="Times New Roman"/>
          <w:sz w:val="24"/>
          <w:szCs w:val="24"/>
          <w:lang w:val="en-GB"/>
        </w:rPr>
        <w:t xml:space="preserve">We used </w:t>
      </w:r>
      <w:r w:rsidR="004F0411">
        <w:rPr>
          <w:rFonts w:ascii="Times New Roman" w:eastAsia="맑은 고딕" w:hAnsi="Times New Roman" w:cs="Times New Roman"/>
          <w:sz w:val="24"/>
          <w:szCs w:val="24"/>
          <w:lang w:val="en-GB"/>
        </w:rPr>
        <w:t>three</w:t>
      </w:r>
      <w:r w:rsidR="00B971D5">
        <w:rPr>
          <w:rFonts w:ascii="Times New Roman" w:eastAsia="맑은 고딕" w:hAnsi="Times New Roman" w:cs="Times New Roman"/>
          <w:sz w:val="24"/>
          <w:szCs w:val="24"/>
          <w:lang w:val="en-GB"/>
        </w:rPr>
        <w:t xml:space="preserve"> representative locations for aggregation: 422 neighbourhood community centers (UKNA), 16,230 census tract centroids (UKCA), and 610 1-km grid coordinates (UKG</w:t>
      </w:r>
      <w:r w:rsidR="00EA5CDD">
        <w:rPr>
          <w:rFonts w:ascii="Times New Roman" w:eastAsia="맑은 고딕" w:hAnsi="Times New Roman" w:cs="Times New Roman"/>
          <w:sz w:val="24"/>
          <w:szCs w:val="24"/>
          <w:lang w:val="en-GB"/>
        </w:rPr>
        <w:t>A)</w:t>
      </w:r>
      <w:r w:rsidR="00B971D5">
        <w:rPr>
          <w:rFonts w:ascii="Times New Roman" w:eastAsia="맑은 고딕" w:hAnsi="Times New Roman" w:cs="Times New Roman"/>
          <w:sz w:val="24"/>
          <w:szCs w:val="24"/>
          <w:lang w:val="en-GB"/>
        </w:rPr>
        <w:t>. W</w:t>
      </w:r>
      <w:r w:rsidR="007E39B4">
        <w:rPr>
          <w:rFonts w:ascii="Times New Roman" w:eastAsia="맑은 고딕" w:hAnsi="Times New Roman" w:cs="Times New Roman"/>
          <w:sz w:val="24"/>
          <w:szCs w:val="24"/>
          <w:lang w:val="en-GB"/>
        </w:rPr>
        <w:t>e predicted PM</w:t>
      </w:r>
      <w:r w:rsidR="007E39B4">
        <w:rPr>
          <w:rFonts w:ascii="Times New Roman" w:eastAsia="맑은 고딕" w:hAnsi="Times New Roman" w:cs="Times New Roman"/>
          <w:sz w:val="24"/>
          <w:szCs w:val="24"/>
          <w:vertAlign w:val="subscript"/>
          <w:lang w:val="en-GB"/>
        </w:rPr>
        <w:t>10</w:t>
      </w:r>
      <w:r w:rsidR="007E39B4">
        <w:rPr>
          <w:rFonts w:ascii="Times New Roman" w:eastAsia="맑은 고딕" w:hAnsi="Times New Roman" w:cs="Times New Roman"/>
          <w:sz w:val="24"/>
          <w:szCs w:val="24"/>
          <w:lang w:val="en-GB"/>
        </w:rPr>
        <w:t xml:space="preserve"> concentrations using UK at </w:t>
      </w:r>
      <w:r w:rsidR="00B971D5">
        <w:rPr>
          <w:rFonts w:ascii="Times New Roman" w:eastAsia="맑은 고딕" w:hAnsi="Times New Roman" w:cs="Times New Roman"/>
          <w:sz w:val="24"/>
          <w:szCs w:val="24"/>
          <w:lang w:val="en-GB"/>
        </w:rPr>
        <w:t xml:space="preserve">these </w:t>
      </w:r>
      <w:r w:rsidR="004F0411">
        <w:rPr>
          <w:rFonts w:ascii="Times New Roman" w:eastAsia="맑은 고딕" w:hAnsi="Times New Roman" w:cs="Times New Roman"/>
          <w:sz w:val="24"/>
          <w:szCs w:val="24"/>
          <w:lang w:val="en-GB"/>
        </w:rPr>
        <w:t>three</w:t>
      </w:r>
      <w:r w:rsidR="00B971D5">
        <w:rPr>
          <w:rFonts w:ascii="Times New Roman" w:eastAsia="맑은 고딕" w:hAnsi="Times New Roman" w:cs="Times New Roman"/>
          <w:sz w:val="24"/>
          <w:szCs w:val="24"/>
          <w:lang w:val="en-GB"/>
        </w:rPr>
        <w:t xml:space="preserve"> types of locations, computed district averages, </w:t>
      </w:r>
      <w:r w:rsidR="007E39B4">
        <w:rPr>
          <w:rFonts w:ascii="Times New Roman" w:eastAsia="맑은 고딕" w:hAnsi="Times New Roman" w:cs="Times New Roman"/>
          <w:sz w:val="24"/>
          <w:szCs w:val="24"/>
          <w:lang w:val="en-GB"/>
        </w:rPr>
        <w:t xml:space="preserve">and assigned to the mothers living in the same districts. </w:t>
      </w:r>
      <w:r w:rsidR="00EA5CDD">
        <w:rPr>
          <w:rFonts w:ascii="Times New Roman" w:eastAsia="맑은 고딕" w:hAnsi="Times New Roman" w:cs="Times New Roman"/>
          <w:sz w:val="24"/>
          <w:szCs w:val="24"/>
          <w:lang w:val="en-GB"/>
        </w:rPr>
        <w:t>UKNA and UKCA</w:t>
      </w:r>
      <w:r w:rsidR="004A5EE0">
        <w:rPr>
          <w:rFonts w:ascii="Times New Roman" w:eastAsia="맑은 고딕" w:hAnsi="Times New Roman" w:cs="Times New Roman"/>
          <w:sz w:val="24"/>
          <w:szCs w:val="24"/>
          <w:lang w:val="en-GB"/>
        </w:rPr>
        <w:t xml:space="preserve"> predictions</w:t>
      </w:r>
      <w:r w:rsidR="007E39B4">
        <w:rPr>
          <w:rFonts w:ascii="Times New Roman" w:eastAsia="맑은 고딕" w:hAnsi="Times New Roman" w:cs="Times New Roman"/>
          <w:sz w:val="24"/>
          <w:szCs w:val="24"/>
          <w:lang w:val="en-GB"/>
        </w:rPr>
        <w:t xml:space="preserve"> represent</w:t>
      </w:r>
      <w:r w:rsidR="00873B18">
        <w:rPr>
          <w:rFonts w:ascii="Times New Roman" w:eastAsia="맑은 고딕" w:hAnsi="Times New Roman" w:cs="Times New Roman"/>
          <w:sz w:val="24"/>
          <w:szCs w:val="24"/>
          <w:lang w:val="en-GB"/>
        </w:rPr>
        <w:t xml:space="preserve"> </w:t>
      </w:r>
      <w:r w:rsidR="007E39B4">
        <w:rPr>
          <w:rFonts w:ascii="Times New Roman" w:eastAsia="맑은 고딕" w:hAnsi="Times New Roman" w:cs="Times New Roman"/>
          <w:sz w:val="24"/>
          <w:szCs w:val="24"/>
          <w:lang w:val="en-GB"/>
        </w:rPr>
        <w:t xml:space="preserve">population exposure at the fine spatial </w:t>
      </w:r>
      <w:r w:rsidR="004B16AF">
        <w:rPr>
          <w:rFonts w:ascii="Times New Roman" w:eastAsia="맑은 고딕" w:hAnsi="Times New Roman" w:cs="Times New Roman"/>
          <w:sz w:val="24"/>
          <w:szCs w:val="24"/>
          <w:lang w:val="en-GB"/>
        </w:rPr>
        <w:t>scale</w:t>
      </w:r>
      <w:r w:rsidR="007E39B4">
        <w:rPr>
          <w:rFonts w:ascii="Times New Roman" w:eastAsia="맑은 고딕" w:hAnsi="Times New Roman" w:cs="Times New Roman"/>
          <w:sz w:val="24"/>
          <w:szCs w:val="24"/>
          <w:lang w:val="en-GB"/>
        </w:rPr>
        <w:t xml:space="preserve">, </w:t>
      </w:r>
      <w:r w:rsidR="004A5EE0">
        <w:rPr>
          <w:rFonts w:ascii="Times New Roman" w:eastAsia="맑은 고딕" w:hAnsi="Times New Roman" w:cs="Times New Roman"/>
          <w:sz w:val="24"/>
          <w:szCs w:val="24"/>
          <w:lang w:val="en-GB"/>
        </w:rPr>
        <w:t xml:space="preserve">whereas </w:t>
      </w:r>
      <w:r w:rsidR="00EA5CDD">
        <w:rPr>
          <w:rFonts w:ascii="Times New Roman" w:eastAsia="맑은 고딕" w:hAnsi="Times New Roman" w:cs="Times New Roman"/>
          <w:sz w:val="24"/>
          <w:szCs w:val="24"/>
          <w:lang w:val="en-GB"/>
        </w:rPr>
        <w:t>UKGA</w:t>
      </w:r>
      <w:r w:rsidR="004A5EE0">
        <w:rPr>
          <w:rFonts w:ascii="Times New Roman" w:eastAsia="맑은 고딕" w:hAnsi="Times New Roman" w:cs="Times New Roman"/>
          <w:sz w:val="24"/>
          <w:szCs w:val="24"/>
          <w:lang w:val="en-GB"/>
        </w:rPr>
        <w:t xml:space="preserve"> predictions</w:t>
      </w:r>
      <w:r w:rsidR="007E39B4">
        <w:rPr>
          <w:rFonts w:ascii="Times New Roman" w:eastAsia="맑은 고딕" w:hAnsi="Times New Roman" w:cs="Times New Roman"/>
          <w:sz w:val="24"/>
          <w:szCs w:val="24"/>
          <w:lang w:val="en-GB"/>
        </w:rPr>
        <w:t xml:space="preserve"> </w:t>
      </w:r>
      <w:r w:rsidR="004B16AF">
        <w:rPr>
          <w:rFonts w:ascii="Times New Roman" w:eastAsia="맑은 고딕" w:hAnsi="Times New Roman" w:cs="Times New Roman"/>
          <w:sz w:val="24"/>
          <w:szCs w:val="24"/>
          <w:lang w:val="en-GB"/>
        </w:rPr>
        <w:t>f</w:t>
      </w:r>
      <w:r w:rsidR="004A5EE0">
        <w:rPr>
          <w:rFonts w:ascii="Times New Roman" w:eastAsia="맑은 고딕" w:hAnsi="Times New Roman" w:cs="Times New Roman"/>
          <w:sz w:val="24"/>
          <w:szCs w:val="24"/>
          <w:lang w:val="en-GB"/>
        </w:rPr>
        <w:t>o</w:t>
      </w:r>
      <w:r w:rsidR="004B16AF">
        <w:rPr>
          <w:rFonts w:ascii="Times New Roman" w:eastAsia="맑은 고딕" w:hAnsi="Times New Roman" w:cs="Times New Roman"/>
          <w:sz w:val="24"/>
          <w:szCs w:val="24"/>
          <w:lang w:val="en-GB"/>
        </w:rPr>
        <w:t>cus on</w:t>
      </w:r>
      <w:r w:rsidR="00873B18">
        <w:rPr>
          <w:rFonts w:ascii="Times New Roman" w:eastAsia="맑은 고딕" w:hAnsi="Times New Roman" w:cs="Times New Roman"/>
          <w:sz w:val="24"/>
          <w:szCs w:val="24"/>
          <w:lang w:val="en-GB"/>
        </w:rPr>
        <w:t xml:space="preserve"> </w:t>
      </w:r>
      <w:r w:rsidR="004B16AF">
        <w:rPr>
          <w:rFonts w:ascii="Times New Roman" w:eastAsia="맑은 고딕" w:hAnsi="Times New Roman" w:cs="Times New Roman"/>
          <w:sz w:val="24"/>
          <w:szCs w:val="24"/>
          <w:lang w:val="en-GB"/>
        </w:rPr>
        <w:t>spatial</w:t>
      </w:r>
      <w:r w:rsidR="004A5EE0">
        <w:rPr>
          <w:rFonts w:ascii="Times New Roman" w:eastAsia="맑은 고딕" w:hAnsi="Times New Roman" w:cs="Times New Roman"/>
          <w:sz w:val="24"/>
          <w:szCs w:val="24"/>
          <w:lang w:val="en-GB"/>
        </w:rPr>
        <w:t>ly-representative exposure based on spatially even</w:t>
      </w:r>
      <w:r w:rsidR="004B16AF">
        <w:rPr>
          <w:rFonts w:ascii="Times New Roman" w:eastAsia="맑은 고딕" w:hAnsi="Times New Roman" w:cs="Times New Roman"/>
          <w:sz w:val="24"/>
          <w:szCs w:val="24"/>
          <w:lang w:val="en-GB"/>
        </w:rPr>
        <w:t xml:space="preserve"> distribution of </w:t>
      </w:r>
      <w:r w:rsidR="00873B18">
        <w:rPr>
          <w:rFonts w:ascii="Times New Roman" w:eastAsia="맑은 고딕" w:hAnsi="Times New Roman" w:cs="Times New Roman"/>
          <w:sz w:val="24"/>
          <w:szCs w:val="24"/>
          <w:lang w:val="en-GB"/>
        </w:rPr>
        <w:t>PM</w:t>
      </w:r>
      <w:r w:rsidR="00873B18">
        <w:rPr>
          <w:rFonts w:ascii="Times New Roman" w:eastAsia="맑은 고딕" w:hAnsi="Times New Roman" w:cs="Times New Roman"/>
          <w:sz w:val="24"/>
          <w:szCs w:val="24"/>
          <w:vertAlign w:val="subscript"/>
          <w:lang w:val="en-GB"/>
        </w:rPr>
        <w:t>10</w:t>
      </w:r>
      <w:r w:rsidR="00873B18" w:rsidRPr="00873B18">
        <w:rPr>
          <w:rFonts w:ascii="Times New Roman" w:eastAsia="맑은 고딕" w:hAnsi="Times New Roman" w:cs="Times New Roman"/>
          <w:sz w:val="24"/>
          <w:szCs w:val="24"/>
          <w:lang w:val="en-GB"/>
        </w:rPr>
        <w:t>.</w:t>
      </w:r>
      <w:r w:rsidR="004F0411" w:rsidRPr="004F0411">
        <w:rPr>
          <w:rFonts w:ascii="Times New Roman" w:eastAsia="맑은 고딕" w:hAnsi="Times New Roman" w:cs="Times New Roman"/>
          <w:sz w:val="24"/>
          <w:szCs w:val="24"/>
          <w:lang w:val="en-GB"/>
        </w:rPr>
        <w:t xml:space="preserve"> </w:t>
      </w:r>
      <w:r w:rsidR="00E209C3">
        <w:rPr>
          <w:rFonts w:ascii="Times New Roman" w:eastAsia="맑은 고딕" w:hAnsi="Times New Roman" w:cs="Times New Roman"/>
          <w:sz w:val="24"/>
          <w:szCs w:val="24"/>
          <w:lang w:val="en-GB"/>
        </w:rPr>
        <w:t>W</w:t>
      </w:r>
      <w:r w:rsidR="004F0411">
        <w:rPr>
          <w:rFonts w:ascii="Times New Roman" w:eastAsia="맑은 고딕" w:hAnsi="Times New Roman" w:cs="Times New Roman"/>
          <w:sz w:val="24"/>
          <w:szCs w:val="24"/>
          <w:lang w:val="en-GB"/>
        </w:rPr>
        <w:t>e also used predictions at 25 district governmental offices without aggregation (UKD)</w:t>
      </w:r>
      <w:r w:rsidR="00E209C3">
        <w:rPr>
          <w:rFonts w:ascii="Times New Roman" w:eastAsia="맑은 고딕" w:hAnsi="Times New Roman" w:cs="Times New Roman"/>
          <w:sz w:val="24"/>
          <w:szCs w:val="24"/>
          <w:lang w:val="en-GB"/>
        </w:rPr>
        <w:t xml:space="preserve"> for comparison</w:t>
      </w:r>
      <w:r w:rsidR="004F0411">
        <w:rPr>
          <w:rFonts w:ascii="Times New Roman" w:eastAsia="맑은 고딕" w:hAnsi="Times New Roman" w:cs="Times New Roman"/>
          <w:sz w:val="24"/>
          <w:szCs w:val="24"/>
          <w:lang w:val="en-GB"/>
        </w:rPr>
        <w:t>.</w:t>
      </w:r>
    </w:p>
    <w:p w14:paraId="73B6F273" w14:textId="5F5059A3" w:rsidR="007E39B4" w:rsidRPr="007E39B4" w:rsidRDefault="007E39B4" w:rsidP="00E13401">
      <w:pPr>
        <w:spacing w:line="480" w:lineRule="auto"/>
        <w:rPr>
          <w:rFonts w:ascii="Times New Roman" w:hAnsi="Times New Roman" w:cs="Times New Roman"/>
          <w:sz w:val="24"/>
          <w:szCs w:val="24"/>
          <w:u w:val="single"/>
          <w:lang w:val="en-GB"/>
        </w:rPr>
      </w:pPr>
      <w:r w:rsidRPr="007E39B4">
        <w:rPr>
          <w:rFonts w:ascii="Times New Roman" w:hAnsi="Times New Roman" w:cs="Times New Roman"/>
          <w:sz w:val="24"/>
          <w:szCs w:val="24"/>
          <w:u w:val="single"/>
          <w:lang w:val="en-GB"/>
        </w:rPr>
        <w:lastRenderedPageBreak/>
        <w:t>Health Effect Estimat</w:t>
      </w:r>
      <w:r w:rsidR="004A5EE0">
        <w:rPr>
          <w:rFonts w:ascii="Times New Roman" w:hAnsi="Times New Roman" w:cs="Times New Roman"/>
          <w:sz w:val="24"/>
          <w:szCs w:val="24"/>
          <w:u w:val="single"/>
          <w:lang w:val="en-GB"/>
        </w:rPr>
        <w:t>ion and Comparison of</w:t>
      </w:r>
      <w:r w:rsidR="001162A4">
        <w:rPr>
          <w:rFonts w:ascii="Times New Roman" w:hAnsi="Times New Roman" w:cs="Times New Roman"/>
          <w:sz w:val="24"/>
          <w:szCs w:val="24"/>
          <w:u w:val="single"/>
          <w:lang w:val="en-GB"/>
        </w:rPr>
        <w:t xml:space="preserve"> Properties</w:t>
      </w:r>
    </w:p>
    <w:p w14:paraId="15089AF1" w14:textId="6BE623E4" w:rsidR="005F46A4" w:rsidRDefault="007E39B4" w:rsidP="001F6515">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Using true </w:t>
      </w:r>
      <w:r w:rsidR="003950EA">
        <w:rPr>
          <w:rFonts w:ascii="Times New Roman" w:eastAsia="맑은 고딕" w:hAnsi="Times New Roman" w:cs="Times New Roman"/>
          <w:sz w:val="24"/>
          <w:szCs w:val="24"/>
          <w:lang w:val="en-GB"/>
        </w:rPr>
        <w:t>and</w:t>
      </w:r>
      <w:r>
        <w:rPr>
          <w:rFonts w:ascii="Times New Roman" w:eastAsia="맑은 고딕" w:hAnsi="Times New Roman" w:cs="Times New Roman"/>
          <w:sz w:val="24"/>
          <w:szCs w:val="24"/>
          <w:lang w:val="en-GB"/>
        </w:rPr>
        <w:t xml:space="preserve"> predicted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w:t>
      </w:r>
      <w:r w:rsidR="003950EA">
        <w:rPr>
          <w:rFonts w:ascii="Times New Roman" w:eastAsia="맑은 고딕" w:hAnsi="Times New Roman" w:cs="Times New Roman"/>
          <w:sz w:val="24"/>
          <w:szCs w:val="24"/>
          <w:lang w:val="en-GB"/>
        </w:rPr>
        <w:t>as well as</w:t>
      </w:r>
      <w:r>
        <w:rPr>
          <w:rFonts w:ascii="Times New Roman" w:eastAsia="맑은 고딕" w:hAnsi="Times New Roman" w:cs="Times New Roman"/>
          <w:sz w:val="24"/>
          <w:szCs w:val="24"/>
          <w:lang w:val="en-GB"/>
        </w:rPr>
        <w:t xml:space="preserve"> true LBW status of mothers, we estimated </w:t>
      </w:r>
      <w:r w:rsidR="000B6C8C">
        <w:rPr>
          <w:rFonts w:ascii="Times New Roman" w:eastAsia="맑은 고딕" w:hAnsi="Times New Roman" w:cs="Times New Roman" w:hint="eastAsia"/>
          <w:sz w:val="24"/>
          <w:szCs w:val="24"/>
          <w:lang w:val="en-GB"/>
        </w:rPr>
        <w:t>t</w:t>
      </w:r>
      <w:r w:rsidR="000B6C8C">
        <w:rPr>
          <w:rFonts w:ascii="Times New Roman" w:eastAsia="맑은 고딕" w:hAnsi="Times New Roman" w:cs="Times New Roman"/>
          <w:sz w:val="24"/>
          <w:szCs w:val="24"/>
          <w:lang w:val="en-GB"/>
        </w:rPr>
        <w:t xml:space="preserve">he </w:t>
      </w:r>
      <w:r>
        <w:rPr>
          <w:rFonts w:ascii="Times New Roman" w:eastAsia="맑은 고딕" w:hAnsi="Times New Roman" w:cs="Times New Roman"/>
          <w:sz w:val="24"/>
          <w:szCs w:val="24"/>
          <w:lang w:val="en-GB"/>
        </w:rPr>
        <w:t>health effects of LBW for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using logistic regression. Then, we repeated the whole procedure from exposure generation to health effect estimation 1,000 time</w:t>
      </w:r>
      <w:r w:rsidR="000B6C8C">
        <w:rPr>
          <w:rFonts w:ascii="Times New Roman" w:eastAsia="맑은 고딕" w:hAnsi="Times New Roman" w:cs="Times New Roman"/>
          <w:sz w:val="24"/>
          <w:szCs w:val="24"/>
          <w:lang w:val="en-GB"/>
        </w:rPr>
        <w:t>s</w:t>
      </w:r>
      <w:r w:rsidR="001947FE">
        <w:rPr>
          <w:rFonts w:ascii="Times New Roman" w:eastAsia="맑은 고딕" w:hAnsi="Times New Roman" w:cs="Times New Roman"/>
          <w:sz w:val="24"/>
          <w:szCs w:val="24"/>
          <w:lang w:val="en-GB"/>
        </w:rPr>
        <w:t>, and</w:t>
      </w:r>
      <w:r>
        <w:rPr>
          <w:rFonts w:ascii="Times New Roman" w:eastAsia="맑은 고딕" w:hAnsi="Times New Roman" w:cs="Times New Roman"/>
          <w:sz w:val="24"/>
          <w:szCs w:val="24"/>
          <w:lang w:val="en-GB"/>
        </w:rPr>
        <w:t xml:space="preserve"> computed proper</w:t>
      </w:r>
      <w:r w:rsidR="009362F7">
        <w:rPr>
          <w:rFonts w:ascii="Times New Roman" w:eastAsia="맑은 고딕" w:hAnsi="Times New Roman" w:cs="Times New Roman"/>
          <w:sz w:val="24"/>
          <w:szCs w:val="24"/>
          <w:lang w:val="en-GB"/>
        </w:rPr>
        <w:t>ties of health effect estimates</w:t>
      </w:r>
      <w:r>
        <w:rPr>
          <w:rFonts w:ascii="Times New Roman" w:eastAsia="맑은 고딕" w:hAnsi="Times New Roman" w:cs="Times New Roman"/>
          <w:sz w:val="24"/>
          <w:szCs w:val="24"/>
          <w:lang w:val="en-GB"/>
        </w:rPr>
        <w:t xml:space="preserve"> over 1,000 simulations </w:t>
      </w:r>
      <w:r w:rsidR="001947FE">
        <w:rPr>
          <w:rFonts w:ascii="Times New Roman" w:eastAsia="맑은 고딕" w:hAnsi="Times New Roman" w:cs="Times New Roman"/>
          <w:sz w:val="24"/>
          <w:szCs w:val="24"/>
          <w:lang w:val="en-GB"/>
        </w:rPr>
        <w:t>as bias, root mean square error</w:t>
      </w:r>
      <w:r w:rsidR="00C402E2">
        <w:rPr>
          <w:rFonts w:ascii="Times New Roman" w:eastAsia="맑은 고딕" w:hAnsi="Times New Roman" w:cs="Times New Roman"/>
          <w:sz w:val="24"/>
          <w:szCs w:val="24"/>
          <w:lang w:val="en-GB"/>
        </w:rPr>
        <w:t xml:space="preserve"> (RMSE)</w:t>
      </w:r>
      <w:r w:rsidR="001947FE">
        <w:rPr>
          <w:rFonts w:ascii="Times New Roman" w:eastAsia="맑은 고딕" w:hAnsi="Times New Roman" w:cs="Times New Roman"/>
          <w:sz w:val="24"/>
          <w:szCs w:val="24"/>
          <w:lang w:val="en-GB"/>
        </w:rPr>
        <w:t xml:space="preserve">, </w:t>
      </w:r>
      <w:r w:rsidR="00C402E2">
        <w:rPr>
          <w:rFonts w:ascii="Times New Roman" w:eastAsia="맑은 고딕" w:hAnsi="Times New Roman" w:cs="Times New Roman"/>
          <w:sz w:val="24"/>
          <w:szCs w:val="24"/>
          <w:lang w:val="en-GB"/>
        </w:rPr>
        <w:t xml:space="preserve">average standard error (ASE), </w:t>
      </w:r>
      <w:r w:rsidR="001947FE">
        <w:rPr>
          <w:rFonts w:ascii="Times New Roman" w:eastAsia="맑은 고딕" w:hAnsi="Times New Roman" w:cs="Times New Roman"/>
          <w:sz w:val="24"/>
          <w:szCs w:val="24"/>
          <w:lang w:val="en-GB"/>
        </w:rPr>
        <w:t>coverage probability</w:t>
      </w:r>
      <w:r w:rsidR="00C402E2">
        <w:rPr>
          <w:rFonts w:ascii="Times New Roman" w:eastAsia="맑은 고딕" w:hAnsi="Times New Roman" w:cs="Times New Roman"/>
          <w:sz w:val="24"/>
          <w:szCs w:val="24"/>
          <w:lang w:val="en-GB"/>
        </w:rPr>
        <w:t xml:space="preserve"> (CP)</w:t>
      </w:r>
      <w:r w:rsidR="001947FE">
        <w:rPr>
          <w:rFonts w:ascii="Times New Roman" w:eastAsia="맑은 고딕" w:hAnsi="Times New Roman" w:cs="Times New Roman"/>
          <w:sz w:val="24"/>
          <w:szCs w:val="24"/>
          <w:lang w:val="en-GB"/>
        </w:rPr>
        <w:t xml:space="preserve">, and </w:t>
      </w:r>
      <w:r w:rsidR="00C402E2">
        <w:rPr>
          <w:rFonts w:ascii="Times New Roman" w:eastAsia="맑은 고딕" w:hAnsi="Times New Roman" w:cs="Times New Roman"/>
          <w:sz w:val="24"/>
          <w:szCs w:val="24"/>
          <w:lang w:val="en-GB"/>
        </w:rPr>
        <w:t>true positive rate</w:t>
      </w:r>
      <w:r w:rsidR="00FE12F8">
        <w:rPr>
          <w:rFonts w:ascii="Times New Roman" w:eastAsia="맑은 고딕" w:hAnsi="Times New Roman" w:cs="Times New Roman"/>
          <w:sz w:val="24"/>
          <w:szCs w:val="24"/>
          <w:lang w:val="en-GB"/>
        </w:rPr>
        <w:t xml:space="preserve"> (TPR)</w:t>
      </w:r>
      <w:r w:rsidR="001947FE">
        <w:rPr>
          <w:rFonts w:ascii="Times New Roman" w:eastAsia="맑은 고딕" w:hAnsi="Times New Roman" w:cs="Times New Roman"/>
          <w:sz w:val="24"/>
          <w:szCs w:val="24"/>
          <w:lang w:val="en-GB"/>
        </w:rPr>
        <w:t>.</w:t>
      </w:r>
      <w:r w:rsidR="00BF0231">
        <w:rPr>
          <w:rFonts w:ascii="Times New Roman" w:eastAsia="맑은 고딕" w:hAnsi="Times New Roman" w:cs="Times New Roman"/>
          <w:sz w:val="24"/>
          <w:szCs w:val="24"/>
          <w:lang w:val="en-GB"/>
        </w:rPr>
        <w:t xml:space="preserve"> T</w:t>
      </w:r>
      <w:r w:rsidR="00FE12F8">
        <w:rPr>
          <w:rFonts w:ascii="Times New Roman" w:eastAsia="맑은 고딕" w:hAnsi="Times New Roman" w:cs="Times New Roman"/>
          <w:sz w:val="24"/>
          <w:szCs w:val="24"/>
          <w:lang w:val="en-GB"/>
        </w:rPr>
        <w:t>PR</w:t>
      </w:r>
      <w:r w:rsidR="00BF0231">
        <w:rPr>
          <w:rFonts w:ascii="Times New Roman" w:eastAsia="맑은 고딕" w:hAnsi="Times New Roman" w:cs="Times New Roman"/>
          <w:sz w:val="24"/>
          <w:szCs w:val="24"/>
          <w:lang w:val="en-GB"/>
        </w:rPr>
        <w:t xml:space="preserve"> </w:t>
      </w:r>
      <w:r w:rsidR="00D014A3">
        <w:rPr>
          <w:rFonts w:ascii="Times New Roman" w:eastAsia="맑은 고딕" w:hAnsi="Times New Roman" w:cs="Times New Roman"/>
          <w:sz w:val="24"/>
          <w:szCs w:val="24"/>
          <w:lang w:val="en-GB"/>
        </w:rPr>
        <w:t>was computed as</w:t>
      </w:r>
      <w:r w:rsidR="00BF0231">
        <w:rPr>
          <w:rFonts w:ascii="Times New Roman" w:eastAsia="맑은 고딕" w:hAnsi="Times New Roman" w:cs="Times New Roman"/>
          <w:sz w:val="24"/>
          <w:szCs w:val="24"/>
          <w:lang w:val="en-GB"/>
        </w:rPr>
        <w:t xml:space="preserve"> the ratio of the number of simulations that provide significantly positive </w:t>
      </w:r>
      <w:r w:rsidR="003950EA">
        <w:rPr>
          <w:rFonts w:ascii="Times New Roman" w:eastAsia="맑은 고딕" w:hAnsi="Times New Roman" w:cs="Times New Roman"/>
          <w:sz w:val="24"/>
          <w:szCs w:val="24"/>
          <w:lang w:val="en-GB"/>
        </w:rPr>
        <w:t xml:space="preserve">health </w:t>
      </w:r>
      <w:r w:rsidR="00BF0231">
        <w:rPr>
          <w:rFonts w:ascii="Times New Roman" w:eastAsia="맑은 고딕" w:hAnsi="Times New Roman" w:cs="Times New Roman"/>
          <w:sz w:val="24"/>
          <w:szCs w:val="24"/>
          <w:lang w:val="en-GB"/>
        </w:rPr>
        <w:t xml:space="preserve">effect estimates </w:t>
      </w:r>
      <w:r w:rsidR="00FE12F8">
        <w:rPr>
          <w:rFonts w:ascii="Times New Roman" w:eastAsia="맑은 고딕" w:hAnsi="Times New Roman" w:cs="Times New Roman"/>
          <w:sz w:val="24"/>
          <w:szCs w:val="24"/>
          <w:lang w:val="en-GB"/>
        </w:rPr>
        <w:t>for</w:t>
      </w:r>
      <w:r w:rsidR="003950EA">
        <w:rPr>
          <w:rFonts w:ascii="Times New Roman" w:eastAsia="맑은 고딕" w:hAnsi="Times New Roman" w:cs="Times New Roman"/>
          <w:sz w:val="24"/>
          <w:szCs w:val="24"/>
          <w:lang w:val="en-GB"/>
        </w:rPr>
        <w:t xml:space="preserve"> each predicted PM</w:t>
      </w:r>
      <w:r w:rsidR="003950EA">
        <w:rPr>
          <w:rFonts w:ascii="Times New Roman" w:eastAsia="맑은 고딕" w:hAnsi="Times New Roman" w:cs="Times New Roman"/>
          <w:sz w:val="24"/>
          <w:szCs w:val="24"/>
          <w:vertAlign w:val="subscript"/>
          <w:lang w:val="en-GB"/>
        </w:rPr>
        <w:t>10</w:t>
      </w:r>
      <w:r w:rsidR="003950EA">
        <w:rPr>
          <w:rFonts w:ascii="Times New Roman" w:eastAsia="맑은 고딕" w:hAnsi="Times New Roman" w:cs="Times New Roman"/>
          <w:sz w:val="24"/>
          <w:szCs w:val="24"/>
          <w:lang w:val="en-GB"/>
        </w:rPr>
        <w:t xml:space="preserve"> </w:t>
      </w:r>
      <w:r w:rsidR="00BF0231">
        <w:rPr>
          <w:rFonts w:ascii="Times New Roman" w:eastAsia="맑은 고딕" w:hAnsi="Times New Roman" w:cs="Times New Roman"/>
          <w:sz w:val="24"/>
          <w:szCs w:val="24"/>
          <w:lang w:val="en-GB"/>
        </w:rPr>
        <w:t xml:space="preserve">(p-value &lt; 0.05) to </w:t>
      </w:r>
      <w:r w:rsidR="00FE12F8">
        <w:rPr>
          <w:rFonts w:ascii="Times New Roman" w:eastAsia="맑은 고딕" w:hAnsi="Times New Roman" w:cs="Times New Roman"/>
          <w:sz w:val="24"/>
          <w:szCs w:val="24"/>
          <w:lang w:val="en-GB"/>
        </w:rPr>
        <w:t>that</w:t>
      </w:r>
      <w:r w:rsidR="00BF0231">
        <w:rPr>
          <w:rFonts w:ascii="Times New Roman" w:eastAsia="맑은 고딕" w:hAnsi="Times New Roman" w:cs="Times New Roman"/>
          <w:sz w:val="24"/>
          <w:szCs w:val="24"/>
          <w:lang w:val="en-GB"/>
        </w:rPr>
        <w:t xml:space="preserve"> </w:t>
      </w:r>
      <w:r w:rsidR="003950EA">
        <w:rPr>
          <w:rFonts w:ascii="Times New Roman" w:eastAsia="맑은 고딕" w:hAnsi="Times New Roman" w:cs="Times New Roman"/>
          <w:sz w:val="24"/>
          <w:szCs w:val="24"/>
          <w:lang w:val="en-GB"/>
        </w:rPr>
        <w:t>for true</w:t>
      </w:r>
      <w:r w:rsidR="00BF0231">
        <w:rPr>
          <w:rFonts w:ascii="Times New Roman" w:eastAsia="맑은 고딕" w:hAnsi="Times New Roman" w:cs="Times New Roman"/>
          <w:sz w:val="24"/>
          <w:szCs w:val="24"/>
          <w:lang w:val="en-GB"/>
        </w:rPr>
        <w:t xml:space="preserve"> </w:t>
      </w:r>
      <w:r w:rsidR="00BF0231" w:rsidRPr="00BF0231">
        <w:rPr>
          <w:rFonts w:ascii="Times New Roman" w:hAnsi="Times New Roman" w:cs="Times New Roman"/>
          <w:sz w:val="24"/>
          <w:szCs w:val="24"/>
          <w:lang w:val="en-GB"/>
        </w:rPr>
        <w:t>PM</w:t>
      </w:r>
      <w:r w:rsidR="00BF0231" w:rsidRPr="00BF0231">
        <w:rPr>
          <w:rFonts w:ascii="Times New Roman" w:hAnsi="Times New Roman" w:cs="Times New Roman"/>
          <w:sz w:val="24"/>
          <w:szCs w:val="24"/>
          <w:vertAlign w:val="subscript"/>
          <w:lang w:val="en-GB"/>
        </w:rPr>
        <w:t>10</w:t>
      </w:r>
      <w:r w:rsidR="00BF0231">
        <w:rPr>
          <w:rFonts w:ascii="Times New Roman" w:eastAsia="맑은 고딕" w:hAnsi="Times New Roman" w:cs="Times New Roman"/>
          <w:sz w:val="24"/>
          <w:szCs w:val="24"/>
          <w:lang w:val="en-GB"/>
        </w:rPr>
        <w:t>.</w:t>
      </w:r>
      <w:r w:rsidR="001947FE">
        <w:rPr>
          <w:rFonts w:ascii="Times New Roman" w:eastAsia="맑은 고딕" w:hAnsi="Times New Roman" w:cs="Times New Roman"/>
          <w:sz w:val="24"/>
          <w:szCs w:val="24"/>
          <w:lang w:val="en-GB"/>
        </w:rPr>
        <w:t xml:space="preserve"> </w:t>
      </w:r>
      <w:r w:rsidR="00D014A3">
        <w:rPr>
          <w:rFonts w:ascii="Times New Roman" w:eastAsia="맑은 고딕" w:hAnsi="Times New Roman" w:cs="Times New Roman"/>
          <w:sz w:val="24"/>
          <w:szCs w:val="24"/>
          <w:lang w:val="en-GB"/>
        </w:rPr>
        <w:t xml:space="preserve">While bias, RMSE, ASE, and CP aim to evaluate the accuracy or uncertainty of the estimates, </w:t>
      </w:r>
      <w:r w:rsidR="00FE12F8">
        <w:rPr>
          <w:rFonts w:ascii="Times New Roman" w:eastAsia="맑은 고딕" w:hAnsi="Times New Roman" w:cs="Times New Roman"/>
          <w:sz w:val="24"/>
          <w:szCs w:val="24"/>
          <w:lang w:val="en-GB"/>
        </w:rPr>
        <w:t>TPR</w:t>
      </w:r>
      <w:r w:rsidR="00D014A3">
        <w:rPr>
          <w:rFonts w:ascii="Times New Roman" w:eastAsia="맑은 고딕" w:hAnsi="Times New Roman" w:cs="Times New Roman"/>
          <w:sz w:val="24"/>
          <w:szCs w:val="24"/>
          <w:lang w:val="en-GB"/>
        </w:rPr>
        <w:t xml:space="preserve"> can indicate statistical power. </w:t>
      </w:r>
      <w:r w:rsidR="001947FE">
        <w:rPr>
          <w:rFonts w:ascii="Times New Roman" w:eastAsia="맑은 고딕" w:hAnsi="Times New Roman" w:cs="Times New Roman"/>
          <w:sz w:val="24"/>
          <w:szCs w:val="24"/>
          <w:lang w:val="en-GB"/>
        </w:rPr>
        <w:t>Finally, we compared</w:t>
      </w:r>
      <w:r>
        <w:rPr>
          <w:rFonts w:ascii="Times New Roman" w:eastAsia="맑은 고딕" w:hAnsi="Times New Roman" w:cs="Times New Roman"/>
          <w:sz w:val="24"/>
          <w:szCs w:val="24"/>
          <w:lang w:val="en-GB"/>
        </w:rPr>
        <w:t xml:space="preserve"> </w:t>
      </w:r>
      <w:r w:rsidR="001947FE">
        <w:rPr>
          <w:rFonts w:ascii="Times New Roman" w:eastAsia="맑은 고딕" w:hAnsi="Times New Roman" w:cs="Times New Roman"/>
          <w:sz w:val="24"/>
          <w:szCs w:val="24"/>
          <w:lang w:val="en-GB"/>
        </w:rPr>
        <w:t xml:space="preserve">the </w:t>
      </w:r>
      <w:r w:rsidR="00D014A3">
        <w:rPr>
          <w:rFonts w:ascii="Times New Roman" w:eastAsia="맑은 고딕" w:hAnsi="Times New Roman" w:cs="Times New Roman"/>
          <w:sz w:val="24"/>
          <w:szCs w:val="24"/>
          <w:lang w:val="en-GB"/>
        </w:rPr>
        <w:t xml:space="preserve">health effect estimate </w:t>
      </w:r>
      <w:r w:rsidR="001947FE">
        <w:rPr>
          <w:rFonts w:ascii="Times New Roman" w:eastAsia="맑은 고딕" w:hAnsi="Times New Roman" w:cs="Times New Roman"/>
          <w:sz w:val="24"/>
          <w:szCs w:val="24"/>
          <w:lang w:val="en-GB"/>
        </w:rPr>
        <w:t xml:space="preserve">properties </w:t>
      </w:r>
      <w:r w:rsidR="00487301">
        <w:rPr>
          <w:rFonts w:ascii="Times New Roman" w:eastAsia="맑은 고딕" w:hAnsi="Times New Roman" w:cs="Times New Roman"/>
          <w:sz w:val="24"/>
          <w:szCs w:val="24"/>
          <w:lang w:val="en-GB"/>
        </w:rPr>
        <w:t xml:space="preserve">between complete and incomplete addresses </w:t>
      </w:r>
      <w:r>
        <w:rPr>
          <w:rFonts w:ascii="Times New Roman" w:eastAsia="맑은 고딕" w:hAnsi="Times New Roman" w:cs="Times New Roman"/>
          <w:sz w:val="24"/>
          <w:szCs w:val="24"/>
          <w:lang w:val="en-GB"/>
        </w:rPr>
        <w:t xml:space="preserve">depending on </w:t>
      </w:r>
      <w:r w:rsidR="00FE12F8">
        <w:rPr>
          <w:rFonts w:ascii="Times New Roman" w:eastAsia="맑은 고딕" w:hAnsi="Times New Roman" w:cs="Times New Roman"/>
          <w:sz w:val="24"/>
          <w:szCs w:val="24"/>
          <w:lang w:val="en-GB"/>
        </w:rPr>
        <w:t xml:space="preserve">the </w:t>
      </w:r>
      <w:r>
        <w:rPr>
          <w:rFonts w:ascii="Times New Roman" w:eastAsia="맑은 고딕" w:hAnsi="Times New Roman" w:cs="Times New Roman"/>
          <w:sz w:val="24"/>
          <w:szCs w:val="24"/>
          <w:lang w:val="en-GB"/>
        </w:rPr>
        <w:t>exposure prediction method and pollution environment.</w:t>
      </w:r>
      <w:r w:rsidR="009362F7">
        <w:rPr>
          <w:rFonts w:ascii="Times New Roman" w:eastAsia="맑은 고딕" w:hAnsi="Times New Roman" w:cs="Times New Roman"/>
          <w:sz w:val="24"/>
          <w:szCs w:val="24"/>
          <w:lang w:val="en-GB"/>
        </w:rPr>
        <w:t xml:space="preserve"> </w:t>
      </w:r>
    </w:p>
    <w:p w14:paraId="67558CEF" w14:textId="77777777" w:rsidR="007E39B4" w:rsidRDefault="007E39B4" w:rsidP="00E13401">
      <w:pPr>
        <w:spacing w:line="48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RESULTS</w:t>
      </w:r>
    </w:p>
    <w:p w14:paraId="580C9BDE" w14:textId="46B9ED54" w:rsidR="007E39B4" w:rsidRPr="007036FB" w:rsidRDefault="007036FB" w:rsidP="00E13401">
      <w:pPr>
        <w:spacing w:line="480" w:lineRule="auto"/>
        <w:rPr>
          <w:rFonts w:ascii="Times New Roman" w:hAnsi="Times New Roman" w:cs="Times New Roman"/>
          <w:sz w:val="24"/>
          <w:szCs w:val="24"/>
          <w:u w:val="single"/>
          <w:lang w:val="en-GB"/>
        </w:rPr>
      </w:pPr>
      <w:r w:rsidRPr="007036FB">
        <w:rPr>
          <w:rFonts w:ascii="Times New Roman" w:hAnsi="Times New Roman" w:cs="Times New Roman"/>
          <w:sz w:val="24"/>
          <w:szCs w:val="24"/>
          <w:u w:val="single"/>
          <w:lang w:val="en-GB"/>
        </w:rPr>
        <w:t>True</w:t>
      </w:r>
      <w:r w:rsidR="00361E30">
        <w:rPr>
          <w:rFonts w:ascii="Times New Roman" w:hAnsi="Times New Roman" w:cs="Times New Roman"/>
          <w:sz w:val="24"/>
          <w:szCs w:val="24"/>
          <w:u w:val="single"/>
          <w:lang w:val="en-GB"/>
        </w:rPr>
        <w:t xml:space="preserve"> </w:t>
      </w:r>
      <w:r w:rsidRPr="007036FB">
        <w:rPr>
          <w:rFonts w:ascii="Times New Roman" w:hAnsi="Times New Roman" w:cs="Times New Roman"/>
          <w:sz w:val="24"/>
          <w:szCs w:val="24"/>
          <w:u w:val="single"/>
          <w:lang w:val="en-GB"/>
        </w:rPr>
        <w:t xml:space="preserve">and </w:t>
      </w:r>
      <w:r w:rsidR="007A01F8">
        <w:rPr>
          <w:rFonts w:ascii="Times New Roman" w:hAnsi="Times New Roman" w:cs="Times New Roman"/>
          <w:sz w:val="24"/>
          <w:szCs w:val="24"/>
          <w:u w:val="single"/>
          <w:lang w:val="en-GB"/>
        </w:rPr>
        <w:t>P</w:t>
      </w:r>
      <w:r w:rsidRPr="007036FB">
        <w:rPr>
          <w:rFonts w:ascii="Times New Roman" w:hAnsi="Times New Roman" w:cs="Times New Roman"/>
          <w:sz w:val="24"/>
          <w:szCs w:val="24"/>
          <w:u w:val="single"/>
          <w:lang w:val="en-GB"/>
        </w:rPr>
        <w:t>redicted PM</w:t>
      </w:r>
      <w:r w:rsidRPr="007036FB">
        <w:rPr>
          <w:rFonts w:ascii="Times New Roman" w:hAnsi="Times New Roman" w:cs="Times New Roman"/>
          <w:sz w:val="24"/>
          <w:szCs w:val="24"/>
          <w:u w:val="single"/>
          <w:vertAlign w:val="subscript"/>
          <w:lang w:val="en-GB"/>
        </w:rPr>
        <w:t>10</w:t>
      </w:r>
    </w:p>
    <w:p w14:paraId="76C474D4" w14:textId="2E3B8E62" w:rsidR="007036FB" w:rsidRDefault="007036FB" w:rsidP="007036FB">
      <w:pPr>
        <w:spacing w:line="480" w:lineRule="auto"/>
        <w:ind w:firstLine="800"/>
        <w:jc w:val="left"/>
        <w:rPr>
          <w:rFonts w:ascii="Times New Roman" w:eastAsia="맑은 고딕" w:hAnsi="Times New Roman" w:cs="Times New Roman"/>
          <w:sz w:val="24"/>
          <w:szCs w:val="24"/>
          <w:lang w:val="en-GB"/>
        </w:rPr>
      </w:pPr>
      <w:r w:rsidRPr="00381C33">
        <w:rPr>
          <w:rFonts w:ascii="Times New Roman" w:eastAsia="맑은 고딕" w:hAnsi="Times New Roman" w:cs="Times New Roman"/>
          <w:sz w:val="24"/>
          <w:szCs w:val="24"/>
          <w:highlight w:val="green"/>
          <w:lang w:val="en-GB"/>
        </w:rPr>
        <w:t xml:space="preserve">Table </w:t>
      </w:r>
      <w:r w:rsidR="007F044A" w:rsidRPr="00381C33">
        <w:rPr>
          <w:rFonts w:ascii="Times New Roman" w:eastAsia="맑은 고딕" w:hAnsi="Times New Roman" w:cs="Times New Roman"/>
          <w:sz w:val="24"/>
          <w:szCs w:val="24"/>
          <w:highlight w:val="green"/>
          <w:lang w:val="en-GB"/>
        </w:rPr>
        <w:t>S</w:t>
      </w:r>
      <w:r w:rsidR="00D015F7">
        <w:rPr>
          <w:rFonts w:ascii="Times New Roman" w:eastAsia="맑은 고딕" w:hAnsi="Times New Roman" w:cs="Times New Roman"/>
          <w:sz w:val="24"/>
          <w:szCs w:val="24"/>
          <w:lang w:val="en-GB"/>
        </w:rPr>
        <w:t>1</w:t>
      </w:r>
      <w:r>
        <w:rPr>
          <w:rFonts w:ascii="Times New Roman" w:eastAsia="맑은 고딕" w:hAnsi="Times New Roman" w:cs="Times New Roman"/>
          <w:sz w:val="24"/>
          <w:szCs w:val="24"/>
          <w:lang w:val="en-GB"/>
        </w:rPr>
        <w:t xml:space="preserve"> and </w:t>
      </w:r>
      <w:commentRangeStart w:id="7"/>
      <w:r w:rsidRPr="00381C33">
        <w:rPr>
          <w:rFonts w:ascii="Times New Roman" w:eastAsia="맑은 고딕" w:hAnsi="Times New Roman" w:cs="Times New Roman"/>
          <w:sz w:val="24"/>
          <w:szCs w:val="24"/>
          <w:highlight w:val="green"/>
          <w:lang w:val="en-GB"/>
        </w:rPr>
        <w:t>Figure</w:t>
      </w:r>
      <w:r w:rsidR="00DE4557" w:rsidRPr="00381C33">
        <w:rPr>
          <w:rFonts w:ascii="Times New Roman" w:eastAsia="맑은 고딕" w:hAnsi="Times New Roman" w:cs="Times New Roman"/>
          <w:sz w:val="24"/>
          <w:szCs w:val="24"/>
          <w:highlight w:val="green"/>
          <w:lang w:val="en-GB"/>
        </w:rPr>
        <w:t xml:space="preserve"> </w:t>
      </w:r>
      <w:commentRangeEnd w:id="7"/>
      <w:r w:rsidR="0048339F">
        <w:rPr>
          <w:rFonts w:ascii="Times New Roman" w:eastAsia="맑은 고딕" w:hAnsi="Times New Roman" w:cs="Times New Roman"/>
          <w:sz w:val="24"/>
          <w:szCs w:val="24"/>
          <w:lang w:val="en-GB"/>
        </w:rPr>
        <w:t>1</w:t>
      </w:r>
      <w:r w:rsidR="0006605A">
        <w:rPr>
          <w:rStyle w:val="a8"/>
        </w:rPr>
        <w:commentReference w:id="7"/>
      </w:r>
      <w:r>
        <w:rPr>
          <w:rFonts w:ascii="Times New Roman" w:eastAsia="맑은 고딕" w:hAnsi="Times New Roman" w:cs="Times New Roman"/>
          <w:sz w:val="24"/>
          <w:szCs w:val="24"/>
          <w:lang w:val="en-GB"/>
        </w:rPr>
        <w:t xml:space="preserve"> summarize true and predicted annual-average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at home addresses of 46,007 mothers by </w:t>
      </w:r>
      <w:r w:rsidR="00C51F58">
        <w:rPr>
          <w:rFonts w:ascii="Times New Roman" w:eastAsia="맑은 고딕" w:hAnsi="Times New Roman" w:cs="Times New Roman"/>
          <w:sz w:val="24"/>
          <w:szCs w:val="24"/>
          <w:lang w:val="en-GB"/>
        </w:rPr>
        <w:t>different ESs</w:t>
      </w:r>
      <w:r>
        <w:rPr>
          <w:rFonts w:ascii="Times New Roman" w:eastAsia="맑은 고딕" w:hAnsi="Times New Roman" w:cs="Times New Roman"/>
          <w:sz w:val="24"/>
          <w:szCs w:val="24"/>
          <w:lang w:val="en-GB"/>
        </w:rPr>
        <w:t xml:space="preserve"> and </w:t>
      </w:r>
      <w:r w:rsidR="00042452">
        <w:rPr>
          <w:rFonts w:ascii="Times New Roman" w:eastAsia="맑은 고딕" w:hAnsi="Times New Roman" w:cs="Times New Roman"/>
          <w:sz w:val="24"/>
          <w:szCs w:val="24"/>
          <w:lang w:val="en-GB"/>
        </w:rPr>
        <w:t xml:space="preserve">exposure </w:t>
      </w:r>
      <w:r w:rsidR="007F71DB">
        <w:rPr>
          <w:rFonts w:ascii="Times New Roman" w:eastAsia="맑은 고딕" w:hAnsi="Times New Roman" w:cs="Times New Roman"/>
          <w:sz w:val="24"/>
          <w:szCs w:val="24"/>
          <w:lang w:val="en-GB"/>
        </w:rPr>
        <w:t>prediction</w:t>
      </w:r>
      <w:r>
        <w:rPr>
          <w:rFonts w:ascii="Times New Roman" w:eastAsia="맑은 고딕" w:hAnsi="Times New Roman" w:cs="Times New Roman"/>
          <w:sz w:val="24"/>
          <w:szCs w:val="24"/>
          <w:lang w:val="en-GB"/>
        </w:rPr>
        <w:t xml:space="preserve"> methods. Mothers’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predicted at their homes </w:t>
      </w:r>
      <w:r w:rsidR="00B77472">
        <w:rPr>
          <w:rFonts w:ascii="Times New Roman" w:eastAsia="맑은 고딕" w:hAnsi="Times New Roman" w:cs="Times New Roman"/>
          <w:sz w:val="24"/>
          <w:szCs w:val="24"/>
          <w:lang w:val="en-GB"/>
        </w:rPr>
        <w:t>(mean= 47.25-60.52</w:t>
      </w:r>
      <w:r w:rsidR="00B77472" w:rsidRPr="005165F5">
        <w:rPr>
          <w:rFonts w:ascii="Times New Roman" w:eastAsia="맑은 고딕" w:hAnsi="Times New Roman" w:cs="Times New Roman"/>
          <w:sz w:val="24"/>
          <w:szCs w:val="24"/>
          <w:lang w:val="en-GB"/>
        </w:rPr>
        <w:t xml:space="preserve"> </w:t>
      </w:r>
      <w:r w:rsidR="00B77472">
        <w:rPr>
          <w:rFonts w:ascii="Times New Roman" w:eastAsia="맑은 고딕" w:hAnsi="Times New Roman" w:cs="Times New Roman"/>
          <w:sz w:val="24"/>
          <w:szCs w:val="24"/>
          <w:lang w:val="en-GB"/>
        </w:rPr>
        <w:t>µg/m</w:t>
      </w:r>
      <w:r w:rsidR="00B77472">
        <w:rPr>
          <w:rFonts w:ascii="Times New Roman" w:eastAsia="맑은 고딕" w:hAnsi="Times New Roman" w:cs="Times New Roman"/>
          <w:sz w:val="24"/>
          <w:szCs w:val="24"/>
          <w:vertAlign w:val="superscript"/>
          <w:lang w:val="en-GB"/>
        </w:rPr>
        <w:t>3</w:t>
      </w:r>
      <w:r w:rsidR="00B77472">
        <w:rPr>
          <w:rFonts w:ascii="Times New Roman" w:eastAsia="맑은 고딕" w:hAnsi="Times New Roman" w:cs="Times New Roman"/>
          <w:sz w:val="24"/>
          <w:szCs w:val="24"/>
          <w:lang w:val="en-GB"/>
        </w:rPr>
        <w:t>, standard deviation</w:t>
      </w:r>
      <w:r w:rsidR="00731E9C">
        <w:rPr>
          <w:rFonts w:ascii="Times New Roman" w:eastAsia="맑은 고딕" w:hAnsi="Times New Roman" w:cs="Times New Roman"/>
          <w:sz w:val="24"/>
          <w:szCs w:val="24"/>
          <w:lang w:val="en-GB"/>
        </w:rPr>
        <w:t xml:space="preserve"> (SD)</w:t>
      </w:r>
      <w:r w:rsidR="00B77472">
        <w:rPr>
          <w:rFonts w:ascii="Times New Roman" w:eastAsia="맑은 고딕" w:hAnsi="Times New Roman" w:cs="Times New Roman"/>
          <w:sz w:val="24"/>
          <w:szCs w:val="24"/>
          <w:lang w:val="en-GB"/>
        </w:rPr>
        <w:t>= 1.04-6.45</w:t>
      </w:r>
      <w:r w:rsidR="00731E9C" w:rsidRPr="005165F5">
        <w:rPr>
          <w:rFonts w:ascii="Times New Roman" w:eastAsia="맑은 고딕" w:hAnsi="Times New Roman" w:cs="Times New Roman"/>
          <w:sz w:val="24"/>
          <w:szCs w:val="24"/>
          <w:lang w:val="en-GB"/>
        </w:rPr>
        <w:t xml:space="preserve"> </w:t>
      </w:r>
      <w:r w:rsidR="00731E9C">
        <w:rPr>
          <w:rFonts w:ascii="Times New Roman" w:eastAsia="맑은 고딕" w:hAnsi="Times New Roman" w:cs="Times New Roman"/>
          <w:sz w:val="24"/>
          <w:szCs w:val="24"/>
          <w:lang w:val="en-GB"/>
        </w:rPr>
        <w:t>µg/m</w:t>
      </w:r>
      <w:r w:rsidR="00731E9C">
        <w:rPr>
          <w:rFonts w:ascii="Times New Roman" w:eastAsia="맑은 고딕" w:hAnsi="Times New Roman" w:cs="Times New Roman"/>
          <w:sz w:val="24"/>
          <w:szCs w:val="24"/>
          <w:vertAlign w:val="superscript"/>
          <w:lang w:val="en-GB"/>
        </w:rPr>
        <w:t>3</w:t>
      </w:r>
      <w:r w:rsidR="00B77472">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were generally similar on average but less variable compared to true concentrations</w:t>
      </w:r>
      <w:r w:rsidR="00B77472">
        <w:rPr>
          <w:rFonts w:ascii="Times New Roman" w:eastAsia="맑은 고딕" w:hAnsi="Times New Roman" w:cs="Times New Roman"/>
          <w:sz w:val="24"/>
          <w:szCs w:val="24"/>
          <w:lang w:val="en-GB"/>
        </w:rPr>
        <w:t xml:space="preserve"> (46.90-58.55</w:t>
      </w:r>
      <w:r w:rsidR="00B77472" w:rsidRPr="005165F5">
        <w:rPr>
          <w:rFonts w:ascii="Times New Roman" w:eastAsia="맑은 고딕" w:hAnsi="Times New Roman" w:cs="Times New Roman"/>
          <w:sz w:val="24"/>
          <w:szCs w:val="24"/>
          <w:lang w:val="en-GB"/>
        </w:rPr>
        <w:t xml:space="preserve"> </w:t>
      </w:r>
      <w:r w:rsidR="00B77472">
        <w:rPr>
          <w:rFonts w:ascii="Times New Roman" w:eastAsia="맑은 고딕" w:hAnsi="Times New Roman" w:cs="Times New Roman"/>
          <w:sz w:val="24"/>
          <w:szCs w:val="24"/>
          <w:lang w:val="en-GB"/>
        </w:rPr>
        <w:t>µg/m</w:t>
      </w:r>
      <w:r w:rsidR="00B77472">
        <w:rPr>
          <w:rFonts w:ascii="Times New Roman" w:eastAsia="맑은 고딕" w:hAnsi="Times New Roman" w:cs="Times New Roman"/>
          <w:sz w:val="24"/>
          <w:szCs w:val="24"/>
          <w:vertAlign w:val="superscript"/>
          <w:lang w:val="en-GB"/>
        </w:rPr>
        <w:t>3</w:t>
      </w:r>
      <w:r w:rsidR="00B77472">
        <w:rPr>
          <w:rFonts w:ascii="Times New Roman" w:eastAsia="맑은 고딕" w:hAnsi="Times New Roman" w:cs="Times New Roman"/>
          <w:sz w:val="24"/>
          <w:szCs w:val="24"/>
          <w:lang w:val="en-GB"/>
        </w:rPr>
        <w:t>, 4.66-6.45</w:t>
      </w:r>
      <w:r w:rsidR="00731E9C" w:rsidRPr="005165F5">
        <w:rPr>
          <w:rFonts w:ascii="Times New Roman" w:eastAsia="맑은 고딕" w:hAnsi="Times New Roman" w:cs="Times New Roman"/>
          <w:sz w:val="24"/>
          <w:szCs w:val="24"/>
          <w:lang w:val="en-GB"/>
        </w:rPr>
        <w:t xml:space="preserve"> </w:t>
      </w:r>
      <w:r w:rsidR="00731E9C">
        <w:rPr>
          <w:rFonts w:ascii="Times New Roman" w:eastAsia="맑은 고딕" w:hAnsi="Times New Roman" w:cs="Times New Roman"/>
          <w:sz w:val="24"/>
          <w:szCs w:val="24"/>
          <w:lang w:val="en-GB"/>
        </w:rPr>
        <w:t>µg/m</w:t>
      </w:r>
      <w:r w:rsidR="00731E9C">
        <w:rPr>
          <w:rFonts w:ascii="Times New Roman" w:eastAsia="맑은 고딕" w:hAnsi="Times New Roman" w:cs="Times New Roman"/>
          <w:sz w:val="24"/>
          <w:szCs w:val="24"/>
          <w:vertAlign w:val="superscript"/>
          <w:lang w:val="en-GB"/>
        </w:rPr>
        <w:t>3</w:t>
      </w:r>
      <w:r w:rsidR="00B77472">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Variability was even smaller </w:t>
      </w:r>
      <w:r w:rsidR="007F71DB">
        <w:rPr>
          <w:rFonts w:ascii="Times New Roman" w:eastAsia="맑은 고딕" w:hAnsi="Times New Roman" w:cs="Times New Roman"/>
          <w:sz w:val="24"/>
          <w:szCs w:val="24"/>
          <w:lang w:val="en-GB"/>
        </w:rPr>
        <w:t>when</w:t>
      </w:r>
      <w:r w:rsidR="006738B3">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address information </w:t>
      </w:r>
      <w:r w:rsidR="007F71DB">
        <w:rPr>
          <w:rFonts w:ascii="Times New Roman" w:eastAsia="맑은 고딕" w:hAnsi="Times New Roman" w:cs="Times New Roman"/>
          <w:sz w:val="24"/>
          <w:szCs w:val="24"/>
          <w:lang w:val="en-GB"/>
        </w:rPr>
        <w:t>was restricted to the district</w:t>
      </w:r>
      <w:r w:rsidR="00731E9C">
        <w:rPr>
          <w:rFonts w:ascii="Times New Roman" w:eastAsia="맑은 고딕" w:hAnsi="Times New Roman" w:cs="Times New Roman"/>
          <w:sz w:val="24"/>
          <w:szCs w:val="24"/>
          <w:lang w:val="en-GB"/>
        </w:rPr>
        <w:t xml:space="preserve"> (SD= 1.04-4.56</w:t>
      </w:r>
      <w:r w:rsidR="00731E9C" w:rsidRPr="005165F5">
        <w:rPr>
          <w:rFonts w:ascii="Times New Roman" w:eastAsia="맑은 고딕" w:hAnsi="Times New Roman" w:cs="Times New Roman"/>
          <w:sz w:val="24"/>
          <w:szCs w:val="24"/>
          <w:lang w:val="en-GB"/>
        </w:rPr>
        <w:t xml:space="preserve"> </w:t>
      </w:r>
      <w:r w:rsidR="00731E9C">
        <w:rPr>
          <w:rFonts w:ascii="Times New Roman" w:eastAsia="맑은 고딕" w:hAnsi="Times New Roman" w:cs="Times New Roman"/>
          <w:sz w:val="24"/>
          <w:szCs w:val="24"/>
          <w:lang w:val="en-GB"/>
        </w:rPr>
        <w:t>µg/m</w:t>
      </w:r>
      <w:r w:rsidR="00731E9C">
        <w:rPr>
          <w:rFonts w:ascii="Times New Roman" w:eastAsia="맑은 고딕" w:hAnsi="Times New Roman" w:cs="Times New Roman"/>
          <w:sz w:val="24"/>
          <w:szCs w:val="24"/>
          <w:vertAlign w:val="superscript"/>
          <w:lang w:val="en-GB"/>
        </w:rPr>
        <w:t>3</w:t>
      </w:r>
      <w:r w:rsidR="00731E9C">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compared to complete addresses</w:t>
      </w:r>
      <w:r w:rsidR="00731E9C">
        <w:rPr>
          <w:rFonts w:ascii="Times New Roman" w:eastAsia="맑은 고딕" w:hAnsi="Times New Roman" w:cs="Times New Roman"/>
          <w:sz w:val="24"/>
          <w:szCs w:val="24"/>
          <w:lang w:val="en-GB"/>
        </w:rPr>
        <w:t xml:space="preserve"> (1.56-6.45</w:t>
      </w:r>
      <w:r w:rsidR="00731E9C" w:rsidRPr="005165F5">
        <w:rPr>
          <w:rFonts w:ascii="Times New Roman" w:eastAsia="맑은 고딕" w:hAnsi="Times New Roman" w:cs="Times New Roman"/>
          <w:sz w:val="24"/>
          <w:szCs w:val="24"/>
          <w:lang w:val="en-GB"/>
        </w:rPr>
        <w:t xml:space="preserve"> </w:t>
      </w:r>
      <w:r w:rsidR="00731E9C">
        <w:rPr>
          <w:rFonts w:ascii="Times New Roman" w:eastAsia="맑은 고딕" w:hAnsi="Times New Roman" w:cs="Times New Roman"/>
          <w:sz w:val="24"/>
          <w:szCs w:val="24"/>
          <w:lang w:val="en-GB"/>
        </w:rPr>
        <w:t>µg/m</w:t>
      </w:r>
      <w:r w:rsidR="00731E9C">
        <w:rPr>
          <w:rFonts w:ascii="Times New Roman" w:eastAsia="맑은 고딕" w:hAnsi="Times New Roman" w:cs="Times New Roman"/>
          <w:sz w:val="24"/>
          <w:szCs w:val="24"/>
          <w:vertAlign w:val="superscript"/>
          <w:lang w:val="en-GB"/>
        </w:rPr>
        <w:t>3</w:t>
      </w:r>
      <w:r w:rsidR="00731E9C">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w:t>
      </w:r>
      <w:r w:rsidR="00731E9C">
        <w:rPr>
          <w:rFonts w:ascii="Times New Roman" w:eastAsia="맑은 고딕" w:hAnsi="Times New Roman" w:cs="Times New Roman"/>
          <w:sz w:val="24"/>
          <w:szCs w:val="24"/>
          <w:lang w:val="en-GB"/>
        </w:rPr>
        <w:t xml:space="preserve">This pattern was similar across eight ESs </w:t>
      </w:r>
      <w:r w:rsidR="009369FE">
        <w:rPr>
          <w:rFonts w:ascii="Times New Roman" w:eastAsia="맑은 고딕" w:hAnsi="Times New Roman" w:cs="Times New Roman"/>
          <w:sz w:val="24"/>
          <w:szCs w:val="24"/>
          <w:lang w:val="en-GB"/>
        </w:rPr>
        <w:t xml:space="preserve">with the smallest mean and variability in </w:t>
      </w:r>
      <w:r w:rsidR="00731E9C">
        <w:rPr>
          <w:rFonts w:ascii="Times New Roman" w:eastAsia="맑은 고딕" w:hAnsi="Times New Roman" w:cs="Times New Roman"/>
          <w:sz w:val="24"/>
          <w:szCs w:val="24"/>
          <w:lang w:val="en-GB"/>
        </w:rPr>
        <w:t xml:space="preserve">ES4 where </w:t>
      </w:r>
      <w:r w:rsidR="009369FE">
        <w:rPr>
          <w:rFonts w:ascii="Times New Roman" w:eastAsia="맑은 고딕" w:hAnsi="Times New Roman" w:cs="Times New Roman"/>
          <w:sz w:val="24"/>
          <w:szCs w:val="24"/>
          <w:lang w:val="en-GB"/>
        </w:rPr>
        <w:t xml:space="preserve">there is no spatial </w:t>
      </w:r>
      <w:r w:rsidR="00731E9C">
        <w:rPr>
          <w:rFonts w:ascii="Times New Roman" w:eastAsia="맑은 고딕" w:hAnsi="Times New Roman" w:cs="Times New Roman"/>
          <w:sz w:val="24"/>
          <w:szCs w:val="24"/>
          <w:lang w:val="en-GB"/>
        </w:rPr>
        <w:t xml:space="preserve">variability </w:t>
      </w:r>
      <w:r w:rsidR="009369FE">
        <w:rPr>
          <w:rFonts w:ascii="Times New Roman" w:eastAsia="맑은 고딕" w:hAnsi="Times New Roman" w:cs="Times New Roman"/>
          <w:sz w:val="24"/>
          <w:szCs w:val="24"/>
          <w:lang w:val="en-GB"/>
        </w:rPr>
        <w:t>in exposure.</w:t>
      </w:r>
      <w:r w:rsidR="00731E9C">
        <w:rPr>
          <w:rFonts w:ascii="Times New Roman" w:eastAsia="맑은 고딕" w:hAnsi="Times New Roman" w:cs="Times New Roman"/>
          <w:sz w:val="24"/>
          <w:szCs w:val="24"/>
          <w:lang w:val="en-GB"/>
        </w:rPr>
        <w:t xml:space="preserve"> </w:t>
      </w:r>
      <w:r w:rsidR="005165F5">
        <w:rPr>
          <w:rFonts w:ascii="Times New Roman" w:eastAsia="맑은 고딕" w:hAnsi="Times New Roman" w:cs="Times New Roman"/>
          <w:sz w:val="24"/>
          <w:szCs w:val="24"/>
          <w:lang w:val="en-GB"/>
        </w:rPr>
        <w:t>Across nine prediction methods, t</w:t>
      </w:r>
      <w:r>
        <w:rPr>
          <w:rFonts w:ascii="Times New Roman" w:eastAsia="맑은 고딕" w:hAnsi="Times New Roman" w:cs="Times New Roman"/>
          <w:sz w:val="24"/>
          <w:szCs w:val="24"/>
          <w:lang w:val="en-GB"/>
        </w:rPr>
        <w:t xml:space="preserve">he correlation with </w:t>
      </w:r>
      <w:r w:rsidR="005165F5">
        <w:rPr>
          <w:rFonts w:ascii="Times New Roman" w:eastAsia="맑은 고딕" w:hAnsi="Times New Roman" w:cs="Times New Roman"/>
          <w:sz w:val="24"/>
          <w:szCs w:val="24"/>
          <w:lang w:val="en-GB"/>
        </w:rPr>
        <w:t>true expsoure</w:t>
      </w:r>
      <w:r>
        <w:rPr>
          <w:rFonts w:ascii="Times New Roman" w:eastAsia="맑은 고딕" w:hAnsi="Times New Roman" w:cs="Times New Roman"/>
          <w:sz w:val="24"/>
          <w:szCs w:val="24"/>
          <w:lang w:val="en-GB"/>
        </w:rPr>
        <w:t xml:space="preserve"> was generally higher in UK and UKCA </w:t>
      </w:r>
      <w:r w:rsidR="00981526">
        <w:rPr>
          <w:rFonts w:ascii="Times New Roman" w:eastAsia="맑은 고딕" w:hAnsi="Times New Roman" w:cs="Times New Roman"/>
          <w:sz w:val="24"/>
          <w:szCs w:val="24"/>
          <w:lang w:val="en-GB"/>
        </w:rPr>
        <w:t>(Pearson correlation coefficient= 0.26-0.70)</w:t>
      </w:r>
      <w:r w:rsidR="001505F1">
        <w:rPr>
          <w:rFonts w:ascii="Times New Roman" w:eastAsia="맑은 고딕" w:hAnsi="Times New Roman" w:cs="Times New Roman"/>
          <w:sz w:val="24"/>
          <w:szCs w:val="24"/>
          <w:lang w:val="en-GB"/>
        </w:rPr>
        <w:t xml:space="preserve">, with complete and </w:t>
      </w:r>
      <w:r w:rsidR="001505F1">
        <w:rPr>
          <w:rFonts w:ascii="Times New Roman" w:eastAsia="맑은 고딕" w:hAnsi="Times New Roman" w:cs="Times New Roman"/>
          <w:sz w:val="24"/>
          <w:szCs w:val="24"/>
          <w:lang w:val="en-GB"/>
        </w:rPr>
        <w:lastRenderedPageBreak/>
        <w:t>incomplete address data respectively,</w:t>
      </w:r>
      <w:r w:rsidR="00981526">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compared to </w:t>
      </w:r>
      <w:r w:rsidR="00F23C71">
        <w:rPr>
          <w:rFonts w:ascii="Times New Roman" w:eastAsia="맑은 고딕" w:hAnsi="Times New Roman" w:cs="Times New Roman" w:hint="eastAsia"/>
          <w:sz w:val="24"/>
          <w:szCs w:val="24"/>
          <w:lang w:val="en-GB"/>
        </w:rPr>
        <w:t xml:space="preserve">the </w:t>
      </w:r>
      <w:r>
        <w:rPr>
          <w:rFonts w:ascii="Times New Roman" w:eastAsia="맑은 고딕" w:hAnsi="Times New Roman" w:cs="Times New Roman"/>
          <w:sz w:val="24"/>
          <w:szCs w:val="24"/>
          <w:lang w:val="en-GB"/>
        </w:rPr>
        <w:t>other prediction methods</w:t>
      </w:r>
      <w:r w:rsidR="00981526">
        <w:rPr>
          <w:rFonts w:ascii="Times New Roman" w:eastAsia="맑은 고딕" w:hAnsi="Times New Roman" w:cs="Times New Roman"/>
          <w:sz w:val="24"/>
          <w:szCs w:val="24"/>
          <w:lang w:val="en-GB"/>
        </w:rPr>
        <w:t xml:space="preserve"> (0.0</w:t>
      </w:r>
      <w:r w:rsidR="00D80F1A">
        <w:rPr>
          <w:rFonts w:ascii="Times New Roman" w:eastAsia="맑은 고딕" w:hAnsi="Times New Roman" w:cs="Times New Roman"/>
          <w:sz w:val="24"/>
          <w:szCs w:val="24"/>
          <w:lang w:val="en-GB"/>
        </w:rPr>
        <w:t>0</w:t>
      </w:r>
      <w:r w:rsidR="00981526">
        <w:rPr>
          <w:rFonts w:ascii="Times New Roman" w:eastAsia="맑은 고딕" w:hAnsi="Times New Roman" w:cs="Times New Roman"/>
          <w:sz w:val="24"/>
          <w:szCs w:val="24"/>
          <w:lang w:val="en-GB"/>
        </w:rPr>
        <w:t>-0.6</w:t>
      </w:r>
      <w:r w:rsidR="00D80F1A">
        <w:rPr>
          <w:rFonts w:ascii="Times New Roman" w:eastAsia="맑은 고딕" w:hAnsi="Times New Roman" w:cs="Times New Roman"/>
          <w:sz w:val="24"/>
          <w:szCs w:val="24"/>
          <w:lang w:val="en-GB"/>
        </w:rPr>
        <w:t>5</w:t>
      </w:r>
      <w:r w:rsidR="00981526">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across all ESs</w:t>
      </w:r>
      <w:r w:rsidR="00981526">
        <w:rPr>
          <w:rFonts w:ascii="Times New Roman" w:eastAsia="맑은 고딕" w:hAnsi="Times New Roman" w:cs="Times New Roman"/>
          <w:sz w:val="24"/>
          <w:szCs w:val="24"/>
          <w:lang w:val="en-GB"/>
        </w:rPr>
        <w:t xml:space="preserve"> except ES4 that showed little correlation </w:t>
      </w:r>
      <w:r>
        <w:rPr>
          <w:rFonts w:ascii="Times New Roman" w:eastAsia="맑은 고딕" w:hAnsi="Times New Roman" w:cs="Times New Roman"/>
          <w:sz w:val="24"/>
          <w:szCs w:val="24"/>
          <w:lang w:val="en-GB"/>
        </w:rPr>
        <w:t>(</w:t>
      </w:r>
      <w:r w:rsidRPr="00381C33">
        <w:rPr>
          <w:rFonts w:ascii="Times New Roman" w:eastAsia="맑은 고딕" w:hAnsi="Times New Roman" w:cs="Times New Roman"/>
          <w:sz w:val="24"/>
          <w:szCs w:val="24"/>
          <w:highlight w:val="green"/>
          <w:lang w:val="en-GB"/>
        </w:rPr>
        <w:t>Table</w:t>
      </w:r>
      <w:r w:rsidR="00F72268" w:rsidRPr="00381C33">
        <w:rPr>
          <w:rFonts w:ascii="Times New Roman" w:eastAsia="맑은 고딕" w:hAnsi="Times New Roman" w:cs="Times New Roman"/>
          <w:sz w:val="24"/>
          <w:szCs w:val="24"/>
          <w:highlight w:val="green"/>
          <w:lang w:val="en-GB"/>
        </w:rPr>
        <w:t xml:space="preserve"> </w:t>
      </w:r>
      <w:r w:rsidRPr="00381C33">
        <w:rPr>
          <w:rFonts w:ascii="Times New Roman" w:eastAsia="맑은 고딕" w:hAnsi="Times New Roman" w:cs="Times New Roman"/>
          <w:sz w:val="24"/>
          <w:szCs w:val="24"/>
          <w:highlight w:val="green"/>
          <w:lang w:val="en-GB"/>
        </w:rPr>
        <w:t>S</w:t>
      </w:r>
      <w:r w:rsidR="00D015F7">
        <w:rPr>
          <w:rFonts w:ascii="Times New Roman" w:eastAsia="맑은 고딕" w:hAnsi="Times New Roman" w:cs="Times New Roman"/>
          <w:sz w:val="24"/>
          <w:szCs w:val="24"/>
          <w:highlight w:val="green"/>
          <w:lang w:val="en-GB"/>
        </w:rPr>
        <w:t>2</w:t>
      </w:r>
      <w:r w:rsidR="00452046" w:rsidRPr="00381C33">
        <w:rPr>
          <w:rFonts w:ascii="Times New Roman" w:eastAsia="맑은 고딕" w:hAnsi="Times New Roman" w:cs="Times New Roman"/>
          <w:sz w:val="24"/>
          <w:szCs w:val="24"/>
          <w:highlight w:val="green"/>
          <w:lang w:val="en-GB"/>
        </w:rPr>
        <w:t>, Figure S3</w:t>
      </w:r>
      <w:r>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NM, IDWA, AA</w:t>
      </w:r>
      <w:r w:rsidR="00B62B74">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and UKD gave </w:t>
      </w:r>
      <w:r w:rsidR="00981526">
        <w:rPr>
          <w:rFonts w:ascii="Times New Roman" w:eastAsia="맑은 고딕" w:hAnsi="Times New Roman" w:cs="Times New Roman"/>
          <w:sz w:val="24"/>
          <w:szCs w:val="24"/>
          <w:lang w:val="en-GB"/>
        </w:rPr>
        <w:t xml:space="preserve">relatively </w:t>
      </w:r>
      <w:r w:rsidR="00D85226">
        <w:rPr>
          <w:rFonts w:ascii="Times New Roman" w:eastAsia="맑은 고딕" w:hAnsi="Times New Roman" w:cs="Times New Roman"/>
          <w:sz w:val="24"/>
          <w:szCs w:val="24"/>
          <w:lang w:val="en-GB"/>
        </w:rPr>
        <w:t>high</w:t>
      </w:r>
      <w:r>
        <w:rPr>
          <w:rFonts w:ascii="Times New Roman" w:eastAsia="맑은 고딕" w:hAnsi="Times New Roman" w:cs="Times New Roman"/>
          <w:sz w:val="24"/>
          <w:szCs w:val="24"/>
          <w:lang w:val="en-GB"/>
        </w:rPr>
        <w:t xml:space="preserve"> correlation </w:t>
      </w:r>
      <w:r w:rsidR="00981526">
        <w:rPr>
          <w:rFonts w:ascii="Times New Roman" w:eastAsia="맑은 고딕" w:hAnsi="Times New Roman" w:cs="Times New Roman"/>
          <w:sz w:val="24"/>
          <w:szCs w:val="24"/>
          <w:lang w:val="en-GB"/>
        </w:rPr>
        <w:t xml:space="preserve">and slopes close to 1 </w:t>
      </w:r>
      <w:r>
        <w:rPr>
          <w:rFonts w:ascii="Times New Roman" w:eastAsia="맑은 고딕" w:hAnsi="Times New Roman" w:cs="Times New Roman"/>
          <w:sz w:val="24"/>
          <w:szCs w:val="24"/>
          <w:lang w:val="en-GB"/>
        </w:rPr>
        <w:t xml:space="preserve">when there </w:t>
      </w:r>
      <w:r w:rsidR="005165F5">
        <w:rPr>
          <w:rFonts w:ascii="Times New Roman" w:eastAsia="맑은 고딕" w:hAnsi="Times New Roman" w:cs="Times New Roman"/>
          <w:sz w:val="24"/>
          <w:szCs w:val="24"/>
          <w:lang w:val="en-GB"/>
        </w:rPr>
        <w:t>wa</w:t>
      </w:r>
      <w:r>
        <w:rPr>
          <w:rFonts w:ascii="Times New Roman" w:eastAsia="맑은 고딕" w:hAnsi="Times New Roman" w:cs="Times New Roman"/>
          <w:sz w:val="24"/>
          <w:szCs w:val="24"/>
          <w:lang w:val="en-GB"/>
        </w:rPr>
        <w:t>s no mean structure with some spatial correlation</w:t>
      </w:r>
      <w:r w:rsidR="009369FE">
        <w:rPr>
          <w:rFonts w:ascii="Times New Roman" w:eastAsia="맑은 고딕" w:hAnsi="Times New Roman" w:cs="Times New Roman"/>
          <w:sz w:val="24"/>
          <w:szCs w:val="24"/>
          <w:lang w:val="en-GB"/>
        </w:rPr>
        <w:t xml:space="preserve"> in ES1-ES3</w:t>
      </w:r>
      <w:r>
        <w:rPr>
          <w:rFonts w:ascii="Times New Roman" w:eastAsia="맑은 고딕" w:hAnsi="Times New Roman" w:cs="Times New Roman"/>
          <w:sz w:val="24"/>
          <w:szCs w:val="24"/>
          <w:lang w:val="en-GB"/>
        </w:rPr>
        <w:t xml:space="preserve">, but </w:t>
      </w:r>
      <w:r w:rsidR="00B65EE1">
        <w:rPr>
          <w:rFonts w:ascii="Times New Roman" w:eastAsia="맑은 고딕" w:hAnsi="Times New Roman" w:cs="Times New Roman"/>
          <w:sz w:val="24"/>
          <w:szCs w:val="24"/>
          <w:lang w:val="en-GB"/>
        </w:rPr>
        <w:t>low</w:t>
      </w:r>
      <w:r>
        <w:rPr>
          <w:rFonts w:ascii="Times New Roman" w:eastAsia="맑은 고딕" w:hAnsi="Times New Roman" w:cs="Times New Roman"/>
          <w:sz w:val="24"/>
          <w:szCs w:val="24"/>
          <w:lang w:val="en-GB"/>
        </w:rPr>
        <w:t xml:space="preserve"> correlation otherwise. In contrast, LUR provided high correlation (0.60-0.65) when there </w:t>
      </w:r>
      <w:r w:rsidR="005165F5">
        <w:rPr>
          <w:rFonts w:ascii="Times New Roman" w:eastAsia="맑은 고딕" w:hAnsi="Times New Roman" w:cs="Times New Roman"/>
          <w:sz w:val="24"/>
          <w:szCs w:val="24"/>
          <w:lang w:val="en-GB"/>
        </w:rPr>
        <w:t>wa</w:t>
      </w:r>
      <w:r>
        <w:rPr>
          <w:rFonts w:ascii="Times New Roman" w:eastAsia="맑은 고딕" w:hAnsi="Times New Roman" w:cs="Times New Roman"/>
          <w:sz w:val="24"/>
          <w:szCs w:val="24"/>
          <w:lang w:val="en-GB"/>
        </w:rPr>
        <w:t>s a dominant mean structure</w:t>
      </w:r>
      <w:r w:rsidR="00B65EE1">
        <w:rPr>
          <w:rFonts w:ascii="Times New Roman" w:eastAsia="맑은 고딕" w:hAnsi="Times New Roman" w:cs="Times New Roman"/>
          <w:sz w:val="24"/>
          <w:szCs w:val="24"/>
          <w:lang w:val="en-GB"/>
        </w:rPr>
        <w:t xml:space="preserve"> as</w:t>
      </w:r>
      <w:r>
        <w:rPr>
          <w:rFonts w:ascii="Times New Roman" w:eastAsia="맑은 고딕" w:hAnsi="Times New Roman" w:cs="Times New Roman"/>
          <w:sz w:val="24"/>
          <w:szCs w:val="24"/>
          <w:lang w:val="en-GB"/>
        </w:rPr>
        <w:t xml:space="preserve"> </w:t>
      </w:r>
      <w:r w:rsidR="005165F5">
        <w:rPr>
          <w:rFonts w:ascii="Times New Roman" w:eastAsia="맑은 고딕" w:hAnsi="Times New Roman" w:cs="Times New Roman"/>
          <w:sz w:val="24"/>
          <w:szCs w:val="24"/>
          <w:lang w:val="en-GB"/>
        </w:rPr>
        <w:t xml:space="preserve">shown </w:t>
      </w:r>
      <w:r>
        <w:rPr>
          <w:rFonts w:ascii="Times New Roman" w:eastAsia="맑은 고딕" w:hAnsi="Times New Roman" w:cs="Times New Roman"/>
          <w:sz w:val="24"/>
          <w:szCs w:val="24"/>
          <w:lang w:val="en-GB"/>
        </w:rPr>
        <w:t>in ES7 and ES8, but low correlation</w:t>
      </w:r>
      <w:r w:rsidR="000B6C8C">
        <w:rPr>
          <w:rFonts w:ascii="Times New Roman" w:eastAsia="맑은 고딕" w:hAnsi="Times New Roman" w:cs="Times New Roman"/>
          <w:sz w:val="24"/>
          <w:szCs w:val="24"/>
          <w:lang w:val="en-GB"/>
        </w:rPr>
        <w:t>s</w:t>
      </w:r>
      <w:r>
        <w:rPr>
          <w:rFonts w:ascii="Times New Roman" w:eastAsia="맑은 고딕" w:hAnsi="Times New Roman" w:cs="Times New Roman"/>
          <w:sz w:val="24"/>
          <w:szCs w:val="24"/>
          <w:lang w:val="en-GB"/>
        </w:rPr>
        <w:t xml:space="preserve"> less than 0.1 without a mean structure.</w:t>
      </w:r>
      <w:r w:rsidR="00D80F1A">
        <w:rPr>
          <w:rFonts w:ascii="Times New Roman" w:eastAsia="맑은 고딕" w:hAnsi="Times New Roman" w:cs="Times New Roman"/>
          <w:sz w:val="24"/>
          <w:szCs w:val="24"/>
          <w:lang w:val="en-GB"/>
        </w:rPr>
        <w:t xml:space="preserve"> </w:t>
      </w:r>
    </w:p>
    <w:p w14:paraId="69C2D968" w14:textId="7BFAFE2B" w:rsidR="007036FB" w:rsidRPr="007036FB" w:rsidRDefault="007036FB" w:rsidP="00E13401">
      <w:pPr>
        <w:spacing w:line="480" w:lineRule="auto"/>
        <w:rPr>
          <w:rFonts w:ascii="Times New Roman" w:hAnsi="Times New Roman" w:cs="Times New Roman"/>
          <w:sz w:val="24"/>
          <w:szCs w:val="24"/>
          <w:u w:val="single"/>
          <w:lang w:val="en-GB"/>
        </w:rPr>
      </w:pPr>
      <w:r w:rsidRPr="007036FB">
        <w:rPr>
          <w:rFonts w:ascii="Times New Roman" w:hAnsi="Times New Roman" w:cs="Times New Roman"/>
          <w:sz w:val="24"/>
          <w:szCs w:val="24"/>
          <w:u w:val="single"/>
          <w:lang w:val="en-GB"/>
        </w:rPr>
        <w:t xml:space="preserve">Health </w:t>
      </w:r>
      <w:r w:rsidR="007A01F8">
        <w:rPr>
          <w:rFonts w:ascii="Times New Roman" w:hAnsi="Times New Roman" w:cs="Times New Roman"/>
          <w:sz w:val="24"/>
          <w:szCs w:val="24"/>
          <w:u w:val="single"/>
          <w:lang w:val="en-GB"/>
        </w:rPr>
        <w:t>E</w:t>
      </w:r>
      <w:r w:rsidRPr="007036FB">
        <w:rPr>
          <w:rFonts w:ascii="Times New Roman" w:hAnsi="Times New Roman" w:cs="Times New Roman"/>
          <w:sz w:val="24"/>
          <w:szCs w:val="24"/>
          <w:u w:val="single"/>
          <w:lang w:val="en-GB"/>
        </w:rPr>
        <w:t xml:space="preserve">ffect </w:t>
      </w:r>
      <w:r w:rsidR="007A01F8">
        <w:rPr>
          <w:rFonts w:ascii="Times New Roman" w:hAnsi="Times New Roman" w:cs="Times New Roman"/>
          <w:sz w:val="24"/>
          <w:szCs w:val="24"/>
          <w:u w:val="single"/>
          <w:lang w:val="en-GB"/>
        </w:rPr>
        <w:t>E</w:t>
      </w:r>
      <w:r w:rsidRPr="007036FB">
        <w:rPr>
          <w:rFonts w:ascii="Times New Roman" w:hAnsi="Times New Roman" w:cs="Times New Roman"/>
          <w:sz w:val="24"/>
          <w:szCs w:val="24"/>
          <w:u w:val="single"/>
          <w:lang w:val="en-GB"/>
        </w:rPr>
        <w:t xml:space="preserve">stimate </w:t>
      </w:r>
      <w:r w:rsidR="007A01F8">
        <w:rPr>
          <w:rFonts w:ascii="Times New Roman" w:hAnsi="Times New Roman" w:cs="Times New Roman"/>
          <w:sz w:val="24"/>
          <w:szCs w:val="24"/>
          <w:u w:val="single"/>
          <w:lang w:val="en-GB"/>
        </w:rPr>
        <w:t>P</w:t>
      </w:r>
      <w:r w:rsidRPr="007036FB">
        <w:rPr>
          <w:rFonts w:ascii="Times New Roman" w:hAnsi="Times New Roman" w:cs="Times New Roman"/>
          <w:sz w:val="24"/>
          <w:szCs w:val="24"/>
          <w:u w:val="single"/>
          <w:lang w:val="en-GB"/>
        </w:rPr>
        <w:t>roperties by</w:t>
      </w:r>
      <w:r w:rsidR="00D82F33">
        <w:rPr>
          <w:rFonts w:ascii="Times New Roman" w:hAnsi="Times New Roman" w:cs="Times New Roman"/>
          <w:sz w:val="24"/>
          <w:szCs w:val="24"/>
          <w:u w:val="single"/>
          <w:lang w:val="en-GB"/>
        </w:rPr>
        <w:t xml:space="preserve"> </w:t>
      </w:r>
      <w:r w:rsidR="009D0FB1">
        <w:rPr>
          <w:rFonts w:ascii="Times New Roman" w:hAnsi="Times New Roman" w:cs="Times New Roman"/>
          <w:sz w:val="24"/>
          <w:szCs w:val="24"/>
          <w:u w:val="single"/>
          <w:lang w:val="en-GB"/>
        </w:rPr>
        <w:t>A</w:t>
      </w:r>
      <w:r w:rsidR="00D82F33">
        <w:rPr>
          <w:rFonts w:ascii="Times New Roman" w:hAnsi="Times New Roman" w:cs="Times New Roman"/>
          <w:sz w:val="24"/>
          <w:szCs w:val="24"/>
          <w:u w:val="single"/>
          <w:lang w:val="en-GB"/>
        </w:rPr>
        <w:t xml:space="preserve">ddress </w:t>
      </w:r>
      <w:r w:rsidR="009D0FB1">
        <w:rPr>
          <w:rFonts w:ascii="Times New Roman" w:hAnsi="Times New Roman" w:cs="Times New Roman"/>
          <w:sz w:val="24"/>
          <w:szCs w:val="24"/>
          <w:u w:val="single"/>
          <w:lang w:val="en-GB"/>
        </w:rPr>
        <w:t>A</w:t>
      </w:r>
      <w:r w:rsidR="00D82F33">
        <w:rPr>
          <w:rFonts w:ascii="Times New Roman" w:hAnsi="Times New Roman" w:cs="Times New Roman"/>
          <w:sz w:val="24"/>
          <w:szCs w:val="24"/>
          <w:u w:val="single"/>
          <w:lang w:val="en-GB"/>
        </w:rPr>
        <w:t>vailability</w:t>
      </w:r>
    </w:p>
    <w:p w14:paraId="731B564D" w14:textId="1B671B08" w:rsidR="007036FB" w:rsidRDefault="007036FB" w:rsidP="00383CC6">
      <w:pPr>
        <w:spacing w:line="480" w:lineRule="auto"/>
        <w:ind w:firstLine="800"/>
        <w:jc w:val="left"/>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t xml:space="preserve">Performance of effect estimates of LBW for </w:t>
      </w:r>
      <w:r w:rsidR="00A03933">
        <w:rPr>
          <w:rFonts w:ascii="Times New Roman" w:eastAsia="맑은 고딕" w:hAnsi="Times New Roman" w:cs="Times New Roman"/>
          <w:kern w:val="0"/>
          <w:sz w:val="24"/>
          <w:szCs w:val="24"/>
          <w:lang w:val="en-GB"/>
        </w:rPr>
        <w:t xml:space="preserve">true and </w:t>
      </w:r>
      <w:r w:rsidR="005B42C0">
        <w:rPr>
          <w:rFonts w:ascii="Times New Roman" w:eastAsia="맑은 고딕" w:hAnsi="Times New Roman" w:cs="Times New Roman"/>
          <w:kern w:val="0"/>
          <w:sz w:val="24"/>
          <w:szCs w:val="24"/>
          <w:lang w:val="en-GB"/>
        </w:rPr>
        <w:t xml:space="preserve">predicted </w:t>
      </w:r>
      <w:r>
        <w:rPr>
          <w:rFonts w:ascii="Times New Roman" w:eastAsia="맑은 고딕" w:hAnsi="Times New Roman" w:cs="Times New Roman"/>
          <w:kern w:val="0"/>
          <w:sz w:val="24"/>
          <w:szCs w:val="24"/>
          <w:lang w:val="en-GB"/>
        </w:rPr>
        <w:t>annual-average PM</w:t>
      </w:r>
      <w:r>
        <w:rPr>
          <w:rFonts w:ascii="Times New Roman" w:eastAsia="맑은 고딕" w:hAnsi="Times New Roman" w:cs="Times New Roman"/>
          <w:kern w:val="0"/>
          <w:sz w:val="24"/>
          <w:szCs w:val="24"/>
          <w:vertAlign w:val="subscript"/>
          <w:lang w:val="en-GB"/>
        </w:rPr>
        <w:t>10</w:t>
      </w:r>
      <w:r>
        <w:rPr>
          <w:rFonts w:ascii="Times New Roman" w:eastAsia="맑은 고딕" w:hAnsi="Times New Roman" w:cs="Times New Roman"/>
          <w:kern w:val="0"/>
          <w:sz w:val="24"/>
          <w:szCs w:val="24"/>
          <w:lang w:val="en-GB"/>
        </w:rPr>
        <w:t xml:space="preserve"> concentrations became worse when data availability </w:t>
      </w:r>
      <w:r w:rsidR="00452046">
        <w:rPr>
          <w:rFonts w:ascii="Times New Roman" w:eastAsia="맑은 고딕" w:hAnsi="Times New Roman" w:cs="Times New Roman"/>
          <w:kern w:val="0"/>
          <w:sz w:val="24"/>
          <w:szCs w:val="24"/>
          <w:lang w:val="en-GB"/>
        </w:rPr>
        <w:t>for</w:t>
      </w:r>
      <w:r w:rsidR="00452046" w:rsidRPr="00452046">
        <w:rPr>
          <w:rFonts w:ascii="Times New Roman" w:eastAsia="맑은 고딕" w:hAnsi="Times New Roman" w:cs="Times New Roman"/>
          <w:kern w:val="0"/>
          <w:sz w:val="24"/>
          <w:szCs w:val="24"/>
          <w:lang w:val="en-GB"/>
        </w:rPr>
        <w:t xml:space="preserve"> </w:t>
      </w:r>
      <w:r w:rsidR="00452046">
        <w:rPr>
          <w:rFonts w:ascii="Times New Roman" w:eastAsia="맑은 고딕" w:hAnsi="Times New Roman" w:cs="Times New Roman"/>
          <w:kern w:val="0"/>
          <w:sz w:val="24"/>
          <w:szCs w:val="24"/>
          <w:lang w:val="en-GB"/>
        </w:rPr>
        <w:t>PM</w:t>
      </w:r>
      <w:r w:rsidR="00452046">
        <w:rPr>
          <w:rFonts w:ascii="Times New Roman" w:eastAsia="맑은 고딕" w:hAnsi="Times New Roman" w:cs="Times New Roman"/>
          <w:kern w:val="0"/>
          <w:sz w:val="24"/>
          <w:szCs w:val="24"/>
          <w:vertAlign w:val="subscript"/>
          <w:lang w:val="en-GB"/>
        </w:rPr>
        <w:t>10</w:t>
      </w:r>
      <w:r>
        <w:rPr>
          <w:rFonts w:ascii="Times New Roman" w:eastAsia="맑은 고딕" w:hAnsi="Times New Roman" w:cs="Times New Roman"/>
          <w:kern w:val="0"/>
          <w:sz w:val="24"/>
          <w:szCs w:val="24"/>
          <w:lang w:val="en-GB"/>
        </w:rPr>
        <w:t xml:space="preserve"> or address </w:t>
      </w:r>
      <w:r w:rsidR="00452046">
        <w:rPr>
          <w:rFonts w:ascii="Times New Roman" w:eastAsia="맑은 고딕" w:hAnsi="Times New Roman" w:cs="Times New Roman"/>
          <w:kern w:val="0"/>
          <w:sz w:val="24"/>
          <w:szCs w:val="24"/>
          <w:lang w:val="en-GB"/>
        </w:rPr>
        <w:t>was</w:t>
      </w:r>
      <w:r>
        <w:rPr>
          <w:rFonts w:ascii="Times New Roman" w:eastAsia="맑은 고딕" w:hAnsi="Times New Roman" w:cs="Times New Roman"/>
          <w:kern w:val="0"/>
          <w:sz w:val="24"/>
          <w:szCs w:val="24"/>
          <w:lang w:val="en-GB"/>
        </w:rPr>
        <w:t xml:space="preserve"> limited</w:t>
      </w:r>
      <w:r>
        <w:rPr>
          <w:rFonts w:ascii="Times New Roman" w:eastAsia="맑은 고딕" w:hAnsi="Times New Roman" w:cs="Times New Roman"/>
          <w:kern w:val="0"/>
          <w:sz w:val="24"/>
          <w:szCs w:val="24"/>
          <w:lang w:val="en-GB"/>
        </w:rPr>
        <w:t xml:space="preserve">. </w:t>
      </w:r>
      <w:r w:rsidRPr="00381C33">
        <w:rPr>
          <w:rFonts w:ascii="Times New Roman" w:eastAsia="맑은 고딕" w:hAnsi="Times New Roman" w:cs="Times New Roman"/>
          <w:kern w:val="0"/>
          <w:sz w:val="24"/>
          <w:szCs w:val="24"/>
          <w:highlight w:val="green"/>
          <w:lang w:val="en-GB"/>
        </w:rPr>
        <w:t>Table</w:t>
      </w:r>
      <w:r w:rsidR="00F72268" w:rsidRPr="00381C33">
        <w:rPr>
          <w:rFonts w:ascii="Times New Roman" w:eastAsia="맑은 고딕" w:hAnsi="Times New Roman" w:cs="Times New Roman"/>
          <w:kern w:val="0"/>
          <w:sz w:val="24"/>
          <w:szCs w:val="24"/>
          <w:highlight w:val="green"/>
          <w:lang w:val="en-GB"/>
        </w:rPr>
        <w:t xml:space="preserve"> </w:t>
      </w:r>
      <w:r w:rsidR="00D13450">
        <w:rPr>
          <w:rFonts w:ascii="Times New Roman" w:eastAsia="맑은 고딕" w:hAnsi="Times New Roman" w:cs="Times New Roman"/>
          <w:kern w:val="0"/>
          <w:sz w:val="24"/>
          <w:szCs w:val="24"/>
          <w:lang w:val="en-GB"/>
        </w:rPr>
        <w:t xml:space="preserve">2 </w:t>
      </w:r>
      <w:r>
        <w:rPr>
          <w:rFonts w:ascii="Times New Roman" w:eastAsia="맑은 고딕" w:hAnsi="Times New Roman" w:cs="Times New Roman"/>
          <w:kern w:val="0"/>
          <w:sz w:val="24"/>
          <w:szCs w:val="24"/>
          <w:lang w:val="en-GB"/>
        </w:rPr>
        <w:t xml:space="preserve">shows </w:t>
      </w:r>
      <w:r w:rsidR="00263B68">
        <w:rPr>
          <w:rFonts w:ascii="Times New Roman" w:eastAsia="맑은 고딕" w:hAnsi="Times New Roman" w:cs="Times New Roman"/>
          <w:kern w:val="0"/>
          <w:sz w:val="24"/>
          <w:szCs w:val="24"/>
          <w:lang w:val="en-GB"/>
        </w:rPr>
        <w:t>bias, RMSE, ASW, and CP</w:t>
      </w:r>
      <w:r>
        <w:rPr>
          <w:rFonts w:ascii="Times New Roman" w:eastAsia="맑은 고딕" w:hAnsi="Times New Roman" w:cs="Times New Roman"/>
          <w:kern w:val="0"/>
          <w:sz w:val="24"/>
          <w:szCs w:val="24"/>
          <w:lang w:val="en-GB"/>
        </w:rPr>
        <w:t xml:space="preserve"> of health effect estimates in four ESs including ES2, ES3, ES5, and ES8 where different exposure environments are more distinct</w:t>
      </w:r>
      <w:r w:rsidR="005B42C0">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w:t>
      </w:r>
      <w:r w:rsidRPr="00381C33">
        <w:rPr>
          <w:rFonts w:ascii="Times New Roman" w:eastAsia="맑은 고딕" w:hAnsi="Times New Roman" w:cs="Times New Roman"/>
          <w:kern w:val="0"/>
          <w:sz w:val="24"/>
          <w:szCs w:val="24"/>
          <w:highlight w:val="green"/>
          <w:lang w:val="en-GB"/>
        </w:rPr>
        <w:t>Table</w:t>
      </w:r>
      <w:r w:rsidR="00647C0E" w:rsidRPr="00381C33">
        <w:rPr>
          <w:rFonts w:ascii="Times New Roman" w:eastAsia="맑은 고딕" w:hAnsi="Times New Roman" w:cs="Times New Roman"/>
          <w:kern w:val="0"/>
          <w:sz w:val="24"/>
          <w:szCs w:val="24"/>
          <w:highlight w:val="green"/>
          <w:lang w:val="en-GB"/>
        </w:rPr>
        <w:t>s</w:t>
      </w:r>
      <w:r w:rsidRPr="00381C33">
        <w:rPr>
          <w:rFonts w:ascii="Times New Roman" w:eastAsia="맑은 고딕" w:hAnsi="Times New Roman" w:cs="Times New Roman"/>
          <w:kern w:val="0"/>
          <w:sz w:val="24"/>
          <w:szCs w:val="24"/>
          <w:highlight w:val="green"/>
          <w:lang w:val="en-GB"/>
        </w:rPr>
        <w:t xml:space="preserve"> S</w:t>
      </w:r>
      <w:r w:rsidR="00D015F7">
        <w:rPr>
          <w:rFonts w:ascii="Times New Roman" w:eastAsia="맑은 고딕" w:hAnsi="Times New Roman" w:cs="Times New Roman"/>
          <w:kern w:val="0"/>
          <w:sz w:val="24"/>
          <w:szCs w:val="24"/>
          <w:highlight w:val="green"/>
          <w:lang w:val="en-GB"/>
        </w:rPr>
        <w:t>3</w:t>
      </w:r>
      <w:r w:rsidR="00647C0E" w:rsidRPr="00381C33">
        <w:rPr>
          <w:rFonts w:ascii="Times New Roman" w:eastAsia="맑은 고딕" w:hAnsi="Times New Roman" w:cs="Times New Roman"/>
          <w:kern w:val="0"/>
          <w:sz w:val="24"/>
          <w:szCs w:val="24"/>
          <w:highlight w:val="green"/>
          <w:lang w:val="en-GB"/>
        </w:rPr>
        <w:t xml:space="preserve"> and</w:t>
      </w:r>
      <w:r w:rsidR="008F1AE7" w:rsidRPr="00381C33">
        <w:rPr>
          <w:rFonts w:ascii="Times New Roman" w:eastAsia="맑은 고딕" w:hAnsi="Times New Roman" w:cs="Times New Roman"/>
          <w:kern w:val="0"/>
          <w:sz w:val="24"/>
          <w:szCs w:val="24"/>
          <w:highlight w:val="green"/>
          <w:lang w:val="en-GB"/>
        </w:rPr>
        <w:t xml:space="preserve"> S</w:t>
      </w:r>
      <w:r w:rsidR="00D015F7">
        <w:rPr>
          <w:rFonts w:ascii="Times New Roman" w:eastAsia="맑은 고딕" w:hAnsi="Times New Roman" w:cs="Times New Roman"/>
          <w:kern w:val="0"/>
          <w:sz w:val="24"/>
          <w:szCs w:val="24"/>
          <w:highlight w:val="green"/>
          <w:lang w:val="en-GB"/>
        </w:rPr>
        <w:t>4</w:t>
      </w:r>
      <w:r w:rsidR="008F1AE7">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w:t>
      </w:r>
      <w:r w:rsidR="00647C0E">
        <w:rPr>
          <w:rFonts w:ascii="Times New Roman" w:eastAsia="맑은 고딕" w:hAnsi="Times New Roman" w:cs="Times New Roman"/>
          <w:kern w:val="0"/>
          <w:sz w:val="24"/>
          <w:szCs w:val="24"/>
          <w:lang w:val="en-GB"/>
        </w:rPr>
        <w:t xml:space="preserve">and </w:t>
      </w:r>
      <w:r w:rsidRPr="00381C33">
        <w:rPr>
          <w:rFonts w:ascii="Times New Roman" w:eastAsia="맑은 고딕" w:hAnsi="Times New Roman" w:cs="Times New Roman"/>
          <w:kern w:val="0"/>
          <w:sz w:val="24"/>
          <w:szCs w:val="24"/>
          <w:highlight w:val="green"/>
          <w:lang w:val="en-GB"/>
        </w:rPr>
        <w:t>Figure</w:t>
      </w:r>
      <w:r w:rsidR="00647C0E" w:rsidRPr="00381C33">
        <w:rPr>
          <w:rFonts w:ascii="Times New Roman" w:eastAsia="맑은 고딕" w:hAnsi="Times New Roman" w:cs="Times New Roman"/>
          <w:kern w:val="0"/>
          <w:sz w:val="24"/>
          <w:szCs w:val="24"/>
          <w:highlight w:val="green"/>
          <w:lang w:val="en-GB"/>
        </w:rPr>
        <w:t>s</w:t>
      </w:r>
      <w:r w:rsidRPr="00381C33">
        <w:rPr>
          <w:rFonts w:ascii="Times New Roman" w:eastAsia="맑은 고딕" w:hAnsi="Times New Roman" w:cs="Times New Roman"/>
          <w:kern w:val="0"/>
          <w:sz w:val="24"/>
          <w:szCs w:val="24"/>
          <w:highlight w:val="green"/>
          <w:lang w:val="en-GB"/>
        </w:rPr>
        <w:t xml:space="preserve"> S4 and S5</w:t>
      </w:r>
      <w:r>
        <w:rPr>
          <w:rFonts w:ascii="Times New Roman" w:eastAsia="맑은 고딕" w:hAnsi="Times New Roman" w:cs="Times New Roman"/>
          <w:kern w:val="0"/>
          <w:sz w:val="24"/>
          <w:szCs w:val="24"/>
          <w:lang w:val="en-GB"/>
        </w:rPr>
        <w:t xml:space="preserve"> show all eight scenarios. </w:t>
      </w:r>
      <w:r w:rsidR="00357E31">
        <w:rPr>
          <w:rFonts w:ascii="Times New Roman" w:eastAsia="맑은 고딕" w:hAnsi="Times New Roman" w:cs="Times New Roman"/>
          <w:kern w:val="0"/>
          <w:sz w:val="24"/>
          <w:szCs w:val="24"/>
          <w:lang w:val="en-GB"/>
        </w:rPr>
        <w:t xml:space="preserve">Bias and RMSE tended to increase using </w:t>
      </w:r>
      <w:commentRangeStart w:id="8"/>
      <w:r w:rsidR="00357E31">
        <w:rPr>
          <w:rFonts w:ascii="Times New Roman" w:eastAsia="맑은 고딕" w:hAnsi="Times New Roman" w:cs="Times New Roman"/>
          <w:kern w:val="0"/>
          <w:sz w:val="24"/>
          <w:szCs w:val="24"/>
          <w:lang w:val="en-GB"/>
        </w:rPr>
        <w:t xml:space="preserve">predicted </w:t>
      </w:r>
      <w:r w:rsidR="0082056D">
        <w:rPr>
          <w:rFonts w:ascii="Times New Roman" w:eastAsia="맑은 고딕" w:hAnsi="Times New Roman" w:cs="Times New Roman"/>
          <w:kern w:val="0"/>
          <w:sz w:val="24"/>
          <w:szCs w:val="24"/>
          <w:lang w:val="en-GB"/>
        </w:rPr>
        <w:t>exposure</w:t>
      </w:r>
      <w:r w:rsidR="00357E31">
        <w:rPr>
          <w:rFonts w:ascii="Times New Roman" w:eastAsia="맑은 고딕" w:hAnsi="Times New Roman" w:cs="Times New Roman"/>
          <w:kern w:val="0"/>
          <w:sz w:val="24"/>
          <w:szCs w:val="24"/>
          <w:lang w:val="en-GB"/>
        </w:rPr>
        <w:t xml:space="preserve"> </w:t>
      </w:r>
      <w:commentRangeEnd w:id="8"/>
      <w:r w:rsidR="0082056D">
        <w:rPr>
          <w:rStyle w:val="a8"/>
        </w:rPr>
        <w:commentReference w:id="8"/>
      </w:r>
      <w:r w:rsidR="0082056D">
        <w:rPr>
          <w:rFonts w:ascii="Times New Roman" w:eastAsia="맑은 고딕" w:hAnsi="Times New Roman" w:cs="Times New Roman"/>
          <w:kern w:val="0"/>
          <w:sz w:val="24"/>
          <w:szCs w:val="24"/>
          <w:lang w:val="en-GB"/>
        </w:rPr>
        <w:t>compared to</w:t>
      </w:r>
      <w:r w:rsidR="00357E31">
        <w:rPr>
          <w:rFonts w:ascii="Times New Roman" w:eastAsia="맑은 고딕" w:hAnsi="Times New Roman" w:cs="Times New Roman"/>
          <w:kern w:val="0"/>
          <w:sz w:val="24"/>
          <w:szCs w:val="24"/>
          <w:lang w:val="en-GB"/>
        </w:rPr>
        <w:t xml:space="preserve"> true </w:t>
      </w:r>
      <w:r w:rsidR="0082056D">
        <w:rPr>
          <w:rFonts w:ascii="Times New Roman" w:eastAsia="맑은 고딕" w:hAnsi="Times New Roman" w:cs="Times New Roman"/>
          <w:kern w:val="0"/>
          <w:sz w:val="24"/>
          <w:szCs w:val="24"/>
          <w:lang w:val="en-GB"/>
        </w:rPr>
        <w:t>exposure</w:t>
      </w:r>
      <w:r w:rsidR="00357E31">
        <w:rPr>
          <w:rFonts w:ascii="Times New Roman" w:eastAsia="맑은 고딕" w:hAnsi="Times New Roman" w:cs="Times New Roman"/>
          <w:kern w:val="0"/>
          <w:sz w:val="24"/>
          <w:szCs w:val="24"/>
          <w:lang w:val="en-GB"/>
        </w:rPr>
        <w:t xml:space="preserve">, </w:t>
      </w:r>
      <w:r w:rsidR="002A086A">
        <w:rPr>
          <w:rFonts w:ascii="Times New Roman" w:eastAsia="맑은 고딕" w:hAnsi="Times New Roman" w:cs="Times New Roman"/>
          <w:kern w:val="0"/>
          <w:sz w:val="24"/>
          <w:szCs w:val="24"/>
          <w:lang w:val="en-GB"/>
        </w:rPr>
        <w:t xml:space="preserve">while there was </w:t>
      </w:r>
      <w:r w:rsidR="00357E31">
        <w:rPr>
          <w:rFonts w:ascii="Times New Roman" w:eastAsia="맑은 고딕" w:hAnsi="Times New Roman" w:cs="Times New Roman"/>
          <w:kern w:val="0"/>
          <w:sz w:val="24"/>
          <w:szCs w:val="24"/>
          <w:lang w:val="en-GB"/>
        </w:rPr>
        <w:t xml:space="preserve">slightly larger increase </w:t>
      </w:r>
      <w:r w:rsidR="002A086A">
        <w:rPr>
          <w:rFonts w:ascii="Times New Roman" w:eastAsia="맑은 고딕" w:hAnsi="Times New Roman" w:cs="Times New Roman"/>
          <w:kern w:val="0"/>
          <w:sz w:val="24"/>
          <w:szCs w:val="24"/>
          <w:lang w:val="en-GB"/>
        </w:rPr>
        <w:t>with</w:t>
      </w:r>
      <w:r w:rsidR="00357E31">
        <w:rPr>
          <w:rFonts w:ascii="Times New Roman" w:eastAsia="맑은 고딕" w:hAnsi="Times New Roman" w:cs="Times New Roman"/>
          <w:kern w:val="0"/>
          <w:sz w:val="24"/>
          <w:szCs w:val="24"/>
          <w:lang w:val="en-GB"/>
        </w:rPr>
        <w:t xml:space="preserve"> incomplete addresses </w:t>
      </w:r>
      <w:r w:rsidR="002A086A">
        <w:rPr>
          <w:rFonts w:ascii="Times New Roman" w:eastAsia="맑은 고딕" w:hAnsi="Times New Roman" w:cs="Times New Roman"/>
          <w:kern w:val="0"/>
          <w:sz w:val="24"/>
          <w:szCs w:val="24"/>
          <w:lang w:val="en-GB"/>
        </w:rPr>
        <w:t>than with complete addresses</w:t>
      </w:r>
      <w:r w:rsidR="00357E31">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Performance varied </w:t>
      </w:r>
      <w:r w:rsidR="002A086A">
        <w:rPr>
          <w:rFonts w:ascii="Times New Roman" w:eastAsia="맑은 고딕" w:hAnsi="Times New Roman" w:cs="Times New Roman"/>
          <w:kern w:val="0"/>
          <w:sz w:val="24"/>
          <w:szCs w:val="24"/>
          <w:lang w:val="en-GB"/>
        </w:rPr>
        <w:t>more</w:t>
      </w:r>
      <w:r w:rsidR="00F81BE0">
        <w:rPr>
          <w:rFonts w:ascii="Times New Roman" w:eastAsia="맑은 고딕" w:hAnsi="Times New Roman" w:cs="Times New Roman"/>
          <w:kern w:val="0"/>
          <w:sz w:val="24"/>
          <w:szCs w:val="24"/>
          <w:lang w:val="en-GB"/>
        </w:rPr>
        <w:t xml:space="preserve"> </w:t>
      </w:r>
      <w:r>
        <w:rPr>
          <w:rFonts w:ascii="Times New Roman" w:eastAsia="맑은 고딕" w:hAnsi="Times New Roman" w:cs="Times New Roman"/>
          <w:kern w:val="0"/>
          <w:sz w:val="24"/>
          <w:szCs w:val="24"/>
          <w:lang w:val="en-GB"/>
        </w:rPr>
        <w:t>across different prediction methods and environmental scenarios</w:t>
      </w:r>
      <w:r w:rsidR="00357E31">
        <w:rPr>
          <w:rFonts w:ascii="Times New Roman" w:eastAsia="맑은 고딕" w:hAnsi="Times New Roman" w:cs="Times New Roman"/>
          <w:kern w:val="0"/>
          <w:sz w:val="24"/>
          <w:szCs w:val="24"/>
          <w:lang w:val="en-GB"/>
        </w:rPr>
        <w:t xml:space="preserve"> under </w:t>
      </w:r>
      <w:r w:rsidR="00F81BE0">
        <w:rPr>
          <w:rFonts w:ascii="Times New Roman" w:eastAsia="맑은 고딕" w:hAnsi="Times New Roman" w:cs="Times New Roman"/>
          <w:kern w:val="0"/>
          <w:sz w:val="24"/>
          <w:szCs w:val="24"/>
          <w:lang w:val="en-GB"/>
        </w:rPr>
        <w:t>complete</w:t>
      </w:r>
      <w:r w:rsidR="00357E31">
        <w:rPr>
          <w:rFonts w:ascii="Times New Roman" w:eastAsia="맑은 고딕" w:hAnsi="Times New Roman" w:cs="Times New Roman"/>
          <w:kern w:val="0"/>
          <w:sz w:val="24"/>
          <w:szCs w:val="24"/>
          <w:lang w:val="en-GB"/>
        </w:rPr>
        <w:t xml:space="preserve"> address</w:t>
      </w:r>
      <w:r w:rsidR="00D5118C">
        <w:rPr>
          <w:rFonts w:ascii="Times New Roman" w:eastAsia="맑은 고딕" w:hAnsi="Times New Roman" w:cs="Times New Roman"/>
          <w:kern w:val="0"/>
          <w:sz w:val="24"/>
          <w:szCs w:val="24"/>
          <w:lang w:val="en-GB"/>
        </w:rPr>
        <w:t>es</w:t>
      </w:r>
      <w:r w:rsidR="00357E31">
        <w:rPr>
          <w:rFonts w:ascii="Times New Roman" w:eastAsia="맑은 고딕" w:hAnsi="Times New Roman" w:cs="Times New Roman"/>
          <w:kern w:val="0"/>
          <w:sz w:val="24"/>
          <w:szCs w:val="24"/>
          <w:lang w:val="en-GB"/>
        </w:rPr>
        <w:t xml:space="preserve"> than </w:t>
      </w:r>
      <w:r w:rsidR="002A086A">
        <w:rPr>
          <w:rFonts w:ascii="Times New Roman" w:eastAsia="맑은 고딕" w:hAnsi="Times New Roman" w:cs="Times New Roman"/>
          <w:kern w:val="0"/>
          <w:sz w:val="24"/>
          <w:szCs w:val="24"/>
          <w:lang w:val="en-GB"/>
        </w:rPr>
        <w:t>in</w:t>
      </w:r>
      <w:r w:rsidR="00D5118C">
        <w:rPr>
          <w:rFonts w:ascii="Times New Roman" w:eastAsia="맑은 고딕" w:hAnsi="Times New Roman" w:cs="Times New Roman"/>
          <w:kern w:val="0"/>
          <w:sz w:val="24"/>
          <w:szCs w:val="24"/>
          <w:lang w:val="en-GB"/>
        </w:rPr>
        <w:t>complete</w:t>
      </w:r>
      <w:r w:rsidR="00357E31">
        <w:rPr>
          <w:rFonts w:ascii="Times New Roman" w:eastAsia="맑은 고딕" w:hAnsi="Times New Roman" w:cs="Times New Roman"/>
          <w:kern w:val="0"/>
          <w:sz w:val="24"/>
          <w:szCs w:val="24"/>
          <w:lang w:val="en-GB"/>
        </w:rPr>
        <w:t xml:space="preserve"> address</w:t>
      </w:r>
      <w:r w:rsidR="00D5118C">
        <w:rPr>
          <w:rFonts w:ascii="Times New Roman" w:eastAsia="맑은 고딕" w:hAnsi="Times New Roman" w:cs="Times New Roman"/>
          <w:kern w:val="0"/>
          <w:sz w:val="24"/>
          <w:szCs w:val="24"/>
          <w:lang w:val="en-GB"/>
        </w:rPr>
        <w:t>es</w:t>
      </w:r>
      <w:r w:rsidR="00357E31">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w:t>
      </w:r>
      <w:r w:rsidR="002A086A">
        <w:rPr>
          <w:rFonts w:ascii="Times New Roman" w:eastAsia="맑은 고딕" w:hAnsi="Times New Roman" w:cs="Times New Roman"/>
          <w:kern w:val="0"/>
          <w:sz w:val="24"/>
          <w:szCs w:val="24"/>
          <w:lang w:val="en-GB"/>
        </w:rPr>
        <w:t xml:space="preserve">Regardless of address availability, </w:t>
      </w:r>
      <w:r>
        <w:rPr>
          <w:rFonts w:ascii="Times New Roman" w:eastAsia="맑은 고딕" w:hAnsi="Times New Roman" w:cs="Times New Roman"/>
          <w:kern w:val="0"/>
          <w:sz w:val="24"/>
          <w:szCs w:val="24"/>
          <w:lang w:val="en-GB"/>
        </w:rPr>
        <w:t xml:space="preserve">CPs </w:t>
      </w:r>
      <w:r w:rsidR="002A086A">
        <w:rPr>
          <w:rFonts w:ascii="Times New Roman" w:eastAsia="맑은 고딕" w:hAnsi="Times New Roman" w:cs="Times New Roman"/>
          <w:kern w:val="0"/>
          <w:sz w:val="24"/>
          <w:szCs w:val="24"/>
          <w:lang w:val="en-GB"/>
        </w:rPr>
        <w:t xml:space="preserve">were </w:t>
      </w:r>
      <w:r>
        <w:rPr>
          <w:rFonts w:ascii="Times New Roman" w:eastAsia="맑은 고딕" w:hAnsi="Times New Roman" w:cs="Times New Roman"/>
          <w:kern w:val="0"/>
          <w:sz w:val="24"/>
          <w:szCs w:val="24"/>
          <w:lang w:val="en-GB"/>
        </w:rPr>
        <w:t xml:space="preserve">close to 0.95. </w:t>
      </w:r>
      <w:r w:rsidR="00647C0E">
        <w:rPr>
          <w:rFonts w:ascii="Times New Roman" w:eastAsia="맑은 고딕" w:hAnsi="Times New Roman" w:cs="Times New Roman"/>
          <w:kern w:val="0"/>
          <w:sz w:val="24"/>
          <w:szCs w:val="24"/>
          <w:lang w:val="en-GB"/>
        </w:rPr>
        <w:t>T</w:t>
      </w:r>
      <w:r w:rsidR="002A086A">
        <w:rPr>
          <w:rFonts w:ascii="Times New Roman" w:eastAsia="맑은 고딕" w:hAnsi="Times New Roman" w:cs="Times New Roman"/>
          <w:kern w:val="0"/>
          <w:sz w:val="24"/>
          <w:szCs w:val="24"/>
          <w:lang w:val="en-GB"/>
        </w:rPr>
        <w:t>PR</w:t>
      </w:r>
      <w:r w:rsidR="00647C0E">
        <w:rPr>
          <w:rFonts w:ascii="Times New Roman" w:eastAsia="맑은 고딕" w:hAnsi="Times New Roman" w:cs="Times New Roman"/>
          <w:kern w:val="0"/>
          <w:sz w:val="24"/>
          <w:szCs w:val="24"/>
          <w:lang w:val="en-GB"/>
        </w:rPr>
        <w:t xml:space="preserve"> </w:t>
      </w:r>
      <w:r w:rsidR="00F81BE0">
        <w:rPr>
          <w:rFonts w:ascii="Times New Roman" w:eastAsia="맑은 고딕" w:hAnsi="Times New Roman" w:cs="Times New Roman"/>
          <w:kern w:val="0"/>
          <w:sz w:val="24"/>
          <w:szCs w:val="24"/>
          <w:lang w:val="en-GB"/>
        </w:rPr>
        <w:t xml:space="preserve">was generally lower </w:t>
      </w:r>
      <w:r w:rsidR="00D5118C">
        <w:rPr>
          <w:rFonts w:ascii="Times New Roman" w:eastAsia="맑은 고딕" w:hAnsi="Times New Roman" w:cs="Times New Roman"/>
          <w:kern w:val="0"/>
          <w:sz w:val="24"/>
          <w:szCs w:val="24"/>
          <w:lang w:val="en-GB"/>
        </w:rPr>
        <w:t>with</w:t>
      </w:r>
      <w:r w:rsidR="00F81BE0">
        <w:rPr>
          <w:rFonts w:ascii="Times New Roman" w:eastAsia="맑은 고딕" w:hAnsi="Times New Roman" w:cs="Times New Roman"/>
          <w:kern w:val="0"/>
          <w:sz w:val="24"/>
          <w:szCs w:val="24"/>
          <w:lang w:val="en-GB"/>
        </w:rPr>
        <w:t xml:space="preserve"> incomplete address</w:t>
      </w:r>
      <w:r w:rsidR="00263B68">
        <w:rPr>
          <w:rFonts w:ascii="Times New Roman" w:eastAsia="맑은 고딕" w:hAnsi="Times New Roman" w:cs="Times New Roman"/>
          <w:kern w:val="0"/>
          <w:sz w:val="24"/>
          <w:szCs w:val="24"/>
          <w:lang w:val="en-GB"/>
        </w:rPr>
        <w:t>es</w:t>
      </w:r>
      <w:r w:rsidR="00F81BE0">
        <w:rPr>
          <w:rFonts w:ascii="Times New Roman" w:eastAsia="맑은 고딕" w:hAnsi="Times New Roman" w:cs="Times New Roman"/>
          <w:kern w:val="0"/>
          <w:sz w:val="24"/>
          <w:szCs w:val="24"/>
          <w:lang w:val="en-GB"/>
        </w:rPr>
        <w:t xml:space="preserve"> than </w:t>
      </w:r>
      <w:r w:rsidR="00D5118C">
        <w:rPr>
          <w:rFonts w:ascii="Times New Roman" w:eastAsia="맑은 고딕" w:hAnsi="Times New Roman" w:cs="Times New Roman"/>
          <w:kern w:val="0"/>
          <w:sz w:val="24"/>
          <w:szCs w:val="24"/>
          <w:lang w:val="en-GB"/>
        </w:rPr>
        <w:t>complete</w:t>
      </w:r>
      <w:r w:rsidR="00F81BE0">
        <w:rPr>
          <w:rFonts w:ascii="Times New Roman" w:eastAsia="맑은 고딕" w:hAnsi="Times New Roman" w:cs="Times New Roman"/>
          <w:kern w:val="0"/>
          <w:sz w:val="24"/>
          <w:szCs w:val="24"/>
          <w:lang w:val="en-GB"/>
        </w:rPr>
        <w:t xml:space="preserve"> address</w:t>
      </w:r>
      <w:r w:rsidR="00263B68">
        <w:rPr>
          <w:rFonts w:ascii="Times New Roman" w:eastAsia="맑은 고딕" w:hAnsi="Times New Roman" w:cs="Times New Roman"/>
          <w:kern w:val="0"/>
          <w:sz w:val="24"/>
          <w:szCs w:val="24"/>
          <w:lang w:val="en-GB"/>
        </w:rPr>
        <w:t>es</w:t>
      </w:r>
      <w:r>
        <w:rPr>
          <w:rFonts w:ascii="Times New Roman" w:eastAsia="맑은 고딕" w:hAnsi="Times New Roman" w:cs="Times New Roman"/>
          <w:kern w:val="0"/>
          <w:sz w:val="24"/>
          <w:szCs w:val="24"/>
          <w:lang w:val="en-GB"/>
        </w:rPr>
        <w:t xml:space="preserve"> (</w:t>
      </w:r>
      <w:r w:rsidRPr="00381C33">
        <w:rPr>
          <w:rFonts w:ascii="Times New Roman" w:eastAsia="맑은 고딕" w:hAnsi="Times New Roman" w:cs="Times New Roman"/>
          <w:kern w:val="0"/>
          <w:sz w:val="24"/>
          <w:szCs w:val="24"/>
          <w:highlight w:val="green"/>
          <w:lang w:val="en-GB"/>
        </w:rPr>
        <w:t>Figure S6</w:t>
      </w:r>
      <w:r>
        <w:rPr>
          <w:rFonts w:ascii="Times New Roman" w:eastAsia="맑은 고딕" w:hAnsi="Times New Roman" w:cs="Times New Roman"/>
          <w:kern w:val="0"/>
          <w:sz w:val="24"/>
          <w:szCs w:val="24"/>
          <w:lang w:val="en-GB"/>
        </w:rPr>
        <w:t>).</w:t>
      </w:r>
    </w:p>
    <w:p w14:paraId="7ACABAE9" w14:textId="1B29E79F" w:rsidR="007036FB" w:rsidRPr="00B8502F" w:rsidRDefault="00B8502F" w:rsidP="007036FB">
      <w:pPr>
        <w:spacing w:line="480" w:lineRule="auto"/>
        <w:rPr>
          <w:rFonts w:ascii="Times New Roman" w:eastAsia="맑은 고딕" w:hAnsi="Times New Roman" w:cs="Times New Roman"/>
          <w:kern w:val="0"/>
          <w:sz w:val="24"/>
          <w:szCs w:val="24"/>
          <w:u w:val="single"/>
          <w:lang w:val="en-GB"/>
        </w:rPr>
      </w:pPr>
      <w:r w:rsidRPr="00B8502F">
        <w:rPr>
          <w:rFonts w:ascii="Times New Roman" w:eastAsia="맑은 고딕" w:hAnsi="Times New Roman" w:cs="Times New Roman"/>
          <w:kern w:val="0"/>
          <w:sz w:val="24"/>
          <w:szCs w:val="24"/>
          <w:u w:val="single"/>
          <w:lang w:val="en-GB"/>
        </w:rPr>
        <w:t xml:space="preserve">Health </w:t>
      </w:r>
      <w:r w:rsidR="007A01F8">
        <w:rPr>
          <w:rFonts w:ascii="Times New Roman" w:eastAsia="맑은 고딕" w:hAnsi="Times New Roman" w:cs="Times New Roman"/>
          <w:kern w:val="0"/>
          <w:sz w:val="24"/>
          <w:szCs w:val="24"/>
          <w:u w:val="single"/>
          <w:lang w:val="en-GB"/>
        </w:rPr>
        <w:t>E</w:t>
      </w:r>
      <w:r w:rsidRPr="00B8502F">
        <w:rPr>
          <w:rFonts w:ascii="Times New Roman" w:eastAsia="맑은 고딕" w:hAnsi="Times New Roman" w:cs="Times New Roman"/>
          <w:kern w:val="0"/>
          <w:sz w:val="24"/>
          <w:szCs w:val="24"/>
          <w:u w:val="single"/>
          <w:lang w:val="en-GB"/>
        </w:rPr>
        <w:t xml:space="preserve">ffect </w:t>
      </w:r>
      <w:r w:rsidR="007A01F8">
        <w:rPr>
          <w:rFonts w:ascii="Times New Roman" w:eastAsia="맑은 고딕" w:hAnsi="Times New Roman" w:cs="Times New Roman"/>
          <w:kern w:val="0"/>
          <w:sz w:val="24"/>
          <w:szCs w:val="24"/>
          <w:u w:val="single"/>
          <w:lang w:val="en-GB"/>
        </w:rPr>
        <w:t>E</w:t>
      </w:r>
      <w:r w:rsidRPr="00B8502F">
        <w:rPr>
          <w:rFonts w:ascii="Times New Roman" w:eastAsia="맑은 고딕" w:hAnsi="Times New Roman" w:cs="Times New Roman"/>
          <w:kern w:val="0"/>
          <w:sz w:val="24"/>
          <w:szCs w:val="24"/>
          <w:u w:val="single"/>
          <w:lang w:val="en-GB"/>
        </w:rPr>
        <w:t xml:space="preserve">stimate </w:t>
      </w:r>
      <w:r w:rsidR="007A01F8">
        <w:rPr>
          <w:rFonts w:ascii="Times New Roman" w:eastAsia="맑은 고딕" w:hAnsi="Times New Roman" w:cs="Times New Roman"/>
          <w:kern w:val="0"/>
          <w:sz w:val="24"/>
          <w:szCs w:val="24"/>
          <w:u w:val="single"/>
          <w:lang w:val="en-GB"/>
        </w:rPr>
        <w:t>P</w:t>
      </w:r>
      <w:r w:rsidRPr="00B8502F">
        <w:rPr>
          <w:rFonts w:ascii="Times New Roman" w:eastAsia="맑은 고딕" w:hAnsi="Times New Roman" w:cs="Times New Roman"/>
          <w:kern w:val="0"/>
          <w:sz w:val="24"/>
          <w:szCs w:val="24"/>
          <w:u w:val="single"/>
          <w:lang w:val="en-GB"/>
        </w:rPr>
        <w:t xml:space="preserve">roperties by </w:t>
      </w:r>
      <w:r w:rsidR="007A01F8">
        <w:rPr>
          <w:rFonts w:ascii="Times New Roman" w:eastAsia="맑은 고딕" w:hAnsi="Times New Roman" w:cs="Times New Roman"/>
          <w:kern w:val="0"/>
          <w:sz w:val="24"/>
          <w:szCs w:val="24"/>
          <w:u w:val="single"/>
          <w:lang w:val="en-GB"/>
        </w:rPr>
        <w:t>E</w:t>
      </w:r>
      <w:r w:rsidRPr="00B8502F">
        <w:rPr>
          <w:rFonts w:ascii="Times New Roman" w:eastAsia="맑은 고딕" w:hAnsi="Times New Roman" w:cs="Times New Roman"/>
          <w:kern w:val="0"/>
          <w:sz w:val="24"/>
          <w:szCs w:val="24"/>
          <w:u w:val="single"/>
          <w:lang w:val="en-GB"/>
        </w:rPr>
        <w:t xml:space="preserve">xposure </w:t>
      </w:r>
      <w:r w:rsidR="007A01F8">
        <w:rPr>
          <w:rFonts w:ascii="Times New Roman" w:eastAsia="맑은 고딕" w:hAnsi="Times New Roman" w:cs="Times New Roman"/>
          <w:kern w:val="0"/>
          <w:sz w:val="24"/>
          <w:szCs w:val="24"/>
          <w:u w:val="single"/>
          <w:lang w:val="en-GB"/>
        </w:rPr>
        <w:t>P</w:t>
      </w:r>
      <w:r w:rsidRPr="00B8502F">
        <w:rPr>
          <w:rFonts w:ascii="Times New Roman" w:eastAsia="맑은 고딕" w:hAnsi="Times New Roman" w:cs="Times New Roman"/>
          <w:kern w:val="0"/>
          <w:sz w:val="24"/>
          <w:szCs w:val="24"/>
          <w:u w:val="single"/>
          <w:lang w:val="en-GB"/>
        </w:rPr>
        <w:t>rediction</w:t>
      </w:r>
    </w:p>
    <w:p w14:paraId="4E716F0F" w14:textId="5FA53E6C" w:rsidR="00B8502F" w:rsidRDefault="00B8502F" w:rsidP="00B8502F">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All prediction methods</w:t>
      </w:r>
      <w:r w:rsidR="00EB1B60">
        <w:rPr>
          <w:rFonts w:ascii="Times New Roman" w:eastAsia="맑은 고딕" w:hAnsi="Times New Roman" w:cs="Times New Roman"/>
          <w:sz w:val="24"/>
          <w:szCs w:val="24"/>
          <w:lang w:val="en-GB"/>
        </w:rPr>
        <w:t xml:space="preserve"> under </w:t>
      </w:r>
      <w:r w:rsidR="00F32555">
        <w:rPr>
          <w:rFonts w:ascii="Times New Roman" w:eastAsia="맑은 고딕" w:hAnsi="Times New Roman" w:cs="Times New Roman"/>
          <w:sz w:val="24"/>
          <w:szCs w:val="24"/>
          <w:lang w:val="en-GB"/>
        </w:rPr>
        <w:t>complete</w:t>
      </w:r>
      <w:r w:rsidR="00EB1B60">
        <w:rPr>
          <w:rFonts w:ascii="Times New Roman" w:eastAsia="맑은 고딕" w:hAnsi="Times New Roman" w:cs="Times New Roman"/>
          <w:sz w:val="24"/>
          <w:szCs w:val="24"/>
          <w:lang w:val="en-GB"/>
        </w:rPr>
        <w:t xml:space="preserve"> address</w:t>
      </w:r>
      <w:r w:rsidR="00D5118C">
        <w:rPr>
          <w:rFonts w:ascii="Times New Roman" w:eastAsia="맑은 고딕" w:hAnsi="Times New Roman" w:cs="Times New Roman"/>
          <w:sz w:val="24"/>
          <w:szCs w:val="24"/>
          <w:lang w:val="en-GB"/>
        </w:rPr>
        <w:t>es</w:t>
      </w:r>
      <w:r w:rsidR="00EB1B60">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w:t>
      </w:r>
      <w:r w:rsidR="00EB1B60">
        <w:rPr>
          <w:rFonts w:ascii="Times New Roman" w:eastAsia="맑은 고딕" w:hAnsi="Times New Roman" w:cs="Times New Roman"/>
          <w:sz w:val="24"/>
          <w:szCs w:val="24"/>
          <w:lang w:val="en-GB"/>
        </w:rPr>
        <w:t xml:space="preserve">and </w:t>
      </w:r>
      <w:r>
        <w:rPr>
          <w:rFonts w:ascii="Times New Roman" w:eastAsia="맑은 고딕" w:hAnsi="Times New Roman" w:cs="Times New Roman"/>
          <w:sz w:val="24"/>
          <w:szCs w:val="24"/>
          <w:lang w:val="en-GB"/>
        </w:rPr>
        <w:t xml:space="preserve">AA and UKD </w:t>
      </w:r>
      <w:r w:rsidR="00EB1B60">
        <w:rPr>
          <w:rFonts w:ascii="Times New Roman" w:eastAsia="맑은 고딕" w:hAnsi="Times New Roman" w:cs="Times New Roman"/>
          <w:sz w:val="24"/>
          <w:szCs w:val="24"/>
          <w:lang w:val="en-GB"/>
        </w:rPr>
        <w:t>under incomplete address</w:t>
      </w:r>
      <w:r w:rsidR="00FB588A">
        <w:rPr>
          <w:rFonts w:ascii="Times New Roman" w:eastAsia="맑은 고딕" w:hAnsi="Times New Roman" w:cs="Times New Roman"/>
          <w:sz w:val="24"/>
          <w:szCs w:val="24"/>
          <w:lang w:val="en-GB"/>
        </w:rPr>
        <w:t>es</w:t>
      </w:r>
      <w:r>
        <w:rPr>
          <w:rFonts w:ascii="Times New Roman" w:eastAsia="맑은 고딕" w:hAnsi="Times New Roman" w:cs="Times New Roman"/>
          <w:sz w:val="24"/>
          <w:szCs w:val="24"/>
          <w:lang w:val="en-GB"/>
        </w:rPr>
        <w:t xml:space="preserve"> </w:t>
      </w:r>
      <w:r w:rsidR="00B32F42">
        <w:rPr>
          <w:rFonts w:ascii="Times New Roman" w:eastAsia="맑은 고딕" w:hAnsi="Times New Roman" w:cs="Times New Roman"/>
          <w:sz w:val="24"/>
          <w:szCs w:val="24"/>
          <w:lang w:val="en-GB"/>
        </w:rPr>
        <w:t>mostly</w:t>
      </w:r>
      <w:r>
        <w:rPr>
          <w:rFonts w:ascii="Times New Roman" w:eastAsia="맑은 고딕" w:hAnsi="Times New Roman" w:cs="Times New Roman"/>
          <w:sz w:val="24"/>
          <w:szCs w:val="24"/>
          <w:lang w:val="en-GB"/>
        </w:rPr>
        <w:t xml:space="preserve"> showed negative bias indicating under-estimated health effects</w:t>
      </w:r>
      <w:r w:rsidR="00F32555">
        <w:rPr>
          <w:rFonts w:ascii="Times New Roman" w:eastAsia="맑은 고딕" w:hAnsi="Times New Roman" w:cs="Times New Roman"/>
          <w:sz w:val="24"/>
          <w:szCs w:val="24"/>
          <w:lang w:val="en-GB"/>
        </w:rPr>
        <w:t xml:space="preserve"> </w:t>
      </w:r>
      <w:r w:rsidR="00ED76B8">
        <w:rPr>
          <w:rFonts w:ascii="Times New Roman" w:eastAsia="맑은 고딕" w:hAnsi="Times New Roman" w:cs="Times New Roman"/>
          <w:sz w:val="24"/>
          <w:szCs w:val="24"/>
          <w:lang w:val="en-GB"/>
        </w:rPr>
        <w:t>(Table</w:t>
      </w:r>
      <w:r w:rsidR="00F32555">
        <w:rPr>
          <w:rFonts w:ascii="Times New Roman" w:eastAsia="맑은 고딕" w:hAnsi="Times New Roman" w:cs="Times New Roman"/>
          <w:sz w:val="24"/>
          <w:szCs w:val="24"/>
          <w:lang w:val="en-GB"/>
        </w:rPr>
        <w:t>s</w:t>
      </w:r>
      <w:r w:rsidR="00ED76B8">
        <w:rPr>
          <w:rFonts w:ascii="Times New Roman" w:eastAsia="맑은 고딕" w:hAnsi="Times New Roman" w:cs="Times New Roman"/>
          <w:sz w:val="24"/>
          <w:szCs w:val="24"/>
          <w:lang w:val="en-GB"/>
        </w:rPr>
        <w:t xml:space="preserve"> </w:t>
      </w:r>
      <w:r w:rsidR="00D13450">
        <w:rPr>
          <w:rFonts w:ascii="Times New Roman" w:eastAsia="맑은 고딕" w:hAnsi="Times New Roman" w:cs="Times New Roman"/>
          <w:sz w:val="24"/>
          <w:szCs w:val="24"/>
          <w:lang w:val="en-GB"/>
        </w:rPr>
        <w:t>2</w:t>
      </w:r>
      <w:r w:rsidR="00F32555">
        <w:rPr>
          <w:rFonts w:ascii="Times New Roman" w:eastAsia="맑은 고딕" w:hAnsi="Times New Roman" w:cs="Times New Roman"/>
          <w:sz w:val="24"/>
          <w:szCs w:val="24"/>
          <w:lang w:val="en-GB"/>
        </w:rPr>
        <w:t>,</w:t>
      </w:r>
      <w:r w:rsidR="00ED76B8">
        <w:rPr>
          <w:rFonts w:ascii="Times New Roman" w:eastAsia="맑은 고딕" w:hAnsi="Times New Roman" w:cs="Times New Roman"/>
          <w:sz w:val="24"/>
          <w:szCs w:val="24"/>
          <w:lang w:val="en-GB"/>
        </w:rPr>
        <w:t xml:space="preserve"> S3, and S4)</w:t>
      </w:r>
      <w:r w:rsidR="00F32555">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w:t>
      </w:r>
      <w:r w:rsidR="00146A75">
        <w:rPr>
          <w:rFonts w:ascii="Times New Roman" w:eastAsia="맑은 고딕" w:hAnsi="Times New Roman" w:cs="Times New Roman"/>
          <w:sz w:val="24"/>
          <w:szCs w:val="24"/>
          <w:lang w:val="en-GB"/>
        </w:rPr>
        <w:t>B</w:t>
      </w:r>
      <w:r>
        <w:rPr>
          <w:rFonts w:ascii="Times New Roman" w:eastAsia="맑은 고딕" w:hAnsi="Times New Roman" w:cs="Times New Roman"/>
          <w:sz w:val="24"/>
          <w:szCs w:val="24"/>
          <w:lang w:val="en-GB"/>
        </w:rPr>
        <w:t>ias w</w:t>
      </w:r>
      <w:r w:rsidR="00CB7DB0">
        <w:rPr>
          <w:rFonts w:ascii="Times New Roman" w:eastAsia="맑은 고딕" w:hAnsi="Times New Roman" w:cs="Times New Roman"/>
          <w:sz w:val="24"/>
          <w:szCs w:val="24"/>
          <w:lang w:val="en-GB"/>
        </w:rPr>
        <w:t>as</w:t>
      </w:r>
      <w:r>
        <w:rPr>
          <w:rFonts w:ascii="Times New Roman" w:eastAsia="맑은 고딕" w:hAnsi="Times New Roman" w:cs="Times New Roman"/>
          <w:sz w:val="24"/>
          <w:szCs w:val="24"/>
          <w:lang w:val="en-GB"/>
        </w:rPr>
        <w:t xml:space="preserve"> particularly large for NM, AA, and UKD </w:t>
      </w:r>
      <w:r w:rsidR="00B32F42">
        <w:rPr>
          <w:rFonts w:ascii="Times New Roman" w:eastAsia="맑은 고딕" w:hAnsi="Times New Roman" w:cs="Times New Roman"/>
          <w:sz w:val="24"/>
          <w:szCs w:val="24"/>
          <w:lang w:val="en-GB"/>
        </w:rPr>
        <w:t xml:space="preserve">that </w:t>
      </w:r>
      <w:r>
        <w:rPr>
          <w:rFonts w:ascii="Times New Roman" w:eastAsia="맑은 고딕" w:hAnsi="Times New Roman" w:cs="Times New Roman"/>
          <w:sz w:val="24"/>
          <w:szCs w:val="24"/>
          <w:lang w:val="en-GB"/>
        </w:rPr>
        <w:t>rel</w:t>
      </w:r>
      <w:r w:rsidR="00B32F42">
        <w:rPr>
          <w:rFonts w:ascii="Times New Roman" w:eastAsia="맑은 고딕" w:hAnsi="Times New Roman" w:cs="Times New Roman"/>
          <w:sz w:val="24"/>
          <w:szCs w:val="24"/>
          <w:lang w:val="en-GB"/>
        </w:rPr>
        <w:t>ied</w:t>
      </w:r>
      <w:r>
        <w:rPr>
          <w:rFonts w:ascii="Times New Roman" w:eastAsia="맑은 고딕" w:hAnsi="Times New Roman" w:cs="Times New Roman"/>
          <w:sz w:val="24"/>
          <w:szCs w:val="24"/>
          <w:lang w:val="en-GB"/>
        </w:rPr>
        <w:t xml:space="preserve"> on the </w:t>
      </w:r>
      <w:r w:rsidR="00B32F42">
        <w:rPr>
          <w:rFonts w:ascii="Times New Roman" w:eastAsia="맑은 고딕" w:hAnsi="Times New Roman" w:cs="Times New Roman"/>
          <w:sz w:val="24"/>
          <w:szCs w:val="24"/>
          <w:lang w:val="en-GB"/>
        </w:rPr>
        <w:t>measurement</w:t>
      </w:r>
      <w:r w:rsidR="00CA6BCE">
        <w:rPr>
          <w:rFonts w:ascii="Times New Roman" w:eastAsia="맑은 고딕" w:hAnsi="Times New Roman" w:cs="Times New Roman"/>
          <w:sz w:val="24"/>
          <w:szCs w:val="24"/>
          <w:lang w:val="en-GB"/>
        </w:rPr>
        <w:t xml:space="preserve"> or prediction</w:t>
      </w:r>
      <w:r>
        <w:rPr>
          <w:rFonts w:ascii="Times New Roman" w:eastAsia="맑은 고딕" w:hAnsi="Times New Roman" w:cs="Times New Roman"/>
          <w:sz w:val="24"/>
          <w:szCs w:val="24"/>
          <w:lang w:val="en-GB"/>
        </w:rPr>
        <w:t xml:space="preserve"> at </w:t>
      </w:r>
      <w:r w:rsidR="00CF3551">
        <w:rPr>
          <w:rFonts w:ascii="Times New Roman" w:eastAsia="맑은 고딕" w:hAnsi="Times New Roman" w:cs="Times New Roman"/>
          <w:sz w:val="24"/>
          <w:szCs w:val="24"/>
          <w:lang w:val="en-GB"/>
        </w:rPr>
        <w:t xml:space="preserve">a </w:t>
      </w:r>
      <w:r>
        <w:rPr>
          <w:rFonts w:ascii="Times New Roman" w:eastAsia="맑은 고딕" w:hAnsi="Times New Roman" w:cs="Times New Roman"/>
          <w:sz w:val="24"/>
          <w:szCs w:val="24"/>
          <w:lang w:val="en-GB"/>
        </w:rPr>
        <w:t>single</w:t>
      </w:r>
      <w:r w:rsidR="00361E30">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monitoring site</w:t>
      </w:r>
      <w:r w:rsidR="00CA6BCE">
        <w:rPr>
          <w:rFonts w:ascii="Times New Roman" w:eastAsia="맑은 고딕" w:hAnsi="Times New Roman" w:cs="Times New Roman"/>
          <w:sz w:val="24"/>
          <w:szCs w:val="24"/>
          <w:lang w:val="en-GB"/>
        </w:rPr>
        <w:t xml:space="preserve"> to assess </w:t>
      </w:r>
      <w:r w:rsidR="00B32F42">
        <w:rPr>
          <w:rFonts w:ascii="Times New Roman" w:eastAsia="맑은 고딕" w:hAnsi="Times New Roman" w:cs="Times New Roman"/>
          <w:sz w:val="24"/>
          <w:szCs w:val="24"/>
          <w:lang w:val="en-GB"/>
        </w:rPr>
        <w:t xml:space="preserve">an </w:t>
      </w:r>
      <w:r w:rsidR="00CA6BCE">
        <w:rPr>
          <w:rFonts w:ascii="Times New Roman" w:eastAsia="맑은 고딕" w:hAnsi="Times New Roman" w:cs="Times New Roman"/>
          <w:sz w:val="24"/>
          <w:szCs w:val="24"/>
          <w:lang w:val="en-GB"/>
        </w:rPr>
        <w:t>individual exposure</w:t>
      </w:r>
      <w:r>
        <w:rPr>
          <w:rFonts w:ascii="Times New Roman" w:eastAsia="맑은 고딕" w:hAnsi="Times New Roman" w:cs="Times New Roman"/>
          <w:sz w:val="24"/>
          <w:szCs w:val="24"/>
          <w:lang w:val="en-GB"/>
        </w:rPr>
        <w:t xml:space="preserve">. </w:t>
      </w:r>
      <w:r w:rsidR="00CF3551">
        <w:rPr>
          <w:rFonts w:ascii="Times New Roman" w:eastAsia="맑은 고딕" w:hAnsi="Times New Roman" w:cs="Times New Roman"/>
          <w:sz w:val="24"/>
          <w:szCs w:val="24"/>
          <w:lang w:val="en-GB"/>
        </w:rPr>
        <w:t xml:space="preserve">However, UKD using predictions estimated at governmental offices that were largely located in highly populated areas gave </w:t>
      </w:r>
      <w:r w:rsidR="00CA6BCE">
        <w:rPr>
          <w:rFonts w:ascii="Times New Roman" w:eastAsia="맑은 고딕" w:hAnsi="Times New Roman" w:cs="Times New Roman"/>
          <w:sz w:val="24"/>
          <w:szCs w:val="24"/>
          <w:lang w:val="en-GB"/>
        </w:rPr>
        <w:t>smaller bias</w:t>
      </w:r>
      <w:r w:rsidR="00CF3551">
        <w:rPr>
          <w:rFonts w:ascii="Times New Roman" w:eastAsia="맑은 고딕" w:hAnsi="Times New Roman" w:cs="Times New Roman"/>
          <w:sz w:val="24"/>
          <w:szCs w:val="24"/>
          <w:lang w:val="en-GB"/>
        </w:rPr>
        <w:t xml:space="preserve"> than NM and AA</w:t>
      </w:r>
      <w:r w:rsidR="00CA6BCE">
        <w:rPr>
          <w:rFonts w:ascii="Times New Roman" w:eastAsia="맑은 고딕" w:hAnsi="Times New Roman" w:cs="Times New Roman"/>
          <w:sz w:val="24"/>
          <w:szCs w:val="24"/>
          <w:lang w:val="en-GB"/>
        </w:rPr>
        <w:t xml:space="preserve"> based on regulatory monitoring </w:t>
      </w:r>
      <w:r w:rsidR="00CA6BCE">
        <w:rPr>
          <w:rFonts w:ascii="Times New Roman" w:eastAsia="맑은 고딕" w:hAnsi="Times New Roman" w:cs="Times New Roman"/>
          <w:sz w:val="24"/>
          <w:szCs w:val="24"/>
          <w:lang w:val="en-GB"/>
        </w:rPr>
        <w:lastRenderedPageBreak/>
        <w:t>sites</w:t>
      </w:r>
      <w:r w:rsidR="00CF3551">
        <w:rPr>
          <w:rFonts w:ascii="Times New Roman" w:eastAsia="맑은 고딕" w:hAnsi="Times New Roman" w:cs="Times New Roman"/>
          <w:sz w:val="24"/>
          <w:szCs w:val="24"/>
          <w:lang w:val="en-GB"/>
        </w:rPr>
        <w:t xml:space="preserve">. </w:t>
      </w:r>
      <w:r w:rsidR="00364109">
        <w:rPr>
          <w:rFonts w:ascii="Times New Roman" w:eastAsia="맑은 고딕" w:hAnsi="Times New Roman" w:cs="Times New Roman"/>
          <w:sz w:val="24"/>
          <w:szCs w:val="24"/>
          <w:lang w:val="en-GB"/>
        </w:rPr>
        <w:t xml:space="preserve">When address data were </w:t>
      </w:r>
      <w:commentRangeStart w:id="9"/>
      <w:r w:rsidR="00364109">
        <w:rPr>
          <w:rFonts w:ascii="Times New Roman" w:eastAsia="맑은 고딕" w:hAnsi="Times New Roman" w:cs="Times New Roman"/>
          <w:sz w:val="24"/>
          <w:szCs w:val="24"/>
          <w:lang w:val="en-GB"/>
        </w:rPr>
        <w:t>fully available</w:t>
      </w:r>
      <w:commentRangeEnd w:id="9"/>
      <w:r w:rsidR="00364109">
        <w:rPr>
          <w:rStyle w:val="a8"/>
        </w:rPr>
        <w:commentReference w:id="9"/>
      </w:r>
      <w:r w:rsidR="00364109">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UK gave lower bias and RMSE than other approaches across all ESs. This good performance was notably prominent in ES5 to ES8 </w:t>
      </w:r>
      <w:r w:rsidR="000B6C8C">
        <w:rPr>
          <w:rFonts w:ascii="Times New Roman" w:eastAsia="맑은 고딕" w:hAnsi="Times New Roman" w:cs="Times New Roman"/>
          <w:sz w:val="24"/>
          <w:szCs w:val="24"/>
          <w:lang w:val="en-GB"/>
        </w:rPr>
        <w:t>which</w:t>
      </w:r>
      <w:r>
        <w:rPr>
          <w:rFonts w:ascii="Times New Roman" w:eastAsia="맑은 고딕" w:hAnsi="Times New Roman" w:cs="Times New Roman"/>
          <w:sz w:val="24"/>
          <w:szCs w:val="24"/>
          <w:lang w:val="en-GB"/>
        </w:rPr>
        <w:t xml:space="preserve"> includes a mean structure. NM tended to provide small RMSE and ASE, but relatively large negative bias, while IDWA gave relatively small bias but large RMSE and ASE. LUR provided good performance only when there is a mean structure in the true environment (ES5 to ES8). </w:t>
      </w:r>
      <w:r w:rsidR="00364109">
        <w:rPr>
          <w:rFonts w:ascii="Times New Roman" w:eastAsia="맑은 고딕" w:hAnsi="Times New Roman" w:cs="Times New Roman"/>
          <w:sz w:val="24"/>
          <w:szCs w:val="24"/>
          <w:lang w:val="en-GB"/>
        </w:rPr>
        <w:t>When address data were limited to the district, t</w:t>
      </w:r>
      <w:r>
        <w:rPr>
          <w:rFonts w:ascii="Times New Roman" w:eastAsia="맑은 고딕" w:hAnsi="Times New Roman" w:cs="Times New Roman"/>
          <w:sz w:val="24"/>
          <w:szCs w:val="24"/>
          <w:lang w:val="en-GB"/>
        </w:rPr>
        <w:t>hree UK-based district averages showed much smaller bias with either direction and slightly higher RMSE and ASE compared to the other two prediction methods of AA and UKD</w:t>
      </w:r>
      <w:r w:rsidR="00916DD0">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Among these three approaches, UKCA as the exposure averaged over a large number of population-representative points at the fine spatial scale showed better performance than UKNA and UKGA based on coarse spatial-scale </w:t>
      </w:r>
      <w:r w:rsidR="00364109">
        <w:rPr>
          <w:rFonts w:ascii="Times New Roman" w:eastAsia="맑은 고딕" w:hAnsi="Times New Roman" w:cs="Times New Roman"/>
          <w:sz w:val="24"/>
          <w:szCs w:val="24"/>
          <w:lang w:val="en-GB"/>
        </w:rPr>
        <w:t xml:space="preserve">population-represnetative </w:t>
      </w:r>
      <w:r>
        <w:rPr>
          <w:rFonts w:ascii="Times New Roman" w:eastAsia="맑은 고딕" w:hAnsi="Times New Roman" w:cs="Times New Roman"/>
          <w:sz w:val="24"/>
          <w:szCs w:val="24"/>
          <w:lang w:val="en-GB"/>
        </w:rPr>
        <w:t xml:space="preserve">points and spatially-representative points, respectively. </w:t>
      </w:r>
      <w:r w:rsidR="00CA6BCE">
        <w:rPr>
          <w:rFonts w:ascii="Times New Roman" w:eastAsia="맑은 고딕" w:hAnsi="Times New Roman" w:cs="Times New Roman"/>
          <w:sz w:val="24"/>
          <w:szCs w:val="24"/>
          <w:lang w:val="en-GB"/>
        </w:rPr>
        <w:t>T</w:t>
      </w:r>
      <w:r w:rsidR="00364109">
        <w:rPr>
          <w:rFonts w:ascii="Times New Roman" w:eastAsia="맑은 고딕" w:hAnsi="Times New Roman" w:cs="Times New Roman"/>
          <w:sz w:val="24"/>
          <w:szCs w:val="24"/>
          <w:lang w:val="en-GB"/>
        </w:rPr>
        <w:t>PR</w:t>
      </w:r>
      <w:r>
        <w:rPr>
          <w:rFonts w:ascii="Times New Roman" w:eastAsia="맑은 고딕" w:hAnsi="Times New Roman" w:cs="Times New Roman"/>
          <w:sz w:val="24"/>
          <w:szCs w:val="24"/>
          <w:lang w:val="en-GB"/>
        </w:rPr>
        <w:t xml:space="preserve"> w</w:t>
      </w:r>
      <w:r w:rsidR="00CA6BCE">
        <w:rPr>
          <w:rFonts w:ascii="Times New Roman" w:eastAsia="맑은 고딕" w:hAnsi="Times New Roman" w:cs="Times New Roman"/>
          <w:sz w:val="24"/>
          <w:szCs w:val="24"/>
          <w:lang w:val="en-GB"/>
        </w:rPr>
        <w:t>as</w:t>
      </w:r>
      <w:r>
        <w:rPr>
          <w:rFonts w:ascii="Times New Roman" w:eastAsia="맑은 고딕" w:hAnsi="Times New Roman" w:cs="Times New Roman"/>
          <w:sz w:val="24"/>
          <w:szCs w:val="24"/>
          <w:lang w:val="en-GB"/>
        </w:rPr>
        <w:t xml:space="preserve"> also generally higher in UK and UK-based district averages</w:t>
      </w:r>
      <w:r w:rsidR="00A32971">
        <w:rPr>
          <w:rFonts w:ascii="Times New Roman" w:eastAsia="맑은 고딕" w:hAnsi="Times New Roman" w:cs="Times New Roman"/>
          <w:sz w:val="24"/>
          <w:szCs w:val="24"/>
          <w:lang w:val="en-GB"/>
        </w:rPr>
        <w:t xml:space="preserve"> (Figure S6)</w:t>
      </w:r>
      <w:r>
        <w:rPr>
          <w:rFonts w:ascii="Times New Roman" w:eastAsia="맑은 고딕" w:hAnsi="Times New Roman" w:cs="Times New Roman"/>
          <w:sz w:val="24"/>
          <w:szCs w:val="24"/>
          <w:lang w:val="en-GB"/>
        </w:rPr>
        <w:t>.</w:t>
      </w:r>
    </w:p>
    <w:p w14:paraId="70BE7A5F" w14:textId="690DB410" w:rsidR="00B8502F" w:rsidRPr="001F4B14" w:rsidRDefault="001F4B14" w:rsidP="00B8502F">
      <w:pPr>
        <w:spacing w:line="480" w:lineRule="auto"/>
        <w:jc w:val="left"/>
        <w:rPr>
          <w:rFonts w:ascii="Times New Roman" w:eastAsia="맑은 고딕" w:hAnsi="Times New Roman" w:cs="Times New Roman"/>
          <w:sz w:val="24"/>
          <w:szCs w:val="24"/>
          <w:u w:val="single"/>
          <w:lang w:val="en-GB"/>
        </w:rPr>
      </w:pPr>
      <w:r w:rsidRPr="001F4B14">
        <w:rPr>
          <w:rFonts w:ascii="Times New Roman" w:eastAsia="맑은 고딕" w:hAnsi="Times New Roman" w:cs="Times New Roman"/>
          <w:sz w:val="24"/>
          <w:szCs w:val="24"/>
          <w:u w:val="single"/>
          <w:lang w:val="en-GB"/>
        </w:rPr>
        <w:t xml:space="preserve">Health </w:t>
      </w:r>
      <w:r w:rsidR="007A01F8">
        <w:rPr>
          <w:rFonts w:ascii="Times New Roman" w:eastAsia="맑은 고딕" w:hAnsi="Times New Roman" w:cs="Times New Roman"/>
          <w:sz w:val="24"/>
          <w:szCs w:val="24"/>
          <w:u w:val="single"/>
          <w:lang w:val="en-GB"/>
        </w:rPr>
        <w:t>E</w:t>
      </w:r>
      <w:r w:rsidRPr="001F4B14">
        <w:rPr>
          <w:rFonts w:ascii="Times New Roman" w:eastAsia="맑은 고딕" w:hAnsi="Times New Roman" w:cs="Times New Roman"/>
          <w:sz w:val="24"/>
          <w:szCs w:val="24"/>
          <w:u w:val="single"/>
          <w:lang w:val="en-GB"/>
        </w:rPr>
        <w:t xml:space="preserve">ffect </w:t>
      </w:r>
      <w:r w:rsidR="007A01F8">
        <w:rPr>
          <w:rFonts w:ascii="Times New Roman" w:eastAsia="맑은 고딕" w:hAnsi="Times New Roman" w:cs="Times New Roman"/>
          <w:sz w:val="24"/>
          <w:szCs w:val="24"/>
          <w:u w:val="single"/>
          <w:lang w:val="en-GB"/>
        </w:rPr>
        <w:t>E</w:t>
      </w:r>
      <w:r w:rsidRPr="001F4B14">
        <w:rPr>
          <w:rFonts w:ascii="Times New Roman" w:eastAsia="맑은 고딕" w:hAnsi="Times New Roman" w:cs="Times New Roman"/>
          <w:sz w:val="24"/>
          <w:szCs w:val="24"/>
          <w:u w:val="single"/>
          <w:lang w:val="en-GB"/>
        </w:rPr>
        <w:t xml:space="preserve">stimate </w:t>
      </w:r>
      <w:r w:rsidR="007A01F8">
        <w:rPr>
          <w:rFonts w:ascii="Times New Roman" w:eastAsia="맑은 고딕" w:hAnsi="Times New Roman" w:cs="Times New Roman"/>
          <w:sz w:val="24"/>
          <w:szCs w:val="24"/>
          <w:u w:val="single"/>
          <w:lang w:val="en-GB"/>
        </w:rPr>
        <w:t>P</w:t>
      </w:r>
      <w:r w:rsidRPr="001F4B14">
        <w:rPr>
          <w:rFonts w:ascii="Times New Roman" w:eastAsia="맑은 고딕" w:hAnsi="Times New Roman" w:cs="Times New Roman"/>
          <w:sz w:val="24"/>
          <w:szCs w:val="24"/>
          <w:u w:val="single"/>
          <w:lang w:val="en-GB"/>
        </w:rPr>
        <w:t xml:space="preserve">roperties by </w:t>
      </w:r>
      <w:r w:rsidR="007A01F8">
        <w:rPr>
          <w:rFonts w:ascii="Times New Roman" w:eastAsia="맑은 고딕" w:hAnsi="Times New Roman" w:cs="Times New Roman"/>
          <w:sz w:val="24"/>
          <w:szCs w:val="24"/>
          <w:u w:val="single"/>
          <w:lang w:val="en-GB"/>
        </w:rPr>
        <w:t>E</w:t>
      </w:r>
      <w:r w:rsidRPr="001F4B14">
        <w:rPr>
          <w:rFonts w:ascii="Times New Roman" w:eastAsia="맑은 고딕" w:hAnsi="Times New Roman" w:cs="Times New Roman"/>
          <w:sz w:val="24"/>
          <w:szCs w:val="24"/>
          <w:u w:val="single"/>
          <w:lang w:val="en-GB"/>
        </w:rPr>
        <w:t xml:space="preserve">nvironmental </w:t>
      </w:r>
      <w:r w:rsidR="007A01F8">
        <w:rPr>
          <w:rFonts w:ascii="Times New Roman" w:eastAsia="맑은 고딕" w:hAnsi="Times New Roman" w:cs="Times New Roman"/>
          <w:sz w:val="24"/>
          <w:szCs w:val="24"/>
          <w:u w:val="single"/>
          <w:lang w:val="en-GB"/>
        </w:rPr>
        <w:t>S</w:t>
      </w:r>
      <w:r w:rsidRPr="001F4B14">
        <w:rPr>
          <w:rFonts w:ascii="Times New Roman" w:eastAsia="맑은 고딕" w:hAnsi="Times New Roman" w:cs="Times New Roman"/>
          <w:sz w:val="24"/>
          <w:szCs w:val="24"/>
          <w:u w:val="single"/>
          <w:lang w:val="en-GB"/>
        </w:rPr>
        <w:t>cenarios</w:t>
      </w:r>
    </w:p>
    <w:p w14:paraId="56698C3E" w14:textId="591167F5" w:rsidR="007036FB" w:rsidRDefault="00717ED3" w:rsidP="00383CC6">
      <w:pPr>
        <w:spacing w:line="480" w:lineRule="auto"/>
        <w:ind w:firstLine="800"/>
        <w:jc w:val="left"/>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t xml:space="preserve">Better performance of </w:t>
      </w:r>
      <w:r w:rsidR="001F4B14">
        <w:rPr>
          <w:rFonts w:ascii="Times New Roman" w:eastAsia="맑은 고딕" w:hAnsi="Times New Roman" w:cs="Times New Roman"/>
          <w:kern w:val="0"/>
          <w:sz w:val="24"/>
          <w:szCs w:val="24"/>
          <w:lang w:val="en-GB"/>
        </w:rPr>
        <w:t xml:space="preserve">UK </w:t>
      </w:r>
      <w:r>
        <w:rPr>
          <w:rFonts w:ascii="Times New Roman" w:eastAsia="맑은 고딕" w:hAnsi="Times New Roman" w:cs="Times New Roman"/>
          <w:kern w:val="0"/>
          <w:sz w:val="24"/>
          <w:szCs w:val="24"/>
          <w:lang w:val="en-GB"/>
        </w:rPr>
        <w:t xml:space="preserve">and UKCA </w:t>
      </w:r>
      <w:r w:rsidR="00916DD0">
        <w:rPr>
          <w:rFonts w:ascii="Times New Roman" w:eastAsia="맑은 고딕" w:hAnsi="Times New Roman" w:cs="Times New Roman"/>
          <w:kern w:val="0"/>
          <w:sz w:val="24"/>
          <w:szCs w:val="24"/>
          <w:lang w:val="en-GB"/>
        </w:rPr>
        <w:t xml:space="preserve">under complete </w:t>
      </w:r>
      <w:r>
        <w:rPr>
          <w:rFonts w:ascii="Times New Roman" w:eastAsia="맑은 고딕" w:hAnsi="Times New Roman" w:cs="Times New Roman"/>
          <w:kern w:val="0"/>
          <w:sz w:val="24"/>
          <w:szCs w:val="24"/>
          <w:lang w:val="en-GB"/>
        </w:rPr>
        <w:t xml:space="preserve">and incomplete </w:t>
      </w:r>
      <w:r w:rsidR="00916DD0">
        <w:rPr>
          <w:rFonts w:ascii="Times New Roman" w:eastAsia="맑은 고딕" w:hAnsi="Times New Roman" w:cs="Times New Roman"/>
          <w:kern w:val="0"/>
          <w:sz w:val="24"/>
          <w:szCs w:val="24"/>
          <w:lang w:val="en-GB"/>
        </w:rPr>
        <w:t>address</w:t>
      </w:r>
      <w:r w:rsidR="001F4B14">
        <w:rPr>
          <w:rFonts w:ascii="Times New Roman" w:eastAsia="맑은 고딕" w:hAnsi="Times New Roman" w:cs="Times New Roman"/>
          <w:kern w:val="0"/>
          <w:sz w:val="24"/>
          <w:szCs w:val="24"/>
          <w:lang w:val="en-GB"/>
        </w:rPr>
        <w:t xml:space="preserve"> </w:t>
      </w:r>
      <w:r>
        <w:rPr>
          <w:rFonts w:ascii="Times New Roman" w:eastAsia="맑은 고딕" w:hAnsi="Times New Roman" w:cs="Times New Roman"/>
          <w:kern w:val="0"/>
          <w:sz w:val="24"/>
          <w:szCs w:val="24"/>
          <w:lang w:val="en-GB"/>
        </w:rPr>
        <w:t xml:space="preserve">conditions, respectively, were consistent </w:t>
      </w:r>
      <w:r w:rsidR="001F4B14">
        <w:rPr>
          <w:rFonts w:ascii="Times New Roman" w:eastAsia="맑은 고딕" w:hAnsi="Times New Roman" w:cs="Times New Roman"/>
          <w:kern w:val="0"/>
          <w:sz w:val="24"/>
          <w:szCs w:val="24"/>
          <w:lang w:val="en-GB"/>
        </w:rPr>
        <w:t>across all eight ESs (</w:t>
      </w:r>
      <w:r w:rsidR="008F1AE7" w:rsidRPr="00381C33">
        <w:rPr>
          <w:rFonts w:ascii="Times New Roman" w:eastAsia="맑은 고딕" w:hAnsi="Times New Roman" w:cs="Times New Roman"/>
          <w:kern w:val="0"/>
          <w:sz w:val="24"/>
          <w:szCs w:val="24"/>
          <w:highlight w:val="green"/>
          <w:lang w:val="en-GB"/>
        </w:rPr>
        <w:t>Table</w:t>
      </w:r>
      <w:r w:rsidR="00CA6BCE" w:rsidRPr="00381C33">
        <w:rPr>
          <w:rFonts w:ascii="Times New Roman" w:eastAsia="맑은 고딕" w:hAnsi="Times New Roman" w:cs="Times New Roman"/>
          <w:kern w:val="0"/>
          <w:sz w:val="24"/>
          <w:szCs w:val="24"/>
          <w:highlight w:val="green"/>
          <w:lang w:val="en-GB"/>
        </w:rPr>
        <w:t>s</w:t>
      </w:r>
      <w:r w:rsidR="008F1AE7" w:rsidRPr="00381C33">
        <w:rPr>
          <w:rFonts w:ascii="Times New Roman" w:eastAsia="맑은 고딕" w:hAnsi="Times New Roman" w:cs="Times New Roman"/>
          <w:kern w:val="0"/>
          <w:sz w:val="24"/>
          <w:szCs w:val="24"/>
          <w:highlight w:val="green"/>
          <w:lang w:val="en-GB"/>
        </w:rPr>
        <w:t xml:space="preserve"> S3</w:t>
      </w:r>
      <w:r w:rsidR="00CA6BCE" w:rsidRPr="00381C33">
        <w:rPr>
          <w:rFonts w:ascii="Times New Roman" w:eastAsia="맑은 고딕" w:hAnsi="Times New Roman" w:cs="Times New Roman"/>
          <w:kern w:val="0"/>
          <w:sz w:val="24"/>
          <w:szCs w:val="24"/>
          <w:highlight w:val="green"/>
          <w:lang w:val="en-GB"/>
        </w:rPr>
        <w:t xml:space="preserve"> and</w:t>
      </w:r>
      <w:r w:rsidR="00F72268" w:rsidRPr="00381C33">
        <w:rPr>
          <w:rFonts w:ascii="Times New Roman" w:eastAsia="맑은 고딕" w:hAnsi="Times New Roman" w:cs="Times New Roman"/>
          <w:kern w:val="0"/>
          <w:sz w:val="24"/>
          <w:szCs w:val="24"/>
          <w:highlight w:val="green"/>
          <w:lang w:val="en-GB"/>
        </w:rPr>
        <w:t xml:space="preserve"> </w:t>
      </w:r>
      <w:r w:rsidR="001F4B14" w:rsidRPr="00381C33">
        <w:rPr>
          <w:rFonts w:ascii="Times New Roman" w:eastAsia="맑은 고딕" w:hAnsi="Times New Roman" w:cs="Times New Roman"/>
          <w:kern w:val="0"/>
          <w:sz w:val="24"/>
          <w:szCs w:val="24"/>
          <w:highlight w:val="green"/>
          <w:lang w:val="en-GB"/>
        </w:rPr>
        <w:t>S</w:t>
      </w:r>
      <w:r w:rsidR="008F1AE7" w:rsidRPr="00381C33">
        <w:rPr>
          <w:rFonts w:ascii="Times New Roman" w:eastAsia="맑은 고딕" w:hAnsi="Times New Roman" w:cs="Times New Roman"/>
          <w:kern w:val="0"/>
          <w:sz w:val="24"/>
          <w:szCs w:val="24"/>
          <w:highlight w:val="green"/>
          <w:lang w:val="en-GB"/>
        </w:rPr>
        <w:t>4</w:t>
      </w:r>
      <w:r w:rsidR="001F4B14" w:rsidRPr="00381C33">
        <w:rPr>
          <w:rFonts w:ascii="Times New Roman" w:eastAsia="맑은 고딕" w:hAnsi="Times New Roman" w:cs="Times New Roman"/>
          <w:kern w:val="0"/>
          <w:sz w:val="24"/>
          <w:szCs w:val="24"/>
          <w:highlight w:val="green"/>
          <w:lang w:val="en-GB"/>
        </w:rPr>
        <w:t xml:space="preserve">, </w:t>
      </w:r>
      <w:r w:rsidR="00CA6BCE" w:rsidRPr="00381C33">
        <w:rPr>
          <w:rFonts w:ascii="Times New Roman" w:eastAsia="맑은 고딕" w:hAnsi="Times New Roman" w:cs="Times New Roman"/>
          <w:kern w:val="0"/>
          <w:sz w:val="24"/>
          <w:szCs w:val="24"/>
          <w:highlight w:val="green"/>
          <w:lang w:val="en-GB"/>
        </w:rPr>
        <w:t xml:space="preserve">and </w:t>
      </w:r>
      <w:r w:rsidR="001F4B14" w:rsidRPr="00381C33">
        <w:rPr>
          <w:rFonts w:ascii="Times New Roman" w:eastAsia="맑은 고딕" w:hAnsi="Times New Roman" w:cs="Times New Roman"/>
          <w:kern w:val="0"/>
          <w:sz w:val="24"/>
          <w:szCs w:val="24"/>
          <w:highlight w:val="green"/>
          <w:lang w:val="en-GB"/>
        </w:rPr>
        <w:t>Figure</w:t>
      </w:r>
      <w:r w:rsidR="00F72268" w:rsidRPr="00381C33">
        <w:rPr>
          <w:rFonts w:ascii="Times New Roman" w:eastAsia="맑은 고딕" w:hAnsi="Times New Roman" w:cs="Times New Roman"/>
          <w:kern w:val="0"/>
          <w:sz w:val="24"/>
          <w:szCs w:val="24"/>
          <w:highlight w:val="green"/>
          <w:lang w:val="en-GB"/>
        </w:rPr>
        <w:t xml:space="preserve"> </w:t>
      </w:r>
      <w:r w:rsidR="001F4B14" w:rsidRPr="00381C33">
        <w:rPr>
          <w:rFonts w:ascii="Times New Roman" w:eastAsia="맑은 고딕" w:hAnsi="Times New Roman" w:cs="Times New Roman"/>
          <w:kern w:val="0"/>
          <w:sz w:val="24"/>
          <w:szCs w:val="24"/>
          <w:highlight w:val="green"/>
          <w:lang w:val="en-GB"/>
        </w:rPr>
        <w:t>S4</w:t>
      </w:r>
      <w:r w:rsidR="00A32971">
        <w:rPr>
          <w:rFonts w:ascii="Times New Roman" w:eastAsia="맑은 고딕" w:hAnsi="Times New Roman" w:cs="Times New Roman"/>
          <w:kern w:val="0"/>
          <w:sz w:val="24"/>
          <w:szCs w:val="24"/>
          <w:lang w:val="en-GB"/>
        </w:rPr>
        <w:t>-S6</w:t>
      </w:r>
      <w:r w:rsidR="001F4B14">
        <w:rPr>
          <w:rFonts w:ascii="Times New Roman" w:eastAsia="맑은 고딕" w:hAnsi="Times New Roman" w:cs="Times New Roman"/>
          <w:kern w:val="0"/>
          <w:sz w:val="24"/>
          <w:szCs w:val="24"/>
          <w:lang w:val="en-GB"/>
        </w:rPr>
        <w:t xml:space="preserve">). </w:t>
      </w:r>
      <w:r w:rsidR="00990842">
        <w:rPr>
          <w:rFonts w:ascii="Times New Roman" w:eastAsia="맑은 고딕" w:hAnsi="Times New Roman" w:cs="Times New Roman"/>
          <w:kern w:val="0"/>
          <w:sz w:val="24"/>
          <w:szCs w:val="24"/>
          <w:lang w:val="en-GB"/>
        </w:rPr>
        <w:t>Large bias in</w:t>
      </w:r>
      <w:r>
        <w:rPr>
          <w:rFonts w:ascii="Times New Roman" w:eastAsia="맑은 고딕" w:hAnsi="Times New Roman" w:cs="Times New Roman"/>
          <w:kern w:val="0"/>
          <w:sz w:val="24"/>
          <w:szCs w:val="24"/>
          <w:lang w:val="en-GB"/>
        </w:rPr>
        <w:t xml:space="preserve"> NM</w:t>
      </w:r>
      <w:r w:rsidR="00990842">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AA</w:t>
      </w:r>
      <w:r w:rsidR="00990842">
        <w:rPr>
          <w:rFonts w:ascii="Times New Roman" w:eastAsia="맑은 고딕" w:hAnsi="Times New Roman" w:cs="Times New Roman"/>
          <w:kern w:val="0"/>
          <w:sz w:val="24"/>
          <w:szCs w:val="24"/>
          <w:lang w:val="en-GB"/>
        </w:rPr>
        <w:t>,</w:t>
      </w:r>
      <w:r>
        <w:rPr>
          <w:rFonts w:ascii="Times New Roman" w:eastAsia="맑은 고딕" w:hAnsi="Times New Roman" w:cs="Times New Roman"/>
          <w:kern w:val="0"/>
          <w:sz w:val="24"/>
          <w:szCs w:val="24"/>
          <w:lang w:val="en-GB"/>
        </w:rPr>
        <w:t xml:space="preserve"> and UKD</w:t>
      </w:r>
      <w:r w:rsidR="00990842">
        <w:rPr>
          <w:rFonts w:ascii="Times New Roman" w:eastAsia="맑은 고딕" w:hAnsi="Times New Roman" w:cs="Times New Roman"/>
          <w:kern w:val="0"/>
          <w:sz w:val="24"/>
          <w:szCs w:val="24"/>
          <w:lang w:val="en-GB"/>
        </w:rPr>
        <w:t>, and</w:t>
      </w:r>
      <w:r>
        <w:rPr>
          <w:rFonts w:ascii="Times New Roman" w:eastAsia="맑은 고딕" w:hAnsi="Times New Roman" w:cs="Times New Roman"/>
          <w:kern w:val="0"/>
          <w:sz w:val="24"/>
          <w:szCs w:val="24"/>
          <w:lang w:val="en-GB"/>
        </w:rPr>
        <w:t xml:space="preserve"> </w:t>
      </w:r>
      <w:r w:rsidR="00990842">
        <w:rPr>
          <w:rFonts w:ascii="Times New Roman" w:eastAsia="맑은 고딕" w:hAnsi="Times New Roman" w:cs="Times New Roman"/>
          <w:kern w:val="0"/>
          <w:sz w:val="24"/>
          <w:szCs w:val="24"/>
          <w:lang w:val="en-GB"/>
        </w:rPr>
        <w:t>l</w:t>
      </w:r>
      <w:r w:rsidR="001F4B14">
        <w:rPr>
          <w:rFonts w:ascii="Times New Roman" w:eastAsia="맑은 고딕" w:hAnsi="Times New Roman" w:cs="Times New Roman"/>
          <w:kern w:val="0"/>
          <w:sz w:val="24"/>
          <w:szCs w:val="24"/>
          <w:lang w:val="en-GB"/>
        </w:rPr>
        <w:t>arge uncertainty in UKNA and UKGA, possibly resulting from small variability in PM</w:t>
      </w:r>
      <w:r w:rsidR="001F4B14">
        <w:rPr>
          <w:rFonts w:ascii="Times New Roman" w:eastAsia="맑은 고딕" w:hAnsi="Times New Roman" w:cs="Times New Roman"/>
          <w:kern w:val="0"/>
          <w:sz w:val="24"/>
          <w:szCs w:val="24"/>
          <w:vertAlign w:val="subscript"/>
          <w:lang w:val="en-GB"/>
        </w:rPr>
        <w:t>10</w:t>
      </w:r>
      <w:r w:rsidR="001F4B14">
        <w:rPr>
          <w:rFonts w:ascii="Times New Roman" w:eastAsia="맑은 고딕" w:hAnsi="Times New Roman" w:cs="Times New Roman"/>
          <w:kern w:val="0"/>
          <w:sz w:val="24"/>
          <w:szCs w:val="24"/>
          <w:lang w:val="en-GB"/>
        </w:rPr>
        <w:t>, w</w:t>
      </w:r>
      <w:r w:rsidR="00990842">
        <w:rPr>
          <w:rFonts w:ascii="Times New Roman" w:eastAsia="맑은 고딕" w:hAnsi="Times New Roman" w:cs="Times New Roman"/>
          <w:kern w:val="0"/>
          <w:sz w:val="24"/>
          <w:szCs w:val="24"/>
          <w:lang w:val="en-GB"/>
        </w:rPr>
        <w:t>ere</w:t>
      </w:r>
      <w:r w:rsidR="001F4B14">
        <w:rPr>
          <w:rFonts w:ascii="Times New Roman" w:eastAsia="맑은 고딕" w:hAnsi="Times New Roman" w:cs="Times New Roman"/>
          <w:kern w:val="0"/>
          <w:sz w:val="24"/>
          <w:szCs w:val="24"/>
          <w:lang w:val="en-GB"/>
        </w:rPr>
        <w:t xml:space="preserve"> also consistent across </w:t>
      </w:r>
      <w:r w:rsidR="00990842">
        <w:rPr>
          <w:rFonts w:ascii="Times New Roman" w:eastAsia="맑은 고딕" w:hAnsi="Times New Roman" w:cs="Times New Roman"/>
          <w:kern w:val="0"/>
          <w:sz w:val="24"/>
          <w:szCs w:val="24"/>
          <w:lang w:val="en-GB"/>
        </w:rPr>
        <w:t xml:space="preserve">all </w:t>
      </w:r>
      <w:r w:rsidR="001F4B14">
        <w:rPr>
          <w:rFonts w:ascii="Times New Roman" w:eastAsia="맑은 고딕" w:hAnsi="Times New Roman" w:cs="Times New Roman"/>
          <w:kern w:val="0"/>
          <w:sz w:val="24"/>
          <w:szCs w:val="24"/>
          <w:lang w:val="en-GB"/>
        </w:rPr>
        <w:t xml:space="preserve">ESs. </w:t>
      </w:r>
      <w:r w:rsidR="00990842">
        <w:rPr>
          <w:rFonts w:ascii="Times New Roman" w:eastAsia="맑은 고딕" w:hAnsi="Times New Roman" w:cs="Times New Roman"/>
          <w:kern w:val="0"/>
          <w:sz w:val="24"/>
          <w:szCs w:val="24"/>
          <w:lang w:val="en-GB"/>
        </w:rPr>
        <w:t xml:space="preserve">ES4 </w:t>
      </w:r>
      <w:r w:rsidR="001F4B14">
        <w:rPr>
          <w:rFonts w:ascii="Times New Roman" w:eastAsia="맑은 고딕" w:hAnsi="Times New Roman" w:cs="Times New Roman"/>
          <w:kern w:val="0"/>
          <w:sz w:val="24"/>
          <w:szCs w:val="24"/>
          <w:lang w:val="en-GB"/>
        </w:rPr>
        <w:t>showed large bias</w:t>
      </w:r>
      <w:r w:rsidR="00990842">
        <w:rPr>
          <w:rFonts w:ascii="Times New Roman" w:eastAsia="맑은 고딕" w:hAnsi="Times New Roman" w:cs="Times New Roman"/>
          <w:kern w:val="0"/>
          <w:sz w:val="24"/>
          <w:szCs w:val="24"/>
          <w:lang w:val="en-GB"/>
        </w:rPr>
        <w:t xml:space="preserve"> and RMSE</w:t>
      </w:r>
      <w:r w:rsidR="001F4B14">
        <w:rPr>
          <w:rFonts w:ascii="Times New Roman" w:eastAsia="맑은 고딕" w:hAnsi="Times New Roman" w:cs="Times New Roman"/>
          <w:kern w:val="0"/>
          <w:sz w:val="24"/>
          <w:szCs w:val="24"/>
          <w:lang w:val="en-GB"/>
        </w:rPr>
        <w:t xml:space="preserve"> and small </w:t>
      </w:r>
      <w:r w:rsidR="00990842">
        <w:rPr>
          <w:rFonts w:ascii="Times New Roman" w:eastAsia="맑은 고딕" w:hAnsi="Times New Roman" w:cs="Times New Roman"/>
          <w:kern w:val="0"/>
          <w:sz w:val="24"/>
          <w:szCs w:val="24"/>
          <w:lang w:val="en-GB"/>
        </w:rPr>
        <w:t>TPR</w:t>
      </w:r>
      <w:r w:rsidR="001F4B14">
        <w:rPr>
          <w:rFonts w:ascii="Times New Roman" w:eastAsia="맑은 고딕" w:hAnsi="Times New Roman" w:cs="Times New Roman"/>
          <w:kern w:val="0"/>
          <w:sz w:val="24"/>
          <w:szCs w:val="24"/>
          <w:lang w:val="en-GB"/>
        </w:rPr>
        <w:t xml:space="preserve"> </w:t>
      </w:r>
      <w:r w:rsidR="00990842">
        <w:rPr>
          <w:rFonts w:ascii="Times New Roman" w:eastAsia="맑은 고딕" w:hAnsi="Times New Roman" w:cs="Times New Roman"/>
          <w:kern w:val="0"/>
          <w:sz w:val="24"/>
          <w:szCs w:val="24"/>
          <w:lang w:val="en-GB"/>
        </w:rPr>
        <w:t>across all prediction methods</w:t>
      </w:r>
      <w:r w:rsidR="001F4B14">
        <w:rPr>
          <w:rFonts w:ascii="Times New Roman" w:eastAsia="맑은 고딕" w:hAnsi="Times New Roman" w:cs="Times New Roman"/>
          <w:kern w:val="0"/>
          <w:sz w:val="24"/>
          <w:szCs w:val="24"/>
          <w:lang w:val="en-GB"/>
        </w:rPr>
        <w:t xml:space="preserve">. </w:t>
      </w:r>
    </w:p>
    <w:p w14:paraId="2A35F892" w14:textId="77777777" w:rsidR="001F4B14" w:rsidRDefault="001F4B14" w:rsidP="001F4B14">
      <w:pPr>
        <w:spacing w:line="480" w:lineRule="auto"/>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t>DISCUSSION</w:t>
      </w:r>
    </w:p>
    <w:p w14:paraId="738DCEE7" w14:textId="129862EA" w:rsidR="001F4B14" w:rsidRDefault="00916DD0" w:rsidP="001F4B1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This </w:t>
      </w:r>
      <w:r w:rsidR="001F4B14">
        <w:rPr>
          <w:rFonts w:ascii="Times New Roman" w:eastAsia="맑은 고딕" w:hAnsi="Times New Roman" w:cs="Times New Roman"/>
          <w:sz w:val="24"/>
          <w:szCs w:val="24"/>
          <w:lang w:val="en-GB"/>
        </w:rPr>
        <w:t xml:space="preserve">study focused on the impact of limited availability of address data on health effect estimation compared to complete availability. </w:t>
      </w:r>
      <w:r w:rsidR="007B2E3E">
        <w:rPr>
          <w:rFonts w:ascii="Times New Roman" w:eastAsia="맑은 고딕" w:hAnsi="Times New Roman" w:cs="Times New Roman"/>
          <w:sz w:val="24"/>
          <w:szCs w:val="24"/>
          <w:lang w:val="en-GB"/>
        </w:rPr>
        <w:t>After</w:t>
      </w:r>
      <w:r w:rsidR="001F4B14">
        <w:rPr>
          <w:rFonts w:ascii="Times New Roman" w:eastAsia="맑은 고딕" w:hAnsi="Times New Roman" w:cs="Times New Roman"/>
          <w:sz w:val="24"/>
          <w:szCs w:val="24"/>
          <w:lang w:val="en-GB"/>
        </w:rPr>
        <w:t xml:space="preserve"> hypothesiz</w:t>
      </w:r>
      <w:r w:rsidR="007B2E3E">
        <w:rPr>
          <w:rFonts w:ascii="Times New Roman" w:eastAsia="맑은 고딕" w:hAnsi="Times New Roman" w:cs="Times New Roman"/>
          <w:sz w:val="24"/>
          <w:szCs w:val="24"/>
          <w:lang w:val="en-GB"/>
        </w:rPr>
        <w:t>ing</w:t>
      </w:r>
      <w:r w:rsidR="001F4B14">
        <w:rPr>
          <w:rFonts w:ascii="Times New Roman" w:eastAsia="맑은 고딕" w:hAnsi="Times New Roman" w:cs="Times New Roman"/>
          <w:sz w:val="24"/>
          <w:szCs w:val="24"/>
          <w:lang w:val="en-GB"/>
        </w:rPr>
        <w:t xml:space="preserve"> </w:t>
      </w:r>
      <w:r w:rsidR="007B2E3E">
        <w:rPr>
          <w:rFonts w:ascii="Times New Roman" w:eastAsia="맑은 고딕" w:hAnsi="Times New Roman" w:cs="Times New Roman"/>
          <w:sz w:val="24"/>
          <w:szCs w:val="24"/>
          <w:lang w:val="en-GB"/>
        </w:rPr>
        <w:t xml:space="preserve">that </w:t>
      </w:r>
      <w:r w:rsidR="0070578B">
        <w:rPr>
          <w:rFonts w:ascii="Times New Roman" w:eastAsia="맑은 고딕" w:hAnsi="Times New Roman" w:cs="Times New Roman"/>
          <w:sz w:val="24"/>
          <w:szCs w:val="24"/>
          <w:lang w:val="en-GB"/>
        </w:rPr>
        <w:t xml:space="preserve">address </w:t>
      </w:r>
      <w:r w:rsidR="001F4B14">
        <w:rPr>
          <w:rFonts w:ascii="Times New Roman" w:eastAsia="맑은 고딕" w:hAnsi="Times New Roman" w:cs="Times New Roman"/>
          <w:sz w:val="24"/>
          <w:szCs w:val="24"/>
          <w:lang w:val="en-GB"/>
        </w:rPr>
        <w:t xml:space="preserve">data availability </w:t>
      </w:r>
      <w:r w:rsidR="007B2E3E">
        <w:rPr>
          <w:rFonts w:ascii="Times New Roman" w:eastAsia="맑은 고딕" w:hAnsi="Times New Roman" w:cs="Times New Roman"/>
          <w:sz w:val="24"/>
          <w:szCs w:val="24"/>
          <w:lang w:val="en-GB"/>
        </w:rPr>
        <w:t>affects health effect analysis of predicted exposure,</w:t>
      </w:r>
      <w:r w:rsidR="001F4B14">
        <w:rPr>
          <w:rFonts w:ascii="Times New Roman" w:eastAsia="맑은 고딕" w:hAnsi="Times New Roman" w:cs="Times New Roman"/>
          <w:sz w:val="24"/>
          <w:szCs w:val="24"/>
          <w:lang w:val="en-GB"/>
        </w:rPr>
        <w:t xml:space="preserve"> </w:t>
      </w:r>
      <w:r w:rsidR="007B2E3E">
        <w:rPr>
          <w:rFonts w:ascii="Times New Roman" w:eastAsia="맑은 고딕" w:hAnsi="Times New Roman" w:cs="Times New Roman"/>
          <w:sz w:val="24"/>
          <w:szCs w:val="24"/>
          <w:lang w:val="en-GB"/>
        </w:rPr>
        <w:t>we</w:t>
      </w:r>
      <w:r w:rsidR="001F4B14">
        <w:rPr>
          <w:rFonts w:ascii="Times New Roman" w:eastAsia="맑은 고딕" w:hAnsi="Times New Roman" w:cs="Times New Roman"/>
          <w:sz w:val="24"/>
          <w:szCs w:val="24"/>
          <w:lang w:val="en-GB"/>
        </w:rPr>
        <w:t xml:space="preserve"> explored </w:t>
      </w:r>
      <w:r w:rsidR="007B2E3E">
        <w:rPr>
          <w:rFonts w:ascii="Times New Roman" w:eastAsia="맑은 고딕" w:hAnsi="Times New Roman" w:cs="Times New Roman"/>
          <w:sz w:val="24"/>
          <w:szCs w:val="24"/>
          <w:lang w:val="en-GB"/>
        </w:rPr>
        <w:t>the</w:t>
      </w:r>
      <w:r w:rsidR="001F4B14">
        <w:rPr>
          <w:rFonts w:ascii="Times New Roman" w:eastAsia="맑은 고딕" w:hAnsi="Times New Roman" w:cs="Times New Roman"/>
          <w:sz w:val="24"/>
          <w:szCs w:val="24"/>
          <w:lang w:val="en-GB"/>
        </w:rPr>
        <w:t xml:space="preserve"> impact </w:t>
      </w:r>
      <w:r w:rsidR="007B2E3E">
        <w:rPr>
          <w:rFonts w:ascii="Times New Roman" w:eastAsia="맑은 고딕" w:hAnsi="Times New Roman" w:cs="Times New Roman"/>
          <w:sz w:val="24"/>
          <w:szCs w:val="24"/>
          <w:lang w:val="en-GB"/>
        </w:rPr>
        <w:t xml:space="preserve">of address availability </w:t>
      </w:r>
      <w:r w:rsidR="001F4B14">
        <w:rPr>
          <w:rFonts w:ascii="Times New Roman" w:eastAsia="맑은 고딕" w:hAnsi="Times New Roman" w:cs="Times New Roman"/>
          <w:sz w:val="24"/>
          <w:szCs w:val="24"/>
          <w:lang w:val="en-GB"/>
        </w:rPr>
        <w:t xml:space="preserve">on the performance of health effect estimates depending on </w:t>
      </w:r>
      <w:r w:rsidR="007B2E3E">
        <w:rPr>
          <w:rFonts w:ascii="Times New Roman" w:eastAsia="맑은 고딕" w:hAnsi="Times New Roman" w:cs="Times New Roman"/>
          <w:sz w:val="24"/>
          <w:szCs w:val="24"/>
          <w:lang w:val="en-GB"/>
        </w:rPr>
        <w:t xml:space="preserve">exposure </w:t>
      </w:r>
      <w:r w:rsidR="007B2E3E">
        <w:rPr>
          <w:rFonts w:ascii="Times New Roman" w:eastAsia="맑은 고딕" w:hAnsi="Times New Roman" w:cs="Times New Roman"/>
          <w:sz w:val="24"/>
          <w:szCs w:val="24"/>
          <w:lang w:val="en-GB"/>
        </w:rPr>
        <w:lastRenderedPageBreak/>
        <w:t xml:space="preserve">prediction methods and </w:t>
      </w:r>
      <w:r w:rsidR="001F4B14">
        <w:rPr>
          <w:rFonts w:ascii="Times New Roman" w:eastAsia="맑은 고딕" w:hAnsi="Times New Roman" w:cs="Times New Roman"/>
          <w:sz w:val="24"/>
          <w:szCs w:val="24"/>
          <w:lang w:val="en-GB"/>
        </w:rPr>
        <w:t>different environmental scenarios based on the real-world example of the association between PM</w:t>
      </w:r>
      <w:r w:rsidR="001F4B14">
        <w:rPr>
          <w:rFonts w:ascii="Times New Roman" w:eastAsia="맑은 고딕" w:hAnsi="Times New Roman" w:cs="Times New Roman"/>
          <w:sz w:val="24"/>
          <w:szCs w:val="24"/>
          <w:vertAlign w:val="subscript"/>
          <w:lang w:val="en-GB"/>
        </w:rPr>
        <w:t>10</w:t>
      </w:r>
      <w:r w:rsidR="001F4B14">
        <w:rPr>
          <w:rFonts w:ascii="Times New Roman" w:eastAsia="맑은 고딕" w:hAnsi="Times New Roman" w:cs="Times New Roman"/>
          <w:sz w:val="24"/>
          <w:szCs w:val="24"/>
          <w:lang w:val="en-GB"/>
        </w:rPr>
        <w:t xml:space="preserve"> and LBW. Eight environmental scenarios represent</w:t>
      </w:r>
      <w:r w:rsidR="00FA36CD">
        <w:rPr>
          <w:rFonts w:ascii="Times New Roman" w:eastAsia="맑은 고딕" w:hAnsi="Times New Roman" w:cs="Times New Roman"/>
          <w:sz w:val="24"/>
          <w:szCs w:val="24"/>
          <w:lang w:val="en-GB"/>
        </w:rPr>
        <w:t>ed</w:t>
      </w:r>
      <w:r w:rsidR="001F4B14">
        <w:rPr>
          <w:rFonts w:ascii="Times New Roman" w:eastAsia="맑은 고딕" w:hAnsi="Times New Roman" w:cs="Times New Roman"/>
          <w:sz w:val="24"/>
          <w:szCs w:val="24"/>
          <w:lang w:val="en-GB"/>
        </w:rPr>
        <w:t xml:space="preserve"> various pollution environments </w:t>
      </w:r>
      <w:r w:rsidR="003C33B6">
        <w:rPr>
          <w:rFonts w:ascii="Times New Roman" w:eastAsia="맑은 고딕" w:hAnsi="Times New Roman" w:cs="Times New Roman"/>
          <w:sz w:val="24"/>
          <w:szCs w:val="24"/>
          <w:lang w:val="en-GB"/>
        </w:rPr>
        <w:t>related to different</w:t>
      </w:r>
      <w:r w:rsidR="00737507">
        <w:rPr>
          <w:rFonts w:ascii="Times New Roman" w:eastAsia="맑은 고딕" w:hAnsi="Times New Roman" w:cs="Times New Roman"/>
          <w:sz w:val="24"/>
          <w:szCs w:val="24"/>
          <w:lang w:val="en-GB"/>
        </w:rPr>
        <w:t xml:space="preserve"> </w:t>
      </w:r>
      <w:r w:rsidR="00FA36CD">
        <w:rPr>
          <w:rFonts w:ascii="Times New Roman" w:eastAsia="맑은 고딕" w:hAnsi="Times New Roman" w:cs="Times New Roman"/>
          <w:sz w:val="24"/>
          <w:szCs w:val="24"/>
          <w:lang w:val="en-GB"/>
        </w:rPr>
        <w:t>contribution of geographic features and spatial dependency</w:t>
      </w:r>
      <w:r w:rsidR="001F4B14">
        <w:rPr>
          <w:rFonts w:ascii="Times New Roman" w:eastAsia="맑은 고딕" w:hAnsi="Times New Roman" w:cs="Times New Roman"/>
          <w:sz w:val="24"/>
          <w:szCs w:val="24"/>
          <w:lang w:val="en-GB"/>
        </w:rPr>
        <w:t>. Furthermore, nine prediction methods exhibit</w:t>
      </w:r>
      <w:r w:rsidR="00FA36CD">
        <w:rPr>
          <w:rFonts w:ascii="Times New Roman" w:eastAsia="맑은 고딕" w:hAnsi="Times New Roman" w:cs="Times New Roman"/>
          <w:sz w:val="24"/>
          <w:szCs w:val="24"/>
          <w:lang w:val="en-GB"/>
        </w:rPr>
        <w:t>ed</w:t>
      </w:r>
      <w:r w:rsidR="001F4B14">
        <w:rPr>
          <w:rFonts w:ascii="Times New Roman" w:eastAsia="맑은 고딕" w:hAnsi="Times New Roman" w:cs="Times New Roman"/>
          <w:sz w:val="24"/>
          <w:szCs w:val="24"/>
          <w:lang w:val="en-GB"/>
        </w:rPr>
        <w:t xml:space="preserve"> commonly-applied approaches of individual exposure assessment given limited monitoring data</w:t>
      </w:r>
      <w:r w:rsidR="00705E78">
        <w:rPr>
          <w:rFonts w:ascii="Times New Roman" w:eastAsia="맑은 고딕" w:hAnsi="Times New Roman" w:cs="Times New Roman"/>
          <w:sz w:val="24"/>
          <w:szCs w:val="24"/>
          <w:lang w:val="en-GB"/>
        </w:rPr>
        <w:t xml:space="preserve"> with and without additional limitation in address data</w:t>
      </w:r>
      <w:r w:rsidR="001F4B14">
        <w:rPr>
          <w:rFonts w:ascii="Times New Roman" w:eastAsia="맑은 고딕" w:hAnsi="Times New Roman" w:cs="Times New Roman"/>
          <w:sz w:val="24"/>
          <w:szCs w:val="24"/>
          <w:lang w:val="en-GB"/>
        </w:rPr>
        <w:t xml:space="preserve">. Our study showed that the UK-based method can be </w:t>
      </w:r>
      <w:r w:rsidR="007743E6">
        <w:rPr>
          <w:rFonts w:ascii="Times New Roman" w:eastAsia="맑은 고딕" w:hAnsi="Times New Roman" w:cs="Times New Roman"/>
          <w:sz w:val="24"/>
          <w:szCs w:val="24"/>
          <w:lang w:val="en-GB"/>
        </w:rPr>
        <w:t>a</w:t>
      </w:r>
      <w:r w:rsidR="001F4B14">
        <w:rPr>
          <w:rFonts w:ascii="Times New Roman" w:eastAsia="맑은 고딕" w:hAnsi="Times New Roman" w:cs="Times New Roman"/>
          <w:sz w:val="24"/>
          <w:szCs w:val="24"/>
          <w:lang w:val="en-GB"/>
        </w:rPr>
        <w:t xml:space="preserve"> good </w:t>
      </w:r>
      <w:r w:rsidR="007743E6">
        <w:rPr>
          <w:rFonts w:ascii="Times New Roman" w:eastAsia="맑은 고딕" w:hAnsi="Times New Roman" w:cs="Times New Roman"/>
          <w:sz w:val="24"/>
          <w:szCs w:val="24"/>
          <w:lang w:val="en-GB"/>
        </w:rPr>
        <w:t>option</w:t>
      </w:r>
      <w:r w:rsidR="001F4B14">
        <w:rPr>
          <w:rFonts w:ascii="Times New Roman" w:eastAsia="맑은 고딕" w:hAnsi="Times New Roman" w:cs="Times New Roman"/>
          <w:sz w:val="24"/>
          <w:szCs w:val="24"/>
          <w:lang w:val="en-GB"/>
        </w:rPr>
        <w:t xml:space="preserve"> </w:t>
      </w:r>
      <w:r w:rsidR="007743E6">
        <w:rPr>
          <w:rFonts w:ascii="Times New Roman" w:eastAsia="맑은 고딕" w:hAnsi="Times New Roman" w:cs="Times New Roman"/>
          <w:sz w:val="24"/>
          <w:szCs w:val="24"/>
          <w:lang w:val="en-GB"/>
        </w:rPr>
        <w:t xml:space="preserve">in studies using limited address data in order </w:t>
      </w:r>
      <w:r w:rsidR="001F4B14">
        <w:rPr>
          <w:rFonts w:ascii="Times New Roman" w:eastAsia="맑은 고딕" w:hAnsi="Times New Roman" w:cs="Times New Roman"/>
          <w:sz w:val="24"/>
          <w:szCs w:val="24"/>
          <w:lang w:val="en-GB"/>
        </w:rPr>
        <w:t xml:space="preserve">to achieve </w:t>
      </w:r>
      <w:r w:rsidR="007743E6">
        <w:rPr>
          <w:rFonts w:ascii="Times New Roman" w:eastAsia="맑은 고딕" w:hAnsi="Times New Roman" w:cs="Times New Roman"/>
          <w:sz w:val="24"/>
          <w:szCs w:val="24"/>
          <w:lang w:val="en-GB"/>
        </w:rPr>
        <w:t xml:space="preserve">a </w:t>
      </w:r>
      <w:r w:rsidR="001F4B14">
        <w:rPr>
          <w:rFonts w:ascii="Times New Roman" w:eastAsia="맑은 고딕" w:hAnsi="Times New Roman" w:cs="Times New Roman"/>
          <w:sz w:val="24"/>
          <w:szCs w:val="24"/>
          <w:lang w:val="en-GB"/>
        </w:rPr>
        <w:t xml:space="preserve">similar level of </w:t>
      </w:r>
      <w:r w:rsidR="007743E6">
        <w:rPr>
          <w:rFonts w:ascii="Times New Roman" w:eastAsia="맑은 고딕" w:hAnsi="Times New Roman" w:cs="Times New Roman"/>
          <w:sz w:val="24"/>
          <w:szCs w:val="24"/>
          <w:lang w:val="en-GB"/>
        </w:rPr>
        <w:t xml:space="preserve">accuracy in </w:t>
      </w:r>
      <w:r w:rsidR="001F4B14">
        <w:rPr>
          <w:rFonts w:ascii="Times New Roman" w:eastAsia="맑은 고딕" w:hAnsi="Times New Roman" w:cs="Times New Roman"/>
          <w:sz w:val="24"/>
          <w:szCs w:val="24"/>
          <w:lang w:val="en-GB"/>
        </w:rPr>
        <w:t xml:space="preserve">health effect </w:t>
      </w:r>
      <w:r w:rsidR="007743E6">
        <w:rPr>
          <w:rFonts w:ascii="Times New Roman" w:eastAsia="맑은 고딕" w:hAnsi="Times New Roman" w:cs="Times New Roman"/>
          <w:sz w:val="24"/>
          <w:szCs w:val="24"/>
          <w:lang w:val="en-GB"/>
        </w:rPr>
        <w:t>analysis</w:t>
      </w:r>
      <w:r w:rsidR="001F4B14">
        <w:rPr>
          <w:rFonts w:ascii="Times New Roman" w:eastAsia="맑은 고딕" w:hAnsi="Times New Roman" w:cs="Times New Roman"/>
          <w:sz w:val="24"/>
          <w:szCs w:val="24"/>
          <w:lang w:val="en-GB"/>
        </w:rPr>
        <w:t xml:space="preserve"> to </w:t>
      </w:r>
      <w:r w:rsidR="007743E6">
        <w:rPr>
          <w:rFonts w:ascii="Times New Roman" w:eastAsia="맑은 고딕" w:hAnsi="Times New Roman" w:cs="Times New Roman"/>
          <w:sz w:val="24"/>
          <w:szCs w:val="24"/>
          <w:lang w:val="en-GB"/>
        </w:rPr>
        <w:t>that using</w:t>
      </w:r>
      <w:r w:rsidR="001F4B14">
        <w:rPr>
          <w:rFonts w:ascii="Times New Roman" w:eastAsia="맑은 고딕" w:hAnsi="Times New Roman" w:cs="Times New Roman"/>
          <w:sz w:val="24"/>
          <w:szCs w:val="24"/>
          <w:lang w:val="en-GB"/>
        </w:rPr>
        <w:t xml:space="preserve"> complete </w:t>
      </w:r>
      <w:r w:rsidR="007743E6">
        <w:rPr>
          <w:rFonts w:ascii="Times New Roman" w:eastAsia="맑은 고딕" w:hAnsi="Times New Roman" w:cs="Times New Roman"/>
          <w:sz w:val="24"/>
          <w:szCs w:val="24"/>
          <w:lang w:val="en-GB"/>
        </w:rPr>
        <w:t>address information</w:t>
      </w:r>
    </w:p>
    <w:p w14:paraId="608A26A4" w14:textId="5116A690" w:rsidR="00B8779F" w:rsidRPr="006245E8" w:rsidRDefault="001F4B14" w:rsidP="001F4B14">
      <w:pPr>
        <w:spacing w:line="480" w:lineRule="auto"/>
        <w:ind w:firstLine="800"/>
        <w:jc w:val="left"/>
        <w:rPr>
          <w:rFonts w:ascii="Times New Roman" w:hAnsi="Times New Roman" w:cs="Times New Roman"/>
          <w:sz w:val="24"/>
          <w:szCs w:val="24"/>
        </w:rPr>
      </w:pPr>
      <w:r>
        <w:rPr>
          <w:rFonts w:ascii="Times New Roman" w:hAnsi="Times New Roman" w:cs="Times New Roman"/>
          <w:sz w:val="24"/>
          <w:szCs w:val="24"/>
          <w:lang w:val="en-GB"/>
        </w:rPr>
        <w:t xml:space="preserve">Our simulation study intended to answer an important question that can help inference of epidemiological studies of air pollution relying on limited address data of subjects. Even though </w:t>
      </w:r>
      <w:r w:rsidR="00AC6042">
        <w:rPr>
          <w:rFonts w:ascii="Times New Roman" w:hAnsi="Times New Roman" w:cs="Times New Roman"/>
          <w:sz w:val="24"/>
          <w:szCs w:val="24"/>
          <w:lang w:val="en-GB"/>
        </w:rPr>
        <w:t xml:space="preserve">many </w:t>
      </w:r>
      <w:r w:rsidR="00FE2F0B">
        <w:rPr>
          <w:rFonts w:ascii="Times New Roman" w:hAnsi="Times New Roman" w:cs="Times New Roman"/>
          <w:sz w:val="24"/>
          <w:szCs w:val="24"/>
          <w:lang w:val="en-GB"/>
        </w:rPr>
        <w:t xml:space="preserve">recent </w:t>
      </w:r>
      <w:r w:rsidR="00AC6042">
        <w:rPr>
          <w:rFonts w:ascii="Times New Roman" w:hAnsi="Times New Roman" w:cs="Times New Roman"/>
          <w:sz w:val="24"/>
          <w:szCs w:val="24"/>
          <w:lang w:val="en-GB"/>
        </w:rPr>
        <w:t xml:space="preserve">studies developed advanced exposure prediction models </w:t>
      </w:r>
      <w:r w:rsidR="00FE1F16">
        <w:rPr>
          <w:rFonts w:ascii="Times New Roman" w:hAnsi="Times New Roman" w:cs="Times New Roman"/>
          <w:sz w:val="24"/>
          <w:szCs w:val="24"/>
          <w:lang w:val="en-GB"/>
        </w:rPr>
        <w:t>and</w:t>
      </w:r>
      <w:r w:rsidR="00AC6042">
        <w:rPr>
          <w:rFonts w:ascii="Times New Roman" w:hAnsi="Times New Roman" w:cs="Times New Roman"/>
          <w:sz w:val="24"/>
          <w:szCs w:val="24"/>
          <w:lang w:val="en-GB"/>
        </w:rPr>
        <w:t xml:space="preserve"> </w:t>
      </w:r>
      <w:r w:rsidR="00FE2F0B">
        <w:rPr>
          <w:rFonts w:ascii="Times New Roman" w:hAnsi="Times New Roman" w:cs="Times New Roman"/>
          <w:sz w:val="24"/>
          <w:szCs w:val="24"/>
          <w:lang w:val="en-GB"/>
        </w:rPr>
        <w:t>allowed the</w:t>
      </w:r>
      <w:r w:rsidR="00AC6042">
        <w:rPr>
          <w:rFonts w:ascii="Times New Roman" w:hAnsi="Times New Roman" w:cs="Times New Roman"/>
          <w:sz w:val="24"/>
          <w:szCs w:val="24"/>
          <w:lang w:val="en-GB"/>
        </w:rPr>
        <w:t xml:space="preserve"> estimation of air pollution concentrations at people’s </w:t>
      </w:r>
      <w:r w:rsidR="00FE2F0B">
        <w:rPr>
          <w:rFonts w:ascii="Times New Roman" w:hAnsi="Times New Roman" w:cs="Times New Roman"/>
          <w:sz w:val="24"/>
          <w:szCs w:val="24"/>
          <w:lang w:val="en-GB"/>
        </w:rPr>
        <w:t>homes or work places</w:t>
      </w:r>
      <w:r w:rsidR="00AC6042">
        <w:rPr>
          <w:rFonts w:ascii="Times New Roman" w:hAnsi="Times New Roman" w:cs="Times New Roman"/>
          <w:sz w:val="24"/>
          <w:szCs w:val="24"/>
          <w:lang w:val="en-GB"/>
        </w:rPr>
        <w:t xml:space="preserve">, the benefit of this advance </w:t>
      </w:r>
      <w:r w:rsidR="009C33C7">
        <w:rPr>
          <w:rFonts w:ascii="Times New Roman" w:hAnsi="Times New Roman" w:cs="Times New Roman"/>
          <w:sz w:val="24"/>
          <w:szCs w:val="24"/>
          <w:lang w:val="en-GB"/>
        </w:rPr>
        <w:t>could be</w:t>
      </w:r>
      <w:r w:rsidR="00AC6042">
        <w:rPr>
          <w:rFonts w:ascii="Times New Roman" w:hAnsi="Times New Roman" w:cs="Times New Roman"/>
          <w:sz w:val="24"/>
          <w:szCs w:val="24"/>
          <w:lang w:val="en-GB"/>
        </w:rPr>
        <w:t xml:space="preserve"> limited in many epidemiological studies </w:t>
      </w:r>
      <w:r w:rsidR="00FE1F16">
        <w:rPr>
          <w:rFonts w:ascii="Times New Roman" w:hAnsi="Times New Roman" w:cs="Times New Roman"/>
          <w:sz w:val="24"/>
          <w:szCs w:val="24"/>
          <w:lang w:val="en-GB"/>
        </w:rPr>
        <w:t xml:space="preserve">that </w:t>
      </w:r>
      <w:r w:rsidR="009C33C7">
        <w:rPr>
          <w:rFonts w:ascii="Times New Roman" w:hAnsi="Times New Roman" w:cs="Times New Roman"/>
          <w:sz w:val="24"/>
          <w:szCs w:val="24"/>
          <w:lang w:val="en-GB"/>
        </w:rPr>
        <w:t>are</w:t>
      </w:r>
      <w:r w:rsidR="00FE1F16">
        <w:rPr>
          <w:rFonts w:ascii="Times New Roman" w:hAnsi="Times New Roman" w:cs="Times New Roman"/>
          <w:sz w:val="24"/>
          <w:szCs w:val="24"/>
          <w:lang w:val="en-GB"/>
        </w:rPr>
        <w:t xml:space="preserve"> </w:t>
      </w:r>
      <w:r w:rsidR="00AC6042">
        <w:rPr>
          <w:rFonts w:ascii="Times New Roman" w:hAnsi="Times New Roman" w:cs="Times New Roman"/>
          <w:sz w:val="24"/>
          <w:szCs w:val="24"/>
          <w:lang w:val="en-GB"/>
        </w:rPr>
        <w:t>based on</w:t>
      </w:r>
      <w:r>
        <w:rPr>
          <w:rFonts w:ascii="Times New Roman" w:hAnsi="Times New Roman" w:cs="Times New Roman"/>
          <w:sz w:val="24"/>
          <w:szCs w:val="24"/>
          <w:lang w:val="en-GB"/>
        </w:rPr>
        <w:t xml:space="preserve"> existing cohorts and/or administrative health data </w:t>
      </w:r>
      <w:r w:rsidR="00AC6042">
        <w:rPr>
          <w:rFonts w:ascii="Times New Roman" w:hAnsi="Times New Roman" w:cs="Times New Roman"/>
          <w:sz w:val="24"/>
          <w:szCs w:val="24"/>
          <w:lang w:val="en-GB"/>
        </w:rPr>
        <w:t>with incomplete</w:t>
      </w:r>
      <w:r>
        <w:rPr>
          <w:rFonts w:ascii="Times New Roman" w:hAnsi="Times New Roman" w:cs="Times New Roman"/>
          <w:sz w:val="24"/>
          <w:szCs w:val="24"/>
          <w:lang w:val="en-GB"/>
        </w:rPr>
        <w:t xml:space="preserve"> address information</w:t>
      </w:r>
      <w:r w:rsidR="00AC6042">
        <w:rPr>
          <w:rFonts w:ascii="Times New Roman" w:hAnsi="Times New Roman" w:cs="Times New Roman"/>
          <w:sz w:val="24"/>
          <w:szCs w:val="24"/>
          <w:lang w:val="en-GB"/>
        </w:rPr>
        <w:t xml:space="preserve">. As recent epidemiological studies of air pollution expanded their spatial and temporal coverage to the national or regional scale and to </w:t>
      </w:r>
      <w:r w:rsidR="0000188F">
        <w:rPr>
          <w:rFonts w:ascii="Times New Roman" w:hAnsi="Times New Roman" w:cs="Times New Roman"/>
          <w:sz w:val="24"/>
          <w:szCs w:val="24"/>
          <w:lang w:val="en-GB"/>
        </w:rPr>
        <w:t xml:space="preserve">the </w:t>
      </w:r>
      <w:r w:rsidR="00AC6042">
        <w:rPr>
          <w:rFonts w:ascii="Times New Roman" w:hAnsi="Times New Roman" w:cs="Times New Roman"/>
          <w:sz w:val="24"/>
          <w:szCs w:val="24"/>
          <w:lang w:val="en-GB"/>
        </w:rPr>
        <w:t xml:space="preserve">past several decades, the reliance </w:t>
      </w:r>
      <w:r w:rsidR="009C33C7">
        <w:rPr>
          <w:rFonts w:ascii="Times New Roman" w:hAnsi="Times New Roman" w:cs="Times New Roman"/>
          <w:sz w:val="24"/>
          <w:szCs w:val="24"/>
          <w:lang w:val="en-GB"/>
        </w:rPr>
        <w:t>on</w:t>
      </w:r>
      <w:r w:rsidR="00AC6042">
        <w:rPr>
          <w:rFonts w:ascii="Times New Roman" w:hAnsi="Times New Roman" w:cs="Times New Roman"/>
          <w:sz w:val="24"/>
          <w:szCs w:val="24"/>
          <w:lang w:val="en-GB"/>
        </w:rPr>
        <w:t xml:space="preserve"> </w:t>
      </w:r>
      <w:r w:rsidR="0000188F">
        <w:rPr>
          <w:rFonts w:ascii="Times New Roman" w:hAnsi="Times New Roman" w:cs="Times New Roman"/>
          <w:sz w:val="24"/>
          <w:szCs w:val="24"/>
          <w:lang w:val="en-GB"/>
        </w:rPr>
        <w:t xml:space="preserve">existing health data lacking </w:t>
      </w:r>
      <w:r w:rsidR="009C33C7">
        <w:rPr>
          <w:rFonts w:ascii="Times New Roman" w:hAnsi="Times New Roman" w:cs="Times New Roman"/>
          <w:sz w:val="24"/>
          <w:szCs w:val="24"/>
          <w:lang w:val="en-GB"/>
        </w:rPr>
        <w:t xml:space="preserve">complete </w:t>
      </w:r>
      <w:r w:rsidR="0000188F">
        <w:rPr>
          <w:rFonts w:ascii="Times New Roman" w:hAnsi="Times New Roman" w:cs="Times New Roman"/>
          <w:sz w:val="24"/>
          <w:szCs w:val="24"/>
          <w:lang w:val="en-GB"/>
        </w:rPr>
        <w:t xml:space="preserve">address information </w:t>
      </w:r>
      <w:r w:rsidR="009C33C7">
        <w:rPr>
          <w:rFonts w:ascii="Times New Roman" w:hAnsi="Times New Roman" w:cs="Times New Roman"/>
          <w:sz w:val="24"/>
          <w:szCs w:val="24"/>
          <w:lang w:val="en-GB"/>
        </w:rPr>
        <w:t xml:space="preserve">has </w:t>
      </w:r>
      <w:r w:rsidR="0000188F">
        <w:rPr>
          <w:rFonts w:ascii="Times New Roman" w:hAnsi="Times New Roman" w:cs="Times New Roman"/>
          <w:sz w:val="24"/>
          <w:szCs w:val="24"/>
          <w:lang w:val="en-GB"/>
        </w:rPr>
        <w:t>become even greater. However, there have been few studies that investigated</w:t>
      </w:r>
      <w:r w:rsidR="00AC6042">
        <w:rPr>
          <w:rFonts w:ascii="Times New Roman" w:hAnsi="Times New Roman" w:cs="Times New Roman"/>
          <w:sz w:val="24"/>
          <w:szCs w:val="24"/>
          <w:lang w:val="en-GB"/>
        </w:rPr>
        <w:t xml:space="preserve"> </w:t>
      </w:r>
      <w:r w:rsidR="0000188F">
        <w:rPr>
          <w:rFonts w:ascii="Times New Roman" w:hAnsi="Times New Roman" w:cs="Times New Roman"/>
          <w:sz w:val="24"/>
          <w:szCs w:val="24"/>
          <w:lang w:val="en-GB"/>
        </w:rPr>
        <w:t xml:space="preserve">the impact of limited </w:t>
      </w:r>
      <w:r w:rsidR="00FE2F0B">
        <w:rPr>
          <w:rFonts w:ascii="Times New Roman" w:hAnsi="Times New Roman" w:cs="Times New Roman"/>
          <w:sz w:val="24"/>
          <w:szCs w:val="24"/>
          <w:lang w:val="en-GB"/>
        </w:rPr>
        <w:t xml:space="preserve">address </w:t>
      </w:r>
      <w:r w:rsidR="0000188F">
        <w:rPr>
          <w:rFonts w:ascii="Times New Roman" w:hAnsi="Times New Roman" w:cs="Times New Roman"/>
          <w:sz w:val="24"/>
          <w:szCs w:val="24"/>
          <w:lang w:val="en-GB"/>
        </w:rPr>
        <w:t>information on health analysis</w:t>
      </w:r>
      <w:r w:rsidR="00AC6042">
        <w:rPr>
          <w:rFonts w:ascii="Times New Roman" w:hAnsi="Times New Roman" w:cs="Times New Roman"/>
          <w:sz w:val="24"/>
          <w:szCs w:val="24"/>
          <w:lang w:val="en-GB"/>
        </w:rPr>
        <w:t xml:space="preserve"> </w:t>
      </w:r>
      <w:r w:rsidR="0000188F">
        <w:rPr>
          <w:rFonts w:ascii="Times New Roman" w:hAnsi="Times New Roman" w:cs="Times New Roman"/>
          <w:sz w:val="24"/>
          <w:szCs w:val="24"/>
          <w:lang w:val="en-GB"/>
        </w:rPr>
        <w:t>and provided realistic guidance.</w:t>
      </w:r>
      <w:r w:rsidR="006323CF">
        <w:rPr>
          <w:rFonts w:ascii="Times New Roman" w:hAnsi="Times New Roman" w:cs="Times New Roman"/>
          <w:sz w:val="24"/>
          <w:szCs w:val="24"/>
          <w:lang w:val="en-GB"/>
        </w:rPr>
        <w:t xml:space="preserve"> </w:t>
      </w:r>
      <w:r w:rsidR="009C33C7">
        <w:rPr>
          <w:rFonts w:ascii="Times New Roman" w:hAnsi="Times New Roman" w:cs="Times New Roman"/>
          <w:sz w:val="24"/>
          <w:szCs w:val="24"/>
          <w:lang w:val="en-GB"/>
        </w:rPr>
        <w:t>For</w:t>
      </w:r>
      <w:r w:rsidR="00435A9A">
        <w:rPr>
          <w:rFonts w:ascii="Times New Roman" w:hAnsi="Times New Roman" w:cs="Times New Roman"/>
          <w:sz w:val="24"/>
          <w:szCs w:val="24"/>
          <w:lang w:val="en-GB"/>
        </w:rPr>
        <w:t xml:space="preserve"> example</w:t>
      </w:r>
      <w:r w:rsidR="009C33C7">
        <w:rPr>
          <w:rFonts w:ascii="Times New Roman" w:hAnsi="Times New Roman" w:cs="Times New Roman"/>
          <w:sz w:val="24"/>
          <w:szCs w:val="24"/>
          <w:lang w:val="en-GB"/>
        </w:rPr>
        <w:t xml:space="preserve">, recent two </w:t>
      </w:r>
      <w:r w:rsidR="00973FFC">
        <w:rPr>
          <w:rFonts w:ascii="Times New Roman" w:hAnsi="Times New Roman" w:cs="Times New Roman"/>
          <w:sz w:val="24"/>
          <w:szCs w:val="24"/>
          <w:lang w:val="en-GB"/>
        </w:rPr>
        <w:t xml:space="preserve">nationwide </w:t>
      </w:r>
      <w:r w:rsidR="009C33C7">
        <w:rPr>
          <w:rFonts w:ascii="Times New Roman" w:hAnsi="Times New Roman" w:cs="Times New Roman"/>
          <w:sz w:val="24"/>
          <w:szCs w:val="24"/>
          <w:lang w:val="en-GB"/>
        </w:rPr>
        <w:t xml:space="preserve">U.S. cohort studies </w:t>
      </w:r>
      <w:r w:rsidR="005331C1">
        <w:rPr>
          <w:rFonts w:ascii="Times New Roman" w:hAnsi="Times New Roman" w:cs="Times New Roman"/>
          <w:sz w:val="24"/>
          <w:szCs w:val="24"/>
          <w:lang w:val="en-GB"/>
        </w:rPr>
        <w:t xml:space="preserve">including limited address data </w:t>
      </w:r>
      <w:r w:rsidR="00973FFC">
        <w:rPr>
          <w:rFonts w:ascii="Times New Roman" w:hAnsi="Times New Roman" w:cs="Times New Roman"/>
          <w:sz w:val="24"/>
          <w:szCs w:val="24"/>
          <w:lang w:val="en-GB"/>
        </w:rPr>
        <w:t>applied prediction models to estimate</w:t>
      </w:r>
      <w:r w:rsidR="009C33C7">
        <w:rPr>
          <w:rFonts w:ascii="Times New Roman" w:hAnsi="Times New Roman" w:cs="Times New Roman"/>
          <w:sz w:val="24"/>
          <w:szCs w:val="24"/>
          <w:lang w:val="en-GB"/>
        </w:rPr>
        <w:t xml:space="preserve"> </w:t>
      </w:r>
      <w:r w:rsidR="00973FFC">
        <w:rPr>
          <w:rFonts w:ascii="Times New Roman" w:hAnsi="Times New Roman" w:cs="Times New Roman"/>
          <w:sz w:val="24"/>
          <w:szCs w:val="24"/>
          <w:lang w:val="en-GB"/>
        </w:rPr>
        <w:t xml:space="preserve">individual-level long-term </w:t>
      </w:r>
      <w:r w:rsidR="009C33C7">
        <w:rPr>
          <w:rFonts w:ascii="Times New Roman" w:hAnsi="Times New Roman" w:cs="Times New Roman"/>
          <w:sz w:val="24"/>
          <w:szCs w:val="24"/>
          <w:lang w:val="en-GB"/>
        </w:rPr>
        <w:t>PM</w:t>
      </w:r>
      <w:r w:rsidR="009C33C7" w:rsidRPr="00ED76B8">
        <w:rPr>
          <w:rFonts w:ascii="Times New Roman" w:hAnsi="Times New Roman" w:cs="Times New Roman"/>
          <w:sz w:val="24"/>
          <w:szCs w:val="24"/>
          <w:vertAlign w:val="subscript"/>
          <w:lang w:val="en-GB"/>
        </w:rPr>
        <w:t>2.5</w:t>
      </w:r>
      <w:r w:rsidR="009C33C7">
        <w:rPr>
          <w:rFonts w:ascii="Times New Roman" w:hAnsi="Times New Roman" w:cs="Times New Roman"/>
          <w:sz w:val="24"/>
          <w:szCs w:val="24"/>
          <w:lang w:val="en-GB"/>
        </w:rPr>
        <w:t xml:space="preserve"> concentrations at census tract- </w:t>
      </w:r>
      <w:r w:rsidR="00973FFC">
        <w:rPr>
          <w:rFonts w:ascii="Times New Roman" w:hAnsi="Times New Roman" w:cs="Times New Roman"/>
          <w:sz w:val="24"/>
          <w:szCs w:val="24"/>
          <w:lang w:val="en-GB"/>
        </w:rPr>
        <w:t>and</w:t>
      </w:r>
      <w:r w:rsidR="009C33C7">
        <w:rPr>
          <w:rFonts w:ascii="Times New Roman" w:hAnsi="Times New Roman" w:cs="Times New Roman"/>
          <w:sz w:val="24"/>
          <w:szCs w:val="24"/>
          <w:lang w:val="en-GB"/>
        </w:rPr>
        <w:t xml:space="preserve"> zipcode-level addresses of Medicare cohort participants</w:t>
      </w:r>
      <w:r w:rsidR="00973FFC">
        <w:rPr>
          <w:rFonts w:ascii="Times New Roman" w:hAnsi="Times New Roman" w:cs="Times New Roman"/>
          <w:sz w:val="24"/>
          <w:szCs w:val="24"/>
          <w:lang w:val="en-GB"/>
        </w:rPr>
        <w:t xml:space="preserve">, </w:t>
      </w:r>
      <w:r w:rsidR="009C33C7">
        <w:rPr>
          <w:rFonts w:ascii="Times New Roman" w:hAnsi="Times New Roman" w:cs="Times New Roman"/>
          <w:sz w:val="24"/>
          <w:szCs w:val="24"/>
          <w:lang w:val="en-GB"/>
        </w:rPr>
        <w:t>and reported</w:t>
      </w:r>
      <w:r w:rsidR="00435A9A">
        <w:rPr>
          <w:rFonts w:ascii="Times New Roman" w:hAnsi="Times New Roman" w:cs="Times New Roman"/>
          <w:sz w:val="24"/>
          <w:szCs w:val="24"/>
          <w:lang w:val="en-GB"/>
        </w:rPr>
        <w:t xml:space="preserve"> </w:t>
      </w:r>
      <w:r w:rsidR="009C33C7">
        <w:rPr>
          <w:rFonts w:ascii="Times New Roman" w:hAnsi="Times New Roman" w:cs="Times New Roman"/>
          <w:sz w:val="24"/>
          <w:szCs w:val="24"/>
          <w:lang w:val="en-GB"/>
        </w:rPr>
        <w:t>the</w:t>
      </w:r>
      <w:r w:rsidR="00435A9A">
        <w:rPr>
          <w:rFonts w:ascii="Times New Roman" w:hAnsi="Times New Roman" w:cs="Times New Roman"/>
          <w:sz w:val="24"/>
          <w:szCs w:val="24"/>
          <w:lang w:val="en-GB"/>
        </w:rPr>
        <w:t xml:space="preserve"> association </w:t>
      </w:r>
      <w:r w:rsidR="00973FFC">
        <w:rPr>
          <w:rFonts w:ascii="Times New Roman" w:hAnsi="Times New Roman" w:cs="Times New Roman"/>
          <w:sz w:val="24"/>
          <w:szCs w:val="24"/>
          <w:lang w:val="en-GB"/>
        </w:rPr>
        <w:t>with</w:t>
      </w:r>
      <w:r w:rsidR="00435A9A">
        <w:rPr>
          <w:rFonts w:ascii="Times New Roman" w:hAnsi="Times New Roman" w:cs="Times New Roman"/>
          <w:sz w:val="24"/>
          <w:szCs w:val="24"/>
          <w:lang w:val="en-GB"/>
        </w:rPr>
        <w:t xml:space="preserve"> total mortality</w:t>
      </w:r>
      <w:r w:rsidR="000C6E25">
        <w:rPr>
          <w:rFonts w:ascii="Times New Roman" w:hAnsi="Times New Roman" w:cs="Times New Roman"/>
          <w:sz w:val="24"/>
          <w:szCs w:val="24"/>
          <w:lang w:val="en-GB"/>
        </w:rPr>
        <w:fldChar w:fldCharType="begin" w:fldLock="1"/>
      </w:r>
      <w:r w:rsidR="000704CD">
        <w:rPr>
          <w:rFonts w:ascii="Times New Roman" w:hAnsi="Times New Roman" w:cs="Times New Roman"/>
          <w:sz w:val="24"/>
          <w:szCs w:val="24"/>
          <w:lang w:val="en-GB"/>
        </w:rPr>
        <w:instrText>ADDIN CSL_CITATION {"citationItems":[{"id":"ITEM-1","itemData":{"DOI":"10.1056/nejmoa1702747","ISSN":"0028-4793","PMID":"28657878","abstract":"BACKGROUND Studies have shown that long-term exposure to air pollution increases mortality. However, evidence is limited for air-pollution levels below the most recent National Ambient Air Quality Standards. Previous studies involved predominantly urban populations and did not have the statistical power to estimate the health effects in underrepresented groups. METHODS We constructed an open cohort of all Medicare beneficiaries (60,925,443 persons) in the continental United States from the years 2000 through 2012, with 460,310,521 person-years of follow-up. Annual averages of fine particulate matter (particles with a mass median aerodynamic diameter of less than 2.5 μm [PM2.5]) and ozone were estimated according to the ZIP Code of residence for each enrollee with the use of previously validated prediction models. We estimated the risk of death associated with exposure to increases of 10 μg per cubic meter for PM2.5 and 10 parts per billion (ppb) for ozone using a two-pollutant Cox proportional-hazards model that controlled for demographic characteristics, Medicaid eligibility, and area-level covariates. RESULTS Increases of 10 μg per cubic meter in PM2.5 and of 10 ppb in ozone were associated with increases in all-cause mortality of 7.3% (95% confidence interval [CI], 7.1 to 7.5) and 1.1% (95% CI, 1.0 to 1.2), respectively. When the analysis was restricted to person-years with exposure to PM2.5 of less than 12 μg per cubic meter and ozone of less than 50 ppb, the same increases in PM2.5 and ozone were associated with increases in the risk of death of 13.6% (95% CI, 13.1 to 14.1) and 1.0% (95% CI, 0.9 to 1.1), respectively. For PM2.5, the risk of death among men, blacks, and people with Medicaid eligibility was higher than that in the rest of the population. CONCLUSIONS In the entire Medicare population, there was significant evidence of adverse effects related to exposure to PM2.5 and ozone at concentrations below current national standards. This effect was most pronounced among self-identified racial minorities and people with low income. (Supported by the Health Effects Institute and others.).","author":[{"dropping-particle":"","family":"Di","given":"Qian","non-dropping-particle":"","parse-names":false,"suffix":""},{"dropping-particle":"","family":"Wang","given":"Yan","non-dropping-particle":"","parse-names":false,"suffix":""},{"dropping-particle":"","family":"Zanobetti","given":"Antonella","non-dropping-particle":"","parse-names":false,"suffix":""},{"dropping-particle":"","family":"Wang","given":"Yun","non-dropping-particle":"","parse-names":false,"suffix":""},{"dropping-particle":"","family":"Koutrakis","given":"Petros","non-dropping-particle":"","parse-names":false,"suffix":""},{"dropping-particle":"","family":"Choirat","given":"Christine","non-dropping-particle":"","parse-names":false,"suffix":""},{"dropping-particle":"","family":"Dominici","given":"Francesca","non-dropping-particle":"","parse-names":false,"suffix":""},{"dropping-particle":"","family":"Schwartz","given":"Joel D.","non-dropping-particle":"","parse-names":false,"suffix":""}],"container-title":"New England Journal of Medicine","id":"ITEM-1","issue":"26","issued":{"date-parts":[["2017"]]},"page":"2513-2522","title":"Air Pollution and Mortality in the Medicare Population","type":"article-journal","volume":"376"},"uris":["http://www.mendeley.com/documents/?uuid=cd554e15-bd53-4af3-a2ed-f6c336485342"]}],"mendeley":{"formattedCitation":"&lt;sup&gt;37&lt;/sup&gt;","plainTextFormattedCitation":"37","previouslyFormattedCitation":"&lt;sup&gt;37,38&lt;/sup&gt;"},"properties":{"noteIndex":0},"schema":"https://github.com/citation-style-language/schema/raw/master/csl-citation.json"}</w:instrText>
      </w:r>
      <w:r w:rsidR="000C6E25">
        <w:rPr>
          <w:rFonts w:ascii="Times New Roman" w:hAnsi="Times New Roman" w:cs="Times New Roman"/>
          <w:sz w:val="24"/>
          <w:szCs w:val="24"/>
          <w:lang w:val="en-GB"/>
        </w:rPr>
        <w:fldChar w:fldCharType="separate"/>
      </w:r>
      <w:r w:rsidR="000704CD" w:rsidRPr="000704CD">
        <w:rPr>
          <w:rFonts w:ascii="Times New Roman" w:hAnsi="Times New Roman" w:cs="Times New Roman"/>
          <w:noProof/>
          <w:sz w:val="24"/>
          <w:szCs w:val="24"/>
          <w:vertAlign w:val="superscript"/>
          <w:lang w:val="en-GB"/>
        </w:rPr>
        <w:t>37</w:t>
      </w:r>
      <w:r w:rsidR="000C6E25">
        <w:rPr>
          <w:rFonts w:ascii="Times New Roman" w:hAnsi="Times New Roman" w:cs="Times New Roman"/>
          <w:sz w:val="24"/>
          <w:szCs w:val="24"/>
          <w:lang w:val="en-GB"/>
        </w:rPr>
        <w:fldChar w:fldCharType="end"/>
      </w:r>
      <w:r w:rsidR="00435A9A">
        <w:rPr>
          <w:rFonts w:ascii="Times New Roman" w:hAnsi="Times New Roman" w:cs="Times New Roman"/>
          <w:sz w:val="24"/>
          <w:szCs w:val="24"/>
          <w:lang w:val="en-GB"/>
        </w:rPr>
        <w:t>.</w:t>
      </w:r>
      <w:r w:rsidR="006245E8">
        <w:rPr>
          <w:rFonts w:ascii="Times New Roman" w:hAnsi="Times New Roman" w:cs="Times New Roman"/>
          <w:sz w:val="24"/>
          <w:szCs w:val="24"/>
          <w:lang w:val="en-GB"/>
        </w:rPr>
        <w:t xml:space="preserve"> </w:t>
      </w:r>
      <w:r w:rsidR="00973FFC">
        <w:rPr>
          <w:rFonts w:ascii="Times New Roman" w:eastAsia="맑은 고딕" w:hAnsi="Times New Roman" w:cs="Times New Roman"/>
          <w:sz w:val="24"/>
          <w:szCs w:val="24"/>
          <w:lang w:val="en-GB"/>
        </w:rPr>
        <w:t xml:space="preserve">Our </w:t>
      </w:r>
      <w:r w:rsidR="00055344">
        <w:rPr>
          <w:rFonts w:ascii="Times New Roman" w:eastAsia="맑은 고딕" w:hAnsi="Times New Roman" w:cs="Times New Roman"/>
          <w:sz w:val="24"/>
          <w:szCs w:val="24"/>
          <w:lang w:val="en-GB"/>
        </w:rPr>
        <w:t xml:space="preserve">simulation </w:t>
      </w:r>
      <w:bookmarkStart w:id="10" w:name="_GoBack"/>
      <w:bookmarkEnd w:id="10"/>
      <w:r w:rsidR="00973FFC">
        <w:rPr>
          <w:rFonts w:ascii="Times New Roman" w:eastAsia="맑은 고딕" w:hAnsi="Times New Roman" w:cs="Times New Roman"/>
          <w:sz w:val="24"/>
          <w:szCs w:val="24"/>
          <w:lang w:val="en-GB"/>
        </w:rPr>
        <w:t>f</w:t>
      </w:r>
      <w:r w:rsidR="006245E8">
        <w:rPr>
          <w:rFonts w:ascii="Times New Roman" w:eastAsia="맑은 고딕" w:hAnsi="Times New Roman" w:cs="Times New Roman"/>
          <w:sz w:val="24"/>
          <w:szCs w:val="24"/>
          <w:lang w:val="en-GB"/>
        </w:rPr>
        <w:t xml:space="preserve">indings </w:t>
      </w:r>
      <w:r w:rsidR="00FE2F0B">
        <w:rPr>
          <w:rFonts w:ascii="Times New Roman" w:eastAsia="맑은 고딕" w:hAnsi="Times New Roman" w:cs="Times New Roman"/>
          <w:sz w:val="24"/>
          <w:szCs w:val="24"/>
          <w:lang w:val="en-GB"/>
        </w:rPr>
        <w:t xml:space="preserve">of negative bias </w:t>
      </w:r>
      <w:r w:rsidR="005331C1">
        <w:rPr>
          <w:rFonts w:ascii="Times New Roman" w:eastAsia="맑은 고딕" w:hAnsi="Times New Roman" w:cs="Times New Roman"/>
          <w:sz w:val="24"/>
          <w:szCs w:val="24"/>
          <w:lang w:val="en-GB"/>
        </w:rPr>
        <w:t xml:space="preserve">using single points in administrative areas </w:t>
      </w:r>
      <w:r w:rsidR="006245E8">
        <w:rPr>
          <w:rFonts w:ascii="Times New Roman" w:eastAsia="맑은 고딕" w:hAnsi="Times New Roman" w:cs="Times New Roman"/>
          <w:sz w:val="24"/>
          <w:szCs w:val="24"/>
          <w:lang w:val="en-GB"/>
        </w:rPr>
        <w:t xml:space="preserve">suggest the </w:t>
      </w:r>
      <w:r w:rsidR="00973FFC">
        <w:rPr>
          <w:rFonts w:ascii="Times New Roman" w:eastAsia="맑은 고딕" w:hAnsi="Times New Roman" w:cs="Times New Roman"/>
          <w:sz w:val="24"/>
          <w:szCs w:val="24"/>
          <w:lang w:val="en-GB"/>
        </w:rPr>
        <w:t xml:space="preserve">possibility of </w:t>
      </w:r>
      <w:r w:rsidR="006245E8">
        <w:rPr>
          <w:rFonts w:ascii="Times New Roman" w:eastAsia="맑은 고딕" w:hAnsi="Times New Roman" w:cs="Times New Roman"/>
          <w:sz w:val="24"/>
          <w:szCs w:val="24"/>
          <w:lang w:val="en-GB"/>
        </w:rPr>
        <w:t>underest</w:t>
      </w:r>
      <w:r w:rsidR="00973FFC">
        <w:rPr>
          <w:rFonts w:ascii="Times New Roman" w:eastAsia="맑은 고딕" w:hAnsi="Times New Roman" w:cs="Times New Roman"/>
          <w:sz w:val="24"/>
          <w:szCs w:val="24"/>
          <w:lang w:val="en-GB"/>
        </w:rPr>
        <w:t>imated</w:t>
      </w:r>
      <w:r w:rsidR="006245E8">
        <w:rPr>
          <w:rFonts w:ascii="Times New Roman" w:eastAsia="맑은 고딕" w:hAnsi="Times New Roman" w:cs="Times New Roman"/>
          <w:sz w:val="24"/>
          <w:szCs w:val="24"/>
          <w:lang w:val="en-GB"/>
        </w:rPr>
        <w:t xml:space="preserve"> health effects in such studies. </w:t>
      </w:r>
    </w:p>
    <w:p w14:paraId="2B2A5068" w14:textId="0007EFEB" w:rsidR="001F4B14" w:rsidRDefault="001F4B14" w:rsidP="001F4B14">
      <w:pPr>
        <w:spacing w:line="480" w:lineRule="auto"/>
        <w:ind w:firstLine="800"/>
        <w:jc w:val="left"/>
        <w:rPr>
          <w:rFonts w:ascii="Times New Roman" w:eastAsia="맑은 고딕" w:hAnsi="Times New Roman" w:cs="Times New Roman"/>
          <w:sz w:val="24"/>
          <w:szCs w:val="24"/>
          <w:lang w:val="en-GB"/>
        </w:rPr>
      </w:pPr>
      <w:r>
        <w:rPr>
          <w:rFonts w:ascii="Times New Roman" w:hAnsi="Times New Roman" w:cs="Times New Roman"/>
          <w:sz w:val="24"/>
          <w:szCs w:val="24"/>
          <w:lang w:val="en-GB"/>
        </w:rPr>
        <w:lastRenderedPageBreak/>
        <w:t xml:space="preserve">Our findings generally showed that </w:t>
      </w:r>
      <w:r w:rsidR="00881452">
        <w:rPr>
          <w:rFonts w:ascii="Times New Roman" w:hAnsi="Times New Roman" w:cs="Times New Roman"/>
          <w:sz w:val="24"/>
          <w:szCs w:val="24"/>
          <w:lang w:val="en-GB"/>
        </w:rPr>
        <w:t>kriging</w:t>
      </w:r>
      <w:r>
        <w:rPr>
          <w:rFonts w:ascii="Times New Roman" w:hAnsi="Times New Roman" w:cs="Times New Roman"/>
          <w:sz w:val="24"/>
          <w:szCs w:val="24"/>
          <w:lang w:val="en-GB"/>
        </w:rPr>
        <w:t xml:space="preserve">-based approaches gave good performance </w:t>
      </w:r>
      <w:r>
        <w:rPr>
          <w:rFonts w:ascii="Times New Roman" w:eastAsia="맑은 고딕" w:hAnsi="Times New Roman" w:cs="Times New Roman"/>
          <w:sz w:val="24"/>
          <w:szCs w:val="24"/>
          <w:lang w:val="en-GB"/>
        </w:rPr>
        <w:t xml:space="preserve">in </w:t>
      </w:r>
      <w:r>
        <w:rPr>
          <w:rFonts w:ascii="Times New Roman" w:hAnsi="Times New Roman" w:cs="Times New Roman"/>
          <w:sz w:val="24"/>
          <w:szCs w:val="24"/>
          <w:lang w:val="en-GB"/>
        </w:rPr>
        <w:t>health effect estimates consistently across different air pollution environments</w:t>
      </w:r>
      <w:r w:rsidR="00233FBD">
        <w:rPr>
          <w:rFonts w:ascii="Times New Roman" w:hAnsi="Times New Roman" w:cs="Times New Roman"/>
          <w:sz w:val="24"/>
          <w:szCs w:val="24"/>
          <w:lang w:val="en-GB"/>
        </w:rPr>
        <w:t>,</w:t>
      </w:r>
      <w:r>
        <w:rPr>
          <w:rFonts w:ascii="Times New Roman" w:hAnsi="Times New Roman" w:cs="Times New Roman"/>
          <w:sz w:val="24"/>
          <w:szCs w:val="24"/>
          <w:lang w:val="en-GB"/>
        </w:rPr>
        <w:t xml:space="preserve"> when individual air pollution measurements are not available. While UK showed better performance compared to other prediction approaches when complete address data are available, UK averaging approaches outperformed with individual address data limited to the district.</w:t>
      </w:r>
      <w:r>
        <w:rPr>
          <w:rFonts w:ascii="Times New Roman" w:eastAsia="맑은 고딕" w:hAnsi="Times New Roman" w:cs="Times New Roman"/>
          <w:sz w:val="24"/>
          <w:szCs w:val="24"/>
          <w:lang w:val="en-GB"/>
        </w:rPr>
        <w:t xml:space="preserve"> </w:t>
      </w:r>
      <w:r w:rsidR="00656CCE">
        <w:rPr>
          <w:rFonts w:ascii="Times New Roman" w:eastAsia="맑은 고딕" w:hAnsi="Times New Roman" w:cs="Times New Roman"/>
          <w:sz w:val="24"/>
          <w:szCs w:val="24"/>
          <w:lang w:val="en-GB"/>
        </w:rPr>
        <w:t>A possible explanation</w:t>
      </w:r>
      <w:r>
        <w:rPr>
          <w:rFonts w:ascii="Times New Roman" w:eastAsia="맑은 고딕" w:hAnsi="Times New Roman" w:cs="Times New Roman"/>
          <w:sz w:val="24"/>
          <w:szCs w:val="24"/>
          <w:lang w:val="en-GB"/>
        </w:rPr>
        <w:t xml:space="preserve"> is that UK modelled by using both mean and variance structure</w:t>
      </w:r>
      <w:r w:rsidR="00656CCE">
        <w:rPr>
          <w:rFonts w:ascii="Times New Roman" w:eastAsia="맑은 고딕" w:hAnsi="Times New Roman" w:cs="Times New Roman"/>
          <w:sz w:val="24"/>
          <w:szCs w:val="24"/>
          <w:lang w:val="en-GB"/>
        </w:rPr>
        <w:t>s</w:t>
      </w:r>
      <w:r>
        <w:rPr>
          <w:rFonts w:ascii="Times New Roman" w:eastAsia="맑은 고딕" w:hAnsi="Times New Roman" w:cs="Times New Roman"/>
          <w:sz w:val="24"/>
          <w:szCs w:val="24"/>
          <w:lang w:val="en-GB"/>
        </w:rPr>
        <w:t xml:space="preserve"> well </w:t>
      </w:r>
      <w:r w:rsidR="00656CCE">
        <w:rPr>
          <w:rFonts w:ascii="Times New Roman" w:eastAsia="맑은 고딕" w:hAnsi="Times New Roman" w:cs="Times New Roman"/>
          <w:sz w:val="24"/>
          <w:szCs w:val="24"/>
          <w:lang w:val="en-GB"/>
        </w:rPr>
        <w:t>characterize</w:t>
      </w:r>
      <w:r w:rsidR="00AC7F09">
        <w:rPr>
          <w:rFonts w:ascii="Times New Roman" w:eastAsia="맑은 고딕" w:hAnsi="Times New Roman" w:cs="Times New Roman"/>
          <w:sz w:val="24"/>
          <w:szCs w:val="24"/>
          <w:lang w:val="en-GB"/>
        </w:rPr>
        <w:t>s</w:t>
      </w:r>
      <w:r>
        <w:rPr>
          <w:rFonts w:ascii="Times New Roman" w:eastAsia="맑은 고딕" w:hAnsi="Times New Roman" w:cs="Times New Roman"/>
          <w:sz w:val="24"/>
          <w:szCs w:val="24"/>
          <w:lang w:val="en-GB"/>
        </w:rPr>
        <w:t xml:space="preserve"> air pollution conditions at people’s residence</w:t>
      </w:r>
      <w:r w:rsidR="00AC7F09">
        <w:rPr>
          <w:rFonts w:ascii="Times New Roman" w:eastAsia="맑은 고딕" w:hAnsi="Times New Roman" w:cs="Times New Roman"/>
          <w:sz w:val="24"/>
          <w:szCs w:val="24"/>
          <w:lang w:val="en-GB"/>
        </w:rPr>
        <w:t>s</w:t>
      </w:r>
      <w:r>
        <w:rPr>
          <w:rFonts w:ascii="Times New Roman" w:eastAsia="맑은 고딕" w:hAnsi="Times New Roman" w:cs="Times New Roman"/>
          <w:sz w:val="24"/>
          <w:szCs w:val="24"/>
          <w:lang w:val="en-GB"/>
        </w:rPr>
        <w:t xml:space="preserve"> even when there is no mean structure</w:t>
      </w:r>
      <w:r>
        <w:rPr>
          <w:rFonts w:ascii="Times New Roman" w:eastAsia="맑은 고딕" w:hAnsi="Times New Roman" w:cs="Times New Roman"/>
          <w:sz w:val="24"/>
          <w:szCs w:val="24"/>
          <w:lang w:val="en-GB"/>
        </w:rPr>
        <w:fldChar w:fldCharType="begin" w:fldLock="1"/>
      </w:r>
      <w:r w:rsidR="000704CD">
        <w:rPr>
          <w:rFonts w:ascii="Times New Roman" w:eastAsia="맑은 고딕" w:hAnsi="Times New Roman" w:cs="Times New Roman"/>
          <w:sz w:val="24"/>
          <w:szCs w:val="24"/>
          <w:lang w:val="en-GB"/>
        </w:rPr>
        <w:instrText>ADDIN CSL_CITATION {"citationItems":[{"id":"ITEM-1","itemData":{"DOI":"10.1097/EDE.0b013e31819e4331","ISSN":"10443983","PMID":"19289962","abstract":"BACKGROUND: Air pollution studies increasingly estimate individual-level exposures from area-based measurements by using exposure prediction methods such as nearest-monitor and kriging predictions. However, little is known about the properties of these methods for health effects estimation. This simulation study explores how 2 common prediction approaches for fine particulate matter (PM2.5) affect relative risk estimates for cardiovascular events in a single geographic area. METHODS: We estimated 2 sets of parameters to define correlation structures from 2002 data on PM2.5 in the Los Angeles area, and selected additional parameters to evaluate various correlation features. For each structure, annual average PM2.5 was generated at 22 monitoring sites and 2000 preselected individual locations in Los Angeles. Associated survival time until cardiovascular event was simulated for 10,000 hypothetical subjects. Using PM2.5 generated at monitoring sites, we predicted PM2.5 at subject locations by nearest-monitor and kriging interpolation. Finally, we estimated relative risks of the effect of PM2.5 on time to cardiovascular event. RESULTS: Health effect estimates for cardiovascular events had higher or similar coverage probability for kriging compared with nearest-monitor exposures. The lower mean square error of nearest monitor prediction resulted from more precise but biased health effect estimates. The difference between these approaches dramatically moderated when spatial correlation increased and geographic characteristics were included in the mean model. CONCLUSIONS: When the underlying exposure distribution has a large amount of spatial dependence, both kriging and nearest-monitor predictions gave good health effect estimates. For exposure with little spatial dependence, kriging exposure was preferable but gave very uncertain estimates. © 2009 Lippincott Williams &amp; Wilkins, Inc.","author":[{"dropping-particle":"","family":"Kim","given":"Sun Young","non-dropping-particle":"","parse-names":false,"suffix":""},{"dropping-particle":"","family":"Sheppard","given":"Lianne","non-dropping-particle":"","parse-names":false,"suffix":""},{"dropping-particle":"","family":"Kim","given":"Ho","non-dropping-particle":"","parse-names":false,"suffix":""}],"container-title":"Epidemiology","id":"ITEM-1","issue":"3","issued":{"date-parts":[["2009"]]},"page":"442-450","title":"Health effects of long-term air pollution: Influence of exposure prediction methods","type":"article-journal","volume":"20"},"uris":["http://www.mendeley.com/documents/?uuid=c49d8910-2498-49b8-a88a-cd1892c87147"]}],"mendeley":{"formattedCitation":"&lt;sup&gt;38&lt;/sup&gt;","plainTextFormattedCitation":"38","previouslyFormattedCitation":"&lt;sup&gt;39&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sidR="000704CD" w:rsidRPr="000704CD">
        <w:rPr>
          <w:rFonts w:ascii="Times New Roman" w:eastAsia="맑은 고딕" w:hAnsi="Times New Roman" w:cs="Times New Roman"/>
          <w:noProof/>
          <w:sz w:val="24"/>
          <w:szCs w:val="24"/>
          <w:vertAlign w:val="superscript"/>
          <w:lang w:val="en-GB"/>
        </w:rPr>
        <w:t>38</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xml:space="preserve">. In addition, employment of population-representative locations </w:t>
      </w:r>
      <w:r w:rsidR="006D1693">
        <w:rPr>
          <w:rFonts w:ascii="Times New Roman" w:eastAsia="맑은 고딕" w:hAnsi="Times New Roman" w:cs="Times New Roman"/>
          <w:sz w:val="24"/>
          <w:szCs w:val="24"/>
          <w:lang w:val="en-GB"/>
        </w:rPr>
        <w:t>and</w:t>
      </w:r>
      <w:r>
        <w:rPr>
          <w:rFonts w:ascii="Times New Roman" w:eastAsia="맑은 고딕" w:hAnsi="Times New Roman" w:cs="Times New Roman"/>
          <w:sz w:val="24"/>
          <w:szCs w:val="24"/>
          <w:lang w:val="en-GB"/>
        </w:rPr>
        <w:t xml:space="preserve"> the following averaging process under the unavailability of precise residential addresses possibly minimized </w:t>
      </w:r>
      <w:r w:rsidR="00656CCE">
        <w:rPr>
          <w:rFonts w:ascii="Times New Roman" w:eastAsia="맑은 고딕" w:hAnsi="Times New Roman" w:cs="Times New Roman"/>
          <w:sz w:val="24"/>
          <w:szCs w:val="24"/>
          <w:lang w:val="en-GB"/>
        </w:rPr>
        <w:t>the impact of exposure misclassification</w:t>
      </w:r>
      <w:r>
        <w:rPr>
          <w:rFonts w:ascii="Times New Roman" w:eastAsia="맑은 고딕" w:hAnsi="Times New Roman" w:cs="Times New Roman"/>
          <w:sz w:val="24"/>
          <w:szCs w:val="24"/>
          <w:lang w:val="en-GB"/>
        </w:rPr>
        <w:t>.</w:t>
      </w:r>
      <w:r>
        <w:rPr>
          <w:rFonts w:ascii="Times New Roman" w:hAnsi="Times New Roman" w:cs="Times New Roman"/>
          <w:sz w:val="24"/>
          <w:szCs w:val="24"/>
          <w:lang w:val="en-GB"/>
        </w:rPr>
        <w:t xml:space="preserve"> Bias was the smallest and also non-systematic as opposed to other prediction methods that gave consistently negative bias. </w:t>
      </w:r>
      <w:r w:rsidR="00533EF7">
        <w:rPr>
          <w:rFonts w:ascii="Times New Roman" w:hAnsi="Times New Roman" w:cs="Times New Roman"/>
          <w:sz w:val="24"/>
          <w:szCs w:val="24"/>
          <w:lang w:val="en-GB"/>
        </w:rPr>
        <w:t>Out of three UK averaging approaches</w:t>
      </w:r>
      <w:r w:rsidR="00E7049D">
        <w:rPr>
          <w:rFonts w:ascii="Times New Roman" w:hAnsi="Times New Roman" w:cs="Times New Roman"/>
          <w:sz w:val="24"/>
          <w:szCs w:val="24"/>
          <w:lang w:val="en-GB"/>
        </w:rPr>
        <w:t xml:space="preserve">, </w:t>
      </w:r>
      <w:r>
        <w:rPr>
          <w:rFonts w:ascii="Times New Roman" w:eastAsia="맑은 고딕" w:hAnsi="Times New Roman" w:cs="Times New Roman"/>
          <w:sz w:val="24"/>
          <w:szCs w:val="24"/>
          <w:lang w:val="en-GB"/>
        </w:rPr>
        <w:t>UKCA based on UK predictions at census trac</w:t>
      </w:r>
      <w:r w:rsidR="000B6C8C">
        <w:rPr>
          <w:rFonts w:ascii="Times New Roman" w:eastAsia="맑은 고딕" w:hAnsi="Times New Roman" w:cs="Times New Roman"/>
          <w:sz w:val="24"/>
          <w:szCs w:val="24"/>
          <w:lang w:val="en-GB"/>
        </w:rPr>
        <w:t>t</w:t>
      </w:r>
      <w:r>
        <w:rPr>
          <w:rFonts w:ascii="Times New Roman" w:eastAsia="맑은 고딕" w:hAnsi="Times New Roman" w:cs="Times New Roman"/>
          <w:sz w:val="24"/>
          <w:szCs w:val="24"/>
          <w:lang w:val="en-GB"/>
        </w:rPr>
        <w:t xml:space="preserve"> centroids </w:t>
      </w:r>
      <w:r w:rsidR="00E7049D">
        <w:rPr>
          <w:rFonts w:ascii="Times New Roman" w:eastAsia="맑은 고딕" w:hAnsi="Times New Roman" w:cs="Times New Roman"/>
          <w:sz w:val="24"/>
          <w:szCs w:val="24"/>
          <w:lang w:val="en-GB"/>
        </w:rPr>
        <w:t>gave</w:t>
      </w:r>
      <w:r>
        <w:rPr>
          <w:rFonts w:ascii="Times New Roman" w:eastAsia="맑은 고딕" w:hAnsi="Times New Roman" w:cs="Times New Roman"/>
          <w:sz w:val="24"/>
          <w:szCs w:val="24"/>
          <w:lang w:val="en-GB"/>
        </w:rPr>
        <w:t xml:space="preserve"> the lowest </w:t>
      </w:r>
      <w:r w:rsidR="00E7049D">
        <w:rPr>
          <w:rFonts w:ascii="Times New Roman" w:eastAsia="맑은 고딕" w:hAnsi="Times New Roman" w:cs="Times New Roman"/>
          <w:sz w:val="24"/>
          <w:szCs w:val="24"/>
          <w:lang w:val="en-GB"/>
        </w:rPr>
        <w:t>RMSE and ASE</w:t>
      </w:r>
      <w:r>
        <w:rPr>
          <w:rFonts w:ascii="Times New Roman" w:eastAsia="맑은 고딕" w:hAnsi="Times New Roman" w:cs="Times New Roman"/>
          <w:sz w:val="24"/>
          <w:szCs w:val="24"/>
          <w:lang w:val="en-GB"/>
        </w:rPr>
        <w:t xml:space="preserve"> </w:t>
      </w:r>
      <w:r w:rsidR="00533EF7">
        <w:rPr>
          <w:rFonts w:ascii="Times New Roman" w:eastAsia="맑은 고딕" w:hAnsi="Times New Roman" w:cs="Times New Roman"/>
          <w:sz w:val="24"/>
          <w:szCs w:val="24"/>
          <w:lang w:val="en-GB"/>
        </w:rPr>
        <w:t>which were</w:t>
      </w:r>
      <w:r>
        <w:rPr>
          <w:rFonts w:ascii="Times New Roman" w:eastAsia="맑은 고딕" w:hAnsi="Times New Roman" w:cs="Times New Roman"/>
          <w:sz w:val="24"/>
          <w:szCs w:val="24"/>
          <w:lang w:val="en-GB"/>
        </w:rPr>
        <w:t xml:space="preserve"> comparable to those of other prediction approaches</w:t>
      </w:r>
      <w:r w:rsidR="00D30814">
        <w:rPr>
          <w:rFonts w:ascii="Times New Roman" w:eastAsia="맑은 고딕" w:hAnsi="Times New Roman" w:cs="Times New Roman"/>
          <w:sz w:val="24"/>
          <w:szCs w:val="24"/>
          <w:lang w:val="en-GB"/>
        </w:rPr>
        <w:t xml:space="preserve"> under </w:t>
      </w:r>
      <w:r w:rsidR="00E7049D">
        <w:rPr>
          <w:rFonts w:ascii="Times New Roman" w:eastAsia="맑은 고딕" w:hAnsi="Times New Roman" w:cs="Times New Roman"/>
          <w:sz w:val="24"/>
          <w:szCs w:val="24"/>
          <w:lang w:val="en-GB"/>
        </w:rPr>
        <w:t xml:space="preserve">the </w:t>
      </w:r>
      <w:r w:rsidR="00D30814">
        <w:rPr>
          <w:rFonts w:ascii="Times New Roman" w:eastAsia="맑은 고딕" w:hAnsi="Times New Roman" w:cs="Times New Roman"/>
          <w:sz w:val="24"/>
          <w:szCs w:val="24"/>
          <w:lang w:val="en-GB"/>
        </w:rPr>
        <w:t>complete address</w:t>
      </w:r>
      <w:r w:rsidR="00E7049D">
        <w:rPr>
          <w:rFonts w:ascii="Times New Roman" w:eastAsia="맑은 고딕" w:hAnsi="Times New Roman" w:cs="Times New Roman"/>
          <w:sz w:val="24"/>
          <w:szCs w:val="24"/>
          <w:lang w:val="en-GB"/>
        </w:rPr>
        <w:t xml:space="preserve"> condition</w:t>
      </w:r>
      <w:r>
        <w:rPr>
          <w:rFonts w:ascii="Times New Roman" w:eastAsia="맑은 고딕" w:hAnsi="Times New Roman" w:cs="Times New Roman"/>
          <w:sz w:val="24"/>
          <w:szCs w:val="24"/>
          <w:lang w:val="en-GB"/>
        </w:rPr>
        <w:t xml:space="preserve">. </w:t>
      </w:r>
      <w:r w:rsidR="00340125">
        <w:rPr>
          <w:rFonts w:ascii="Times New Roman" w:eastAsia="맑은 고딕" w:hAnsi="Times New Roman" w:cs="Times New Roman"/>
          <w:sz w:val="24"/>
          <w:szCs w:val="24"/>
          <w:lang w:val="en-GB"/>
        </w:rPr>
        <w:t xml:space="preserve">UKCA also </w:t>
      </w:r>
      <w:r w:rsidR="009E6326">
        <w:rPr>
          <w:rFonts w:ascii="Times New Roman" w:eastAsia="맑은 고딕" w:hAnsi="Times New Roman" w:cs="Times New Roman"/>
          <w:sz w:val="24"/>
          <w:szCs w:val="24"/>
          <w:lang w:val="en-GB"/>
        </w:rPr>
        <w:t>showed</w:t>
      </w:r>
      <w:r w:rsidR="00340125">
        <w:rPr>
          <w:rFonts w:ascii="Times New Roman" w:eastAsia="맑은 고딕" w:hAnsi="Times New Roman" w:cs="Times New Roman"/>
          <w:sz w:val="24"/>
          <w:szCs w:val="24"/>
          <w:lang w:val="en-GB"/>
        </w:rPr>
        <w:t xml:space="preserve"> comparable TPR to those </w:t>
      </w:r>
      <w:r w:rsidR="009E6326">
        <w:rPr>
          <w:rFonts w:ascii="Times New Roman" w:eastAsia="맑은 고딕" w:hAnsi="Times New Roman" w:cs="Times New Roman"/>
          <w:sz w:val="24"/>
          <w:szCs w:val="24"/>
          <w:lang w:val="en-GB"/>
        </w:rPr>
        <w:t>with</w:t>
      </w:r>
      <w:r w:rsidR="00340125">
        <w:rPr>
          <w:rFonts w:ascii="Times New Roman" w:eastAsia="맑은 고딕" w:hAnsi="Times New Roman" w:cs="Times New Roman"/>
          <w:sz w:val="24"/>
          <w:szCs w:val="24"/>
          <w:lang w:val="en-GB"/>
        </w:rPr>
        <w:t xml:space="preserve"> complete address</w:t>
      </w:r>
      <w:r w:rsidR="009E6326">
        <w:rPr>
          <w:rFonts w:ascii="Times New Roman" w:eastAsia="맑은 고딕" w:hAnsi="Times New Roman" w:cs="Times New Roman"/>
          <w:sz w:val="24"/>
          <w:szCs w:val="24"/>
          <w:lang w:val="en-GB"/>
        </w:rPr>
        <w:t>es,</w:t>
      </w:r>
      <w:r w:rsidR="00340125">
        <w:rPr>
          <w:rFonts w:ascii="Times New Roman" w:eastAsia="맑은 고딕" w:hAnsi="Times New Roman" w:cs="Times New Roman"/>
          <w:sz w:val="24"/>
          <w:szCs w:val="24"/>
          <w:lang w:val="en-GB"/>
        </w:rPr>
        <w:t xml:space="preserve"> </w:t>
      </w:r>
      <w:r w:rsidR="00533EF7">
        <w:rPr>
          <w:rFonts w:ascii="Times New Roman" w:eastAsia="맑은 고딕" w:hAnsi="Times New Roman" w:cs="Times New Roman"/>
          <w:sz w:val="24"/>
          <w:szCs w:val="24"/>
          <w:lang w:val="en-GB"/>
        </w:rPr>
        <w:t>while</w:t>
      </w:r>
      <w:r w:rsidR="00340125">
        <w:rPr>
          <w:rFonts w:ascii="Times New Roman" w:eastAsia="맑은 고딕" w:hAnsi="Times New Roman" w:cs="Times New Roman"/>
          <w:sz w:val="24"/>
          <w:szCs w:val="24"/>
          <w:lang w:val="en-GB"/>
        </w:rPr>
        <w:t xml:space="preserve"> i</w:t>
      </w:r>
      <w:r>
        <w:rPr>
          <w:rFonts w:ascii="Times New Roman" w:eastAsia="맑은 고딕" w:hAnsi="Times New Roman" w:cs="Times New Roman"/>
          <w:sz w:val="24"/>
          <w:szCs w:val="24"/>
          <w:lang w:val="en-GB"/>
        </w:rPr>
        <w:t xml:space="preserve">t was less likely to detect statistically significant health effect estimates overall </w:t>
      </w:r>
      <w:r w:rsidR="009E6326">
        <w:rPr>
          <w:rFonts w:ascii="Times New Roman" w:eastAsia="맑은 고딕" w:hAnsi="Times New Roman" w:cs="Times New Roman"/>
          <w:sz w:val="24"/>
          <w:szCs w:val="24"/>
          <w:lang w:val="en-GB"/>
        </w:rPr>
        <w:t xml:space="preserve">with </w:t>
      </w:r>
      <w:r w:rsidR="006D6B1F">
        <w:rPr>
          <w:rFonts w:ascii="Times New Roman" w:eastAsia="맑은 고딕" w:hAnsi="Times New Roman" w:cs="Times New Roman"/>
          <w:sz w:val="24"/>
          <w:szCs w:val="24"/>
          <w:lang w:val="en-GB"/>
        </w:rPr>
        <w:t>incomplete address</w:t>
      </w:r>
      <w:r w:rsidR="009E6326">
        <w:rPr>
          <w:rFonts w:ascii="Times New Roman" w:eastAsia="맑은 고딕" w:hAnsi="Times New Roman" w:cs="Times New Roman"/>
          <w:sz w:val="24"/>
          <w:szCs w:val="24"/>
          <w:lang w:val="en-GB"/>
        </w:rPr>
        <w:t>es</w:t>
      </w:r>
      <w:r>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rPr>
        <w:t>However, the benefit of UK-based averaging could be reduced</w:t>
      </w:r>
      <w:r w:rsidR="009E6326">
        <w:rPr>
          <w:rFonts w:ascii="Times New Roman" w:eastAsia="맑은 고딕" w:hAnsi="Times New Roman" w:cs="Times New Roman"/>
          <w:sz w:val="24"/>
          <w:szCs w:val="24"/>
        </w:rPr>
        <w:t>,</w:t>
      </w:r>
      <w:r>
        <w:rPr>
          <w:rFonts w:ascii="Times New Roman" w:eastAsia="맑은 고딕" w:hAnsi="Times New Roman" w:cs="Times New Roman"/>
          <w:sz w:val="24"/>
          <w:szCs w:val="24"/>
        </w:rPr>
        <w:t xml:space="preserve"> when we use predictions at the locations including those </w:t>
      </w:r>
      <w:r w:rsidR="006D1693">
        <w:rPr>
          <w:rFonts w:ascii="Times New Roman" w:eastAsia="맑은 고딕" w:hAnsi="Times New Roman" w:cs="Times New Roman"/>
          <w:sz w:val="24"/>
          <w:szCs w:val="24"/>
        </w:rPr>
        <w:t>poorly represented for</w:t>
      </w:r>
      <w:r>
        <w:rPr>
          <w:rFonts w:ascii="Times New Roman" w:eastAsia="맑은 고딕" w:hAnsi="Times New Roman" w:cs="Times New Roman"/>
          <w:sz w:val="24"/>
          <w:szCs w:val="24"/>
        </w:rPr>
        <w:t xml:space="preserve"> population as shown in UKGA.</w:t>
      </w:r>
    </w:p>
    <w:p w14:paraId="115B671F" w14:textId="39CA0124" w:rsidR="001F4B14" w:rsidRDefault="001F4B14" w:rsidP="001F4B14">
      <w:pPr>
        <w:spacing w:line="480" w:lineRule="auto"/>
        <w:ind w:firstLine="800"/>
        <w:jc w:val="left"/>
        <w:rPr>
          <w:rFonts w:ascii="Times New Roman" w:eastAsia="맑은 고딕" w:hAnsi="Times New Roman" w:cs="Times New Roman"/>
          <w:sz w:val="24"/>
          <w:szCs w:val="24"/>
        </w:rPr>
      </w:pPr>
      <w:r>
        <w:rPr>
          <w:rFonts w:ascii="Times New Roman" w:hAnsi="Times New Roman" w:cs="Times New Roman"/>
          <w:sz w:val="24"/>
          <w:szCs w:val="24"/>
          <w:lang w:val="en-GB"/>
        </w:rPr>
        <w:t>All prediction methods except for UK-based averaging generally showed underestimated health effects given limited exposure or address data. This underestimation can be explained by exposure measurement error derived by poor characterization of individual exposure in prediction models</w:t>
      </w:r>
      <w:r>
        <w:rPr>
          <w:rFonts w:ascii="Times New Roman" w:hAnsi="Times New Roman" w:cs="Times New Roman"/>
          <w:sz w:val="24"/>
          <w:szCs w:val="24"/>
          <w:lang w:val="en-GB"/>
        </w:rPr>
        <w:fldChar w:fldCharType="begin" w:fldLock="1"/>
      </w:r>
      <w:r w:rsidR="000704CD">
        <w:rPr>
          <w:rFonts w:ascii="Times New Roman" w:hAnsi="Times New Roman" w:cs="Times New Roman"/>
          <w:sz w:val="24"/>
          <w:szCs w:val="24"/>
          <w:lang w:val="en-GB"/>
        </w:rPr>
        <w:instrText>ADDIN CSL_CITATION {"citationItems":[{"id":"ITEM-1","itemData":{"DOI":"10.1007/s11869-011-0140-9","ISSN":"1873-9318","abstract":"Studies in air pollution epidemiology may suffer from some specific forms of confounding and exposure measurement error. This contribution discusses these, mostly in the framework of cohort studies. Evaluation of potential confounding is critical in studies of the health effects of air pollution. The association between long-term exposure to ambient air pollution and mortality has been investigated using cohort studies in which subjects are followed over time with respect to their vital status. In such studies, control for individual-level confounders such as smoking is important, as is control for area-level confounders such as neighborhood socio-economic status. In addition, there may be spatial dependencies in the survival data that need to be addressed. These issues are illustrated using the American Cancer Society Cancer Prevention II cohort. Exposure measurement error is a challenge in epidemiology because inference about health effects can be incorrect when the measured or predicted exposure used in the analysis is different from the underlying true exposure. Air pollution epidemiology rarely if ever uses personal measurements of exposure for reasons of cost and feasibility. Exposure measurement error in air pollution epidemiology comes in various dominant forms, which are different for time-series and cohort studies. The challenges are reviewed and a number of suggested solutions are discussed for both study domains.","author":[{"dropping-particle":"","family":"Sheppard","given":"Lianne","non-dropping-particle":"","parse-names":false,"suffix":""},{"dropping-particle":"","family":"Burnett","given":"Richard T","non-dropping-particle":"","parse-names":false,"suffix":""},{"dropping-particle":"","family":"Szpiro","given":"Adam A","non-dropping-particle":"","parse-names":false,"suffix":""},{"dropping-particle":"","family":"Kim","given":"Sun-Young","non-dropping-particle":"","parse-names":false,"suffix":""},{"dropping-particle":"","family":"Jerrett","given":"Michael","non-dropping-particle":"","parse-names":false,"suffix":""},{"dropping-particle":"","family":"Pope","given":"C Arden","non-dropping-particle":"","parse-names":false,"suffix":""},{"dropping-particle":"","family":"Brunekreef","given":"Bert","non-dropping-particle":"","parse-names":false,"suffix":""}],"container-title":"Air Quality, Atmosphere, &amp; Health","id":"ITEM-1","issue":"2","issued":{"date-parts":[["2012"]]},"language":"eng","page":"203-216","title":"Confounding and exposure measurement error in air pollution epidemiology","type":"article-journal","volume":"5"},"uris":["http://www.mendeley.com/documents/?uuid=bca824e2-8771-4cb0-8a2e-0db6506f2a65"]},{"id":"ITEM-2","itemData":{"DOI":"10.1093/biostatistics/kxq083","ISSN":"1468-4357","abstract":"Association studies in environmental statistics often involve exposure and outcome data that are misaligned in space. A common strategy is to employ a spatial model such as universal kriging to predict exposures at locations with outcome data and then estimate a regression parameter of interest using the predicted exposures. This results in measurement error because the predicted exposures do not correspond exactly to the true values. We characterize the measurement error by decomposing it into Berkson-like and classical-like components. One correction approach is the parametric bootstrap, which is effective but computationally intensive since it requires solving a nonlinear optimization problem for the exposure model parameters in each bootstrap sample. We propose a less computationally intensive alternative termed the \"parameter bootstrap\" that only requires solving one nonlinear optimization problem, and we also compare bootstrap methods to other recently proposed methods. We illustrate our methodology in simulations and with publicly available data from the Environmental Protection Agency.","author":[{"dropping-particle":"","family":"Szpiro","given":"Adam A","non-dropping-particle":"","parse-names":false,"suffix":""},{"dropping-particle":"","family":"Sheppard","given":"Lianne","non-dropping-particle":"","parse-names":false,"suffix":""},{"dropping-particle":"","family":"Lumley","given":"Thomas","non-dropping-particle":"","parse-names":false,"suffix":""}],"container-title":"Biostatistics (Oxford, England)","id":"ITEM-2","issue":"4","issued":{"date-parts":[["2011"]]},"language":"eng","page":"610-623","title":"Efficient measurement error correction with spatially misaligned data","type":"article-journal","volume":"12"},"uris":["http://www.mendeley.com/documents/?uuid=fed3de09-135b-4d31-9def-8b9d3e864ba1"]}],"mendeley":{"formattedCitation":"&lt;sup&gt;39,40&lt;/sup&gt;","plainTextFormattedCitation":"39,40","previouslyFormattedCitation":"&lt;sup&gt;40,41&lt;/sup&gt;"},"properties":{"noteIndex":0},"schema":"https://github.com/citation-style-language/schema/raw/master/csl-citation.json"}</w:instrText>
      </w:r>
      <w:r>
        <w:rPr>
          <w:rFonts w:ascii="Times New Roman" w:hAnsi="Times New Roman" w:cs="Times New Roman"/>
          <w:sz w:val="24"/>
          <w:szCs w:val="24"/>
          <w:lang w:val="en-GB"/>
        </w:rPr>
        <w:fldChar w:fldCharType="separate"/>
      </w:r>
      <w:r w:rsidR="000704CD" w:rsidRPr="000704CD">
        <w:rPr>
          <w:rFonts w:ascii="Times New Roman" w:hAnsi="Times New Roman" w:cs="Times New Roman"/>
          <w:noProof/>
          <w:sz w:val="24"/>
          <w:szCs w:val="24"/>
          <w:vertAlign w:val="superscript"/>
          <w:lang w:val="en-GB"/>
        </w:rPr>
        <w:t>39,40</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In our simulation, prediction methods heavily relying on a mean structure such as LUR gave greater underestimation when there is no mean structure in true exposure scenarios, while simple prediction approaches using measurements only shown as NM and IDWA gave larger underestimation when there is a mean structure. </w:t>
      </w:r>
      <w:r>
        <w:rPr>
          <w:rFonts w:ascii="Times New Roman" w:hAnsi="Times New Roman" w:cs="Times New Roman"/>
          <w:sz w:val="24"/>
          <w:szCs w:val="24"/>
          <w:lang w:val="en-GB"/>
        </w:rPr>
        <w:lastRenderedPageBreak/>
        <w:t>Prediction methods using a single location based on the nearest monitor (NM), or district government</w:t>
      </w:r>
      <w:r w:rsidR="00656CCE">
        <w:rPr>
          <w:rFonts w:ascii="Times New Roman" w:hAnsi="Times New Roman" w:cs="Times New Roman"/>
          <w:sz w:val="24"/>
          <w:szCs w:val="24"/>
          <w:lang w:val="en-GB"/>
        </w:rPr>
        <w:t>al</w:t>
      </w:r>
      <w:r>
        <w:rPr>
          <w:rFonts w:ascii="Times New Roman" w:hAnsi="Times New Roman" w:cs="Times New Roman"/>
          <w:sz w:val="24"/>
          <w:szCs w:val="24"/>
          <w:lang w:val="en-GB"/>
        </w:rPr>
        <w:t xml:space="preserve"> office (UKD) also gave larger negative bias than other methods. </w:t>
      </w:r>
      <w:r w:rsidR="000D29A0">
        <w:rPr>
          <w:rFonts w:ascii="Times New Roman" w:hAnsi="Times New Roman" w:cs="Times New Roman"/>
          <w:sz w:val="24"/>
          <w:szCs w:val="24"/>
          <w:lang w:val="en-GB"/>
        </w:rPr>
        <w:t xml:space="preserve">Bias was larger in AA and NM based on regulatory monitoring sites than UKD using population-representative locations. </w:t>
      </w:r>
      <w:r>
        <w:rPr>
          <w:rFonts w:ascii="Times New Roman" w:hAnsi="Times New Roman" w:cs="Times New Roman"/>
          <w:sz w:val="24"/>
          <w:szCs w:val="24"/>
          <w:lang w:val="en-GB"/>
        </w:rPr>
        <w:t xml:space="preserve">In addition, poor assessment of individual exposure can result from poor representativeness of prediction points used for averaging. Our study showed </w:t>
      </w:r>
      <w:r w:rsidR="001D6E1B">
        <w:rPr>
          <w:rFonts w:ascii="Times New Roman" w:hAnsi="Times New Roman" w:cs="Times New Roman"/>
          <w:sz w:val="24"/>
          <w:szCs w:val="24"/>
          <w:lang w:val="en-GB"/>
        </w:rPr>
        <w:t>increased</w:t>
      </w:r>
      <w:r>
        <w:rPr>
          <w:rFonts w:ascii="Times New Roman" w:hAnsi="Times New Roman" w:cs="Times New Roman"/>
          <w:sz w:val="24"/>
          <w:szCs w:val="24"/>
          <w:lang w:val="en-GB"/>
        </w:rPr>
        <w:t xml:space="preserve"> positive or negative bias in UKGA using grid coordinates than UKCA based on census tract centroids. Previous simulation studies reported that measurement error derived by </w:t>
      </w:r>
      <w:r w:rsidR="00A473A8">
        <w:rPr>
          <w:rFonts w:ascii="Times New Roman" w:hAnsi="Times New Roman" w:cs="Times New Roman" w:hint="eastAsia"/>
          <w:sz w:val="24"/>
          <w:szCs w:val="24"/>
          <w:lang w:val="en-GB"/>
        </w:rPr>
        <w:t>a</w:t>
      </w:r>
      <w:r w:rsidR="00A473A8">
        <w:rPr>
          <w:rFonts w:ascii="Times New Roman" w:hAnsi="Times New Roman" w:cs="Times New Roman"/>
          <w:sz w:val="24"/>
          <w:szCs w:val="24"/>
          <w:lang w:val="en-GB"/>
        </w:rPr>
        <w:t xml:space="preserve"> </w:t>
      </w:r>
      <w:r>
        <w:rPr>
          <w:rFonts w:ascii="Times New Roman" w:hAnsi="Times New Roman" w:cs="Times New Roman"/>
          <w:sz w:val="24"/>
          <w:szCs w:val="24"/>
          <w:lang w:val="en-GB"/>
        </w:rPr>
        <w:t>spatial misalignment between regulatory monitoring sites and people’s residences affected misspecification of prediction model</w:t>
      </w:r>
      <w:r w:rsidR="00EC243E">
        <w:rPr>
          <w:rFonts w:ascii="Times New Roman" w:hAnsi="Times New Roman" w:cs="Times New Roman"/>
          <w:sz w:val="24"/>
          <w:szCs w:val="24"/>
          <w:lang w:val="en-GB"/>
        </w:rPr>
        <w:t>s</w:t>
      </w:r>
      <w:r>
        <w:rPr>
          <w:rFonts w:ascii="Times New Roman" w:hAnsi="Times New Roman" w:cs="Times New Roman"/>
          <w:sz w:val="24"/>
          <w:szCs w:val="24"/>
          <w:lang w:val="en-GB"/>
        </w:rPr>
        <w:t xml:space="preserve"> and resulted in positive or negative bias in </w:t>
      </w:r>
      <w:r w:rsidR="00EC243E">
        <w:rPr>
          <w:rFonts w:ascii="Times New Roman" w:hAnsi="Times New Roman" w:cs="Times New Roman"/>
          <w:sz w:val="24"/>
          <w:szCs w:val="24"/>
          <w:lang w:val="en-GB"/>
        </w:rPr>
        <w:t xml:space="preserve">following </w:t>
      </w:r>
      <w:r>
        <w:rPr>
          <w:rFonts w:ascii="Times New Roman" w:hAnsi="Times New Roman" w:cs="Times New Roman"/>
          <w:sz w:val="24"/>
          <w:szCs w:val="24"/>
          <w:lang w:val="en-GB"/>
        </w:rPr>
        <w:t>health effect analysis</w:t>
      </w:r>
      <w:r>
        <w:rPr>
          <w:rFonts w:ascii="Times New Roman" w:hAnsi="Times New Roman" w:cs="Times New Roman"/>
          <w:sz w:val="24"/>
          <w:szCs w:val="24"/>
          <w:lang w:val="en-GB"/>
        </w:rPr>
        <w:fldChar w:fldCharType="begin" w:fldLock="1"/>
      </w:r>
      <w:r w:rsidR="000704CD">
        <w:rPr>
          <w:rFonts w:ascii="Times New Roman" w:hAnsi="Times New Roman" w:cs="Times New Roman"/>
          <w:sz w:val="24"/>
          <w:szCs w:val="24"/>
          <w:lang w:val="en-GB"/>
        </w:rPr>
        <w:instrText>ADDIN CSL_CITATION {"citationItems":[{"id":"ITEM-1","itemData":{"DOI":"10.1097/EDE.0b013e3182254cc6","ISSN":"1531-5487","abstract":"A unique challenge in air pollution cohort studies and similar applications in environmental epidemiology is that exposure is not measured directly at subjects' locations. Instead, pollution data from monitoring stations at some distance from the study subjects are used to predict exposures, and these predicted exposures are used to estimate the health effect parameter of interest. It is usually assumed that minimizing the error in predicting the true exposure will improve health effect estimation. We show in a simulation study that this is not always the case. We interpret our results in light of recently developed statistical theory for measurement error, and we discuss implications for the design and analysis of epidemiologic research.","author":[{"dropping-particle":"","family":"Szpiro","given":"Adam A","non-dropping-particle":"","parse-names":false,"suffix":""},{"dropping-particle":"","family":"Paciorek","given":"Christopher J","non-dropping-particle":"","parse-names":false,"suffix":""},{"dropping-particle":"","family":"Sheppard","given":"Lianne","non-dropping-particle":"","parse-names":false,"suffix":""}],"container-title":"Epidemiology (Cambridge, Mass.)","id":"ITEM-1","issue":"5","issued":{"date-parts":[["2011"]]},"language":"eng","page":"680-685","title":"Does more accurate exposure prediction necessarily improve health effect estimates?","type":"article-journal","volume":"22"},"uris":["http://www.mendeley.com/documents/?uuid=9621a308-e398-47d6-a422-cb87976f5c20"]},{"id":"ITEM-2","itemData":{"DOI":"https://doi.org/10.1002/env.2233","ISSN":"1099-095X","abstract":"AbstractPublic health researchers often estimate health effects of exposures (e.g., pollution, diet, and lifestyle) that cannot be directly measured for study subjects. A common strategy in environmental epidemiology is to use a first-stage (exposure) model to estimate the exposure on the basis of covariates and/or spatiotemporal proximity and to use predictions from the exposure model as the covariate of interest in the second-stage (health) model. This induces a complex form of measurement error. We propose an analytical framework and methodology that is robust to misspecification of the first-stage model and provides valid inference for the second-stage model parameter of interest.We decompose the measurement error into components analogous to classical and Berkson errors and characterize properties of the estimator in the second-stage model if the first-stage model predictions are plugged in without correction. Specifically, we derive conditions for compatibility between the first-stage and second-stage models that guarantee consistency (and have direct and important real-world design implications), and we derive an asymptotic estimate of finite-sample bias when the compatibility conditions are satisfied. We propose a methodology that does the following: (i) corrects for finite-sample bias; and (ii) correctly estimates standard errors. We demonstrate the utility of our methodology in simulations and an example from air pollution epidemiology. Copyright © 2013 John Wiley &amp; Sons, Ltd.","author":[{"dropping-particle":"","family":"Szpiro","given":"Adam A","non-dropping-particle":"","parse-names":false,"suffix":""},{"dropping-particle":"","family":"Paciorek","given":"Christopher J","non-dropping-particle":"","parse-names":false,"suffix":""}],"container-title":"Environmetrics","id":"ITEM-2","issue":"8","issued":{"date-parts":[["2013","12","23"]]},"language":"en","page":"501-517","title":"Measurement error in two-stage analyses, with application to air pollution epidemiology","type":"article-journal","volume":"24"},"uris":["http://www.mendeley.com/documents/?uuid=1b84cf53-4e54-4fc6-87e3-fcaae95aa0d1"]},{"id":"ITEM-3","itemData":{"DOI":"10.1002/env.2334","ISSN":"1180-4009","abstract":"Preferential sampling has been defined in the context of geostatistical modeling as the dependence between the sampling locations and the process that describes the spatial structure of the data. It can occur when networks are designed to find high values. For example, in networks based on the U.S. Clean Air Act monitors are sited to determine whether air quality standards are exceeded. We study the impact of the design of monitor networks in the context of air pollution epidemiology studies. The effect of preferential sampling has been illustrated in the literature by highlighting its impact on spatial predictions. In this paper, we use these predictions as input in a second stage analysis, and we assess how they affect health effect inference. Our work is motivated by data from two United States regulatory networks and health data from the Multi-Ethnic Study of Atherosclerosis and Air Pollution. The two networks were designed to monitor air pollution in urban and rural areas respectively, and we found that the health analysis results based on the two networks can lead to different scientific conclusions. We use preferential sampling to gain insight into these differences. We designed a simulation study, and found that the validity and reliability of the health effect estimate can be greatly affected by how we sample the monitor locations. To better understand its effect on second stage inference, we identify two components of preferential sampling that shed light on how preferential sampling alters the properties of the health effect estimate.","author":[{"dropping-particle":"","family":"Lee","given":"A","non-dropping-particle":"","parse-names":false,"suffix":""},{"dropping-particle":"","family":"Szpiro","given":"A","non-dropping-particle":"","parse-names":false,"suffix":""},{"dropping-particle":"","family":"Kim","given":"S Y","non-dropping-particle":"","parse-names":false,"suffix":""},{"dropping-particle":"","family":"Sheppard","given":"L","non-dropping-particle":"","parse-names":false,"suffix":""}],"container-title":"Environmetrics","id":"ITEM-3","issue":"4","issued":{"date-parts":[["2015"]]},"language":"eng","page":"255-267","title":"Impact of preferential sampling on exposure prediction and health effect inference in the context of air pollution epidemiology","type":"article-journal","volume":"26"},"uris":["http://www.mendeley.com/documents/?uuid=05d817ee-aabc-4c61-87b1-90565626320e"]}],"mendeley":{"formattedCitation":"&lt;sup&gt;41–43&lt;/sup&gt;","plainTextFormattedCitation":"41–43","previouslyFormattedCitation":"&lt;sup&gt;42–44&lt;/sup&gt;"},"properties":{"noteIndex":0},"schema":"https://github.com/citation-style-language/schema/raw/master/csl-citation.json"}</w:instrText>
      </w:r>
      <w:r>
        <w:rPr>
          <w:rFonts w:ascii="Times New Roman" w:hAnsi="Times New Roman" w:cs="Times New Roman"/>
          <w:sz w:val="24"/>
          <w:szCs w:val="24"/>
          <w:lang w:val="en-GB"/>
        </w:rPr>
        <w:fldChar w:fldCharType="separate"/>
      </w:r>
      <w:r w:rsidR="000704CD" w:rsidRPr="000704CD">
        <w:rPr>
          <w:rFonts w:ascii="Times New Roman" w:hAnsi="Times New Roman" w:cs="Times New Roman"/>
          <w:noProof/>
          <w:sz w:val="24"/>
          <w:szCs w:val="24"/>
          <w:vertAlign w:val="superscript"/>
          <w:lang w:val="en-GB"/>
        </w:rPr>
        <w:t>41–43</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Our finding of large bias in UKGA suggested </w:t>
      </w:r>
      <w:r w:rsidR="00EC243E">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possible impact of spatial misalignment between prediction points and people’s residences when complete address data are unavailable and prediction models are applied to many representative points. </w:t>
      </w:r>
    </w:p>
    <w:p w14:paraId="7A8FD2B8" w14:textId="7357DD65" w:rsidR="001F4B14" w:rsidRDefault="001F4B14" w:rsidP="001F4B14">
      <w:pPr>
        <w:spacing w:line="480" w:lineRule="auto"/>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ab/>
      </w:r>
      <w:r w:rsidR="00296AB3">
        <w:rPr>
          <w:rFonts w:ascii="Times New Roman" w:eastAsia="맑은 고딕" w:hAnsi="Times New Roman" w:cs="Times New Roman"/>
          <w:sz w:val="24"/>
          <w:szCs w:val="24"/>
        </w:rPr>
        <w:t>O</w:t>
      </w:r>
      <w:r>
        <w:rPr>
          <w:rFonts w:ascii="Times New Roman" w:eastAsia="맑은 고딕" w:hAnsi="Times New Roman" w:cs="Times New Roman"/>
          <w:sz w:val="24"/>
          <w:szCs w:val="24"/>
        </w:rPr>
        <w:t xml:space="preserve">ur simulation using various environmental scenarios and parameters obtained from data analyses suggests possible generalization </w:t>
      </w:r>
      <w:r w:rsidR="00296AB3">
        <w:rPr>
          <w:rFonts w:ascii="Times New Roman" w:eastAsia="맑은 고딕" w:hAnsi="Times New Roman" w:cs="Times New Roman"/>
          <w:sz w:val="24"/>
          <w:szCs w:val="24"/>
        </w:rPr>
        <w:t xml:space="preserve">of our findings </w:t>
      </w:r>
      <w:r>
        <w:rPr>
          <w:rFonts w:ascii="Times New Roman" w:eastAsia="맑은 고딕" w:hAnsi="Times New Roman" w:cs="Times New Roman"/>
          <w:sz w:val="24"/>
          <w:szCs w:val="24"/>
        </w:rPr>
        <w:t>to other pollutants and</w:t>
      </w:r>
      <w:r w:rsidR="00296AB3">
        <w:rPr>
          <w:rFonts w:ascii="Times New Roman" w:eastAsia="맑은 고딕" w:hAnsi="Times New Roman" w:cs="Times New Roman"/>
          <w:sz w:val="24"/>
          <w:szCs w:val="24"/>
        </w:rPr>
        <w:t>/or</w:t>
      </w:r>
      <w:r>
        <w:rPr>
          <w:rFonts w:ascii="Times New Roman" w:eastAsia="맑은 고딕" w:hAnsi="Times New Roman" w:cs="Times New Roman"/>
          <w:sz w:val="24"/>
          <w:szCs w:val="24"/>
        </w:rPr>
        <w:t xml:space="preserve"> study areas. Although we focused on PM</w:t>
      </w:r>
      <w:r>
        <w:rPr>
          <w:rFonts w:ascii="Times New Roman" w:eastAsia="맑은 고딕" w:hAnsi="Times New Roman" w:cs="Times New Roman"/>
          <w:sz w:val="24"/>
          <w:szCs w:val="24"/>
          <w:vertAlign w:val="subscript"/>
        </w:rPr>
        <w:t>10</w:t>
      </w:r>
      <w:r>
        <w:rPr>
          <w:rFonts w:ascii="Times New Roman" w:eastAsia="맑은 고딕" w:hAnsi="Times New Roman" w:cs="Times New Roman"/>
          <w:sz w:val="24"/>
          <w:szCs w:val="24"/>
        </w:rPr>
        <w:t xml:space="preserve"> </w:t>
      </w:r>
      <w:r w:rsidR="00296AB3">
        <w:rPr>
          <w:rFonts w:ascii="Times New Roman" w:eastAsia="맑은 고딕" w:hAnsi="Times New Roman" w:cs="Times New Roman"/>
          <w:sz w:val="24"/>
          <w:szCs w:val="24"/>
        </w:rPr>
        <w:t xml:space="preserve">which is </w:t>
      </w:r>
      <w:r>
        <w:rPr>
          <w:rFonts w:ascii="Times New Roman" w:eastAsia="맑은 고딕" w:hAnsi="Times New Roman" w:cs="Times New Roman"/>
          <w:sz w:val="24"/>
          <w:szCs w:val="24"/>
        </w:rPr>
        <w:t>well known as a regional pollutant with relatively weak mean structure and large spatial correlation, we constructed seven environmental scenarios by assuming different spatial structure</w:t>
      </w:r>
      <w:r w:rsidR="00A473A8">
        <w:rPr>
          <w:rFonts w:ascii="Times New Roman" w:eastAsia="맑은 고딕" w:hAnsi="Times New Roman" w:cs="Times New Roman"/>
          <w:sz w:val="24"/>
          <w:szCs w:val="24"/>
        </w:rPr>
        <w:t>s</w:t>
      </w:r>
      <w:r>
        <w:rPr>
          <w:rFonts w:ascii="Times New Roman" w:eastAsia="맑은 고딕" w:hAnsi="Times New Roman" w:cs="Times New Roman"/>
          <w:sz w:val="24"/>
          <w:szCs w:val="24"/>
        </w:rPr>
        <w:t xml:space="preserve"> in addition to the ES8 based on the parameters estimated directly from the regulatory monitoring data in Seoul. This variation of spatial structure possibly represents more local </w:t>
      </w:r>
      <w:r w:rsidR="00361FE7">
        <w:rPr>
          <w:rFonts w:ascii="Times New Roman" w:eastAsia="맑은 고딕" w:hAnsi="Times New Roman" w:cs="Times New Roman"/>
          <w:sz w:val="24"/>
          <w:szCs w:val="24"/>
        </w:rPr>
        <w:t>or</w:t>
      </w:r>
      <w:r>
        <w:rPr>
          <w:rFonts w:ascii="Times New Roman" w:eastAsia="맑은 고딕" w:hAnsi="Times New Roman" w:cs="Times New Roman"/>
          <w:sz w:val="24"/>
          <w:szCs w:val="24"/>
        </w:rPr>
        <w:t xml:space="preserve"> regional pollutants with </w:t>
      </w:r>
      <w:r w:rsidR="00296AB3">
        <w:rPr>
          <w:rFonts w:ascii="Times New Roman" w:eastAsia="맑은 고딕" w:hAnsi="Times New Roman" w:cs="Times New Roman"/>
          <w:sz w:val="24"/>
          <w:szCs w:val="24"/>
        </w:rPr>
        <w:t>different</w:t>
      </w:r>
      <w:r>
        <w:rPr>
          <w:rFonts w:ascii="Times New Roman" w:eastAsia="맑은 고딕" w:hAnsi="Times New Roman" w:cs="Times New Roman"/>
          <w:sz w:val="24"/>
          <w:szCs w:val="24"/>
        </w:rPr>
        <w:t xml:space="preserve"> impacts of local sources </w:t>
      </w:r>
      <w:r w:rsidR="00361FE7">
        <w:rPr>
          <w:rFonts w:ascii="Times New Roman" w:eastAsia="맑은 고딕" w:hAnsi="Times New Roman" w:cs="Times New Roman"/>
          <w:sz w:val="24"/>
          <w:szCs w:val="24"/>
        </w:rPr>
        <w:t>or</w:t>
      </w:r>
      <w:r>
        <w:rPr>
          <w:rFonts w:ascii="Times New Roman" w:eastAsia="맑은 고딕" w:hAnsi="Times New Roman" w:cs="Times New Roman"/>
          <w:sz w:val="24"/>
          <w:szCs w:val="24"/>
        </w:rPr>
        <w:t xml:space="preserve"> spatial homogeneity, and allows us to apply our findings to other pollutants and</w:t>
      </w:r>
      <w:r w:rsidR="00296AB3">
        <w:rPr>
          <w:rFonts w:ascii="Times New Roman" w:eastAsia="맑은 고딕" w:hAnsi="Times New Roman" w:cs="Times New Roman"/>
          <w:sz w:val="24"/>
          <w:szCs w:val="24"/>
        </w:rPr>
        <w:t>/or</w:t>
      </w:r>
      <w:r>
        <w:rPr>
          <w:rFonts w:ascii="Times New Roman" w:eastAsia="맑은 고딕" w:hAnsi="Times New Roman" w:cs="Times New Roman"/>
          <w:sz w:val="24"/>
          <w:szCs w:val="24"/>
        </w:rPr>
        <w:t xml:space="preserve"> different regions. In addition, our reliance on real-world data can improve the practical applicability of </w:t>
      </w:r>
      <w:r w:rsidR="000D29A0">
        <w:rPr>
          <w:rFonts w:ascii="Times New Roman" w:eastAsia="맑은 고딕" w:hAnsi="Times New Roman" w:cs="Times New Roman"/>
          <w:sz w:val="24"/>
          <w:szCs w:val="24"/>
        </w:rPr>
        <w:t xml:space="preserve">our </w:t>
      </w:r>
      <w:r w:rsidR="00296AB3">
        <w:rPr>
          <w:rFonts w:ascii="Times New Roman" w:eastAsia="맑은 고딕" w:hAnsi="Times New Roman" w:cs="Times New Roman"/>
          <w:sz w:val="24"/>
          <w:szCs w:val="24"/>
        </w:rPr>
        <w:t xml:space="preserve">simulation </w:t>
      </w:r>
      <w:r>
        <w:rPr>
          <w:rFonts w:ascii="Times New Roman" w:eastAsia="맑은 고딕" w:hAnsi="Times New Roman" w:cs="Times New Roman"/>
          <w:sz w:val="24"/>
          <w:szCs w:val="24"/>
        </w:rPr>
        <w:t>findings.</w:t>
      </w:r>
    </w:p>
    <w:p w14:paraId="64278C1D" w14:textId="2C945C81" w:rsidR="00737507" w:rsidRDefault="001F4B14" w:rsidP="00737507">
      <w:pPr>
        <w:spacing w:line="480" w:lineRule="auto"/>
        <w:ind w:firstLine="800"/>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 xml:space="preserve">Our study includes several limitations to be further investigated in future research. First, we used low birth weight and logistic regression. Future studies should confirm </w:t>
      </w:r>
      <w:r>
        <w:rPr>
          <w:rFonts w:ascii="Times New Roman" w:eastAsia="맑은 고딕" w:hAnsi="Times New Roman" w:cs="Times New Roman"/>
          <w:sz w:val="24"/>
          <w:szCs w:val="24"/>
        </w:rPr>
        <w:lastRenderedPageBreak/>
        <w:t xml:space="preserve">whether our suggestions are consistent </w:t>
      </w:r>
      <w:r w:rsidR="00A473A8">
        <w:rPr>
          <w:rFonts w:ascii="Times New Roman" w:eastAsia="맑은 고딕" w:hAnsi="Times New Roman" w:cs="Times New Roman"/>
          <w:sz w:val="24"/>
          <w:szCs w:val="24"/>
        </w:rPr>
        <w:t xml:space="preserve">to </w:t>
      </w:r>
      <w:r>
        <w:rPr>
          <w:rFonts w:ascii="Times New Roman" w:eastAsia="맑은 고딕" w:hAnsi="Times New Roman" w:cs="Times New Roman"/>
          <w:sz w:val="24"/>
          <w:szCs w:val="24"/>
        </w:rPr>
        <w:t xml:space="preserve">different health outcomes and health analysis models. Second, we assumed mothers’ residential addresses fixed. Future studies should </w:t>
      </w:r>
      <w:r w:rsidR="00296AB3">
        <w:rPr>
          <w:rFonts w:ascii="Times New Roman" w:eastAsia="맑은 고딕" w:hAnsi="Times New Roman" w:cs="Times New Roman"/>
          <w:sz w:val="24"/>
          <w:szCs w:val="24"/>
        </w:rPr>
        <w:t xml:space="preserve">incorporate mobility and </w:t>
      </w:r>
      <w:r>
        <w:rPr>
          <w:rFonts w:ascii="Times New Roman" w:eastAsia="맑은 고딕" w:hAnsi="Times New Roman" w:cs="Times New Roman"/>
          <w:sz w:val="24"/>
          <w:szCs w:val="24"/>
        </w:rPr>
        <w:t xml:space="preserve">investigate the sensitivity of our findings. </w:t>
      </w:r>
    </w:p>
    <w:p w14:paraId="163D7F8E" w14:textId="62630C46" w:rsidR="001F4B14" w:rsidRDefault="00737507" w:rsidP="00FB231D">
      <w:pPr>
        <w:spacing w:line="480" w:lineRule="auto"/>
        <w:ind w:firstLine="800"/>
        <w:jc w:val="left"/>
        <w:rPr>
          <w:rFonts w:ascii="Times New Roman" w:hAnsi="Times New Roman" w:cs="Times New Roman"/>
          <w:sz w:val="24"/>
          <w:szCs w:val="24"/>
        </w:rPr>
      </w:pPr>
      <w:r>
        <w:rPr>
          <w:rFonts w:ascii="Times New Roman" w:eastAsia="맑은 고딕" w:hAnsi="Times New Roman" w:cs="Times New Roman"/>
          <w:sz w:val="24"/>
          <w:szCs w:val="24"/>
        </w:rPr>
        <w:t>In conclusion,</w:t>
      </w:r>
      <w:r w:rsidRPr="00737507">
        <w:rPr>
          <w:rFonts w:ascii="Times New Roman" w:eastAsia="맑은 고딕" w:hAnsi="Times New Roman" w:cs="Times New Roman"/>
          <w:sz w:val="24"/>
          <w:szCs w:val="24"/>
        </w:rPr>
        <w:t xml:space="preserve"> </w:t>
      </w:r>
      <w:r>
        <w:rPr>
          <w:rFonts w:ascii="Times New Roman" w:eastAsia="맑은 고딕" w:hAnsi="Times New Roman" w:cs="Times New Roman"/>
          <w:sz w:val="24"/>
          <w:szCs w:val="24"/>
        </w:rPr>
        <w:t xml:space="preserve">this </w:t>
      </w:r>
      <w:r w:rsidR="007F1837">
        <w:rPr>
          <w:rFonts w:ascii="Times New Roman" w:eastAsia="맑은 고딕" w:hAnsi="Times New Roman" w:cs="Times New Roman"/>
          <w:sz w:val="24"/>
          <w:szCs w:val="24"/>
        </w:rPr>
        <w:t xml:space="preserve">simulation </w:t>
      </w:r>
      <w:r>
        <w:rPr>
          <w:rFonts w:ascii="Times New Roman" w:eastAsia="맑은 고딕" w:hAnsi="Times New Roman" w:cs="Times New Roman"/>
          <w:sz w:val="24"/>
          <w:szCs w:val="24"/>
        </w:rPr>
        <w:t xml:space="preserve">study </w:t>
      </w:r>
      <w:r w:rsidR="007F1837">
        <w:rPr>
          <w:rFonts w:ascii="Times New Roman" w:eastAsia="맑은 고딕" w:hAnsi="Times New Roman" w:cs="Times New Roman"/>
          <w:sz w:val="24"/>
          <w:szCs w:val="24"/>
        </w:rPr>
        <w:t>suggests</w:t>
      </w:r>
      <w:r>
        <w:rPr>
          <w:rFonts w:ascii="Times New Roman" w:eastAsia="맑은 고딕" w:hAnsi="Times New Roman" w:cs="Times New Roman"/>
          <w:sz w:val="24"/>
          <w:szCs w:val="24"/>
          <w:lang w:val="en-GB"/>
        </w:rPr>
        <w:t xml:space="preserve"> that </w:t>
      </w:r>
      <w:r w:rsidR="00296AB3">
        <w:rPr>
          <w:rFonts w:ascii="Times New Roman" w:eastAsia="맑은 고딕" w:hAnsi="Times New Roman" w:cs="Times New Roman"/>
          <w:sz w:val="24"/>
          <w:szCs w:val="24"/>
          <w:lang w:val="en-GB"/>
        </w:rPr>
        <w:t xml:space="preserve">exposure </w:t>
      </w:r>
      <w:r>
        <w:rPr>
          <w:rFonts w:ascii="Times New Roman" w:eastAsia="맑은 고딕" w:hAnsi="Times New Roman" w:cs="Times New Roman"/>
          <w:sz w:val="24"/>
          <w:szCs w:val="24"/>
          <w:lang w:val="en-GB"/>
        </w:rPr>
        <w:t xml:space="preserve">prediction </w:t>
      </w:r>
      <w:r w:rsidR="007F1837">
        <w:rPr>
          <w:rFonts w:ascii="Times New Roman" w:eastAsia="맑은 고딕" w:hAnsi="Times New Roman" w:cs="Times New Roman"/>
          <w:sz w:val="24"/>
          <w:szCs w:val="24"/>
          <w:lang w:val="en-GB"/>
        </w:rPr>
        <w:t>approaches</w:t>
      </w:r>
      <w:r>
        <w:rPr>
          <w:rFonts w:ascii="Times New Roman" w:eastAsia="맑은 고딕" w:hAnsi="Times New Roman" w:cs="Times New Roman"/>
          <w:sz w:val="24"/>
          <w:szCs w:val="24"/>
          <w:lang w:val="en-GB"/>
        </w:rPr>
        <w:t xml:space="preserve"> </w:t>
      </w:r>
      <w:r w:rsidR="00296AB3">
        <w:rPr>
          <w:rFonts w:ascii="Times New Roman" w:eastAsia="맑은 고딕" w:hAnsi="Times New Roman" w:cs="Times New Roman"/>
          <w:sz w:val="24"/>
          <w:szCs w:val="24"/>
          <w:lang w:val="en-GB"/>
        </w:rPr>
        <w:t xml:space="preserve">well </w:t>
      </w:r>
      <w:r>
        <w:rPr>
          <w:rFonts w:ascii="Times New Roman" w:eastAsia="맑은 고딕" w:hAnsi="Times New Roman" w:cs="Times New Roman"/>
          <w:sz w:val="24"/>
          <w:szCs w:val="24"/>
          <w:lang w:val="en-GB"/>
        </w:rPr>
        <w:t>representing geographic environments and supplemented with population</w:t>
      </w:r>
      <w:r w:rsidR="007F1837">
        <w:rPr>
          <w:rFonts w:ascii="Times New Roman" w:eastAsia="맑은 고딕" w:hAnsi="Times New Roman" w:cs="Times New Roman"/>
          <w:sz w:val="24"/>
          <w:szCs w:val="24"/>
          <w:lang w:val="en-GB"/>
        </w:rPr>
        <w:t>-representative</w:t>
      </w:r>
      <w:r>
        <w:rPr>
          <w:rFonts w:ascii="Times New Roman" w:eastAsia="맑은 고딕" w:hAnsi="Times New Roman" w:cs="Times New Roman"/>
          <w:sz w:val="24"/>
          <w:szCs w:val="24"/>
          <w:lang w:val="en-GB"/>
        </w:rPr>
        <w:t xml:space="preserve"> </w:t>
      </w:r>
      <w:r w:rsidR="007F1837">
        <w:rPr>
          <w:rFonts w:ascii="Times New Roman" w:eastAsia="맑은 고딕" w:hAnsi="Times New Roman" w:cs="Times New Roman"/>
          <w:sz w:val="24"/>
          <w:szCs w:val="24"/>
          <w:lang w:val="en-GB"/>
        </w:rPr>
        <w:t xml:space="preserve">prediction </w:t>
      </w:r>
      <w:r>
        <w:rPr>
          <w:rFonts w:ascii="Times New Roman" w:eastAsia="맑은 고딕" w:hAnsi="Times New Roman" w:cs="Times New Roman"/>
          <w:sz w:val="24"/>
          <w:szCs w:val="24"/>
          <w:lang w:val="en-GB"/>
        </w:rPr>
        <w:t xml:space="preserve">locations </w:t>
      </w:r>
      <w:r w:rsidR="007F1837">
        <w:rPr>
          <w:rFonts w:ascii="Times New Roman" w:eastAsia="맑은 고딕" w:hAnsi="Times New Roman" w:cs="Times New Roman"/>
          <w:sz w:val="24"/>
          <w:szCs w:val="24"/>
          <w:lang w:val="en-GB"/>
        </w:rPr>
        <w:t xml:space="preserve">can </w:t>
      </w:r>
      <w:r>
        <w:rPr>
          <w:rFonts w:ascii="Times New Roman" w:hAnsi="Times New Roman" w:cs="Times New Roman"/>
          <w:sz w:val="24"/>
          <w:szCs w:val="24"/>
          <w:lang w:val="en-GB"/>
        </w:rPr>
        <w:t>improve accuracy in health effect estimat</w:t>
      </w:r>
      <w:r w:rsidR="007F1837">
        <w:rPr>
          <w:rFonts w:ascii="Times New Roman" w:hAnsi="Times New Roman" w:cs="Times New Roman"/>
          <w:sz w:val="24"/>
          <w:szCs w:val="24"/>
          <w:lang w:val="en-GB"/>
        </w:rPr>
        <w:t>ion</w:t>
      </w:r>
      <w:r w:rsidR="007F1837" w:rsidRPr="007F1837">
        <w:rPr>
          <w:rFonts w:ascii="Times New Roman" w:eastAsia="맑은 고딕" w:hAnsi="Times New Roman" w:cs="Times New Roman"/>
          <w:sz w:val="24"/>
          <w:szCs w:val="24"/>
          <w:lang w:val="en-GB"/>
        </w:rPr>
        <w:t xml:space="preserve"> </w:t>
      </w:r>
      <w:r w:rsidR="007F1837">
        <w:rPr>
          <w:rFonts w:ascii="Times New Roman" w:eastAsia="맑은 고딕" w:hAnsi="Times New Roman" w:cs="Times New Roman"/>
          <w:sz w:val="24"/>
          <w:szCs w:val="24"/>
          <w:lang w:val="en-GB"/>
        </w:rPr>
        <w:t>when</w:t>
      </w:r>
      <w:r w:rsidR="007F1837">
        <w:rPr>
          <w:rFonts w:ascii="Times New Roman" w:hAnsi="Times New Roman" w:cs="Times New Roman"/>
          <w:sz w:val="24"/>
          <w:szCs w:val="24"/>
          <w:lang w:val="en-GB"/>
        </w:rPr>
        <w:t xml:space="preserve"> complete individual address data are </w:t>
      </w:r>
      <w:r w:rsidR="00296AB3">
        <w:rPr>
          <w:rFonts w:ascii="Times New Roman" w:hAnsi="Times New Roman" w:cs="Times New Roman"/>
          <w:sz w:val="24"/>
          <w:szCs w:val="24"/>
          <w:lang w:val="en-GB"/>
        </w:rPr>
        <w:t xml:space="preserve">not </w:t>
      </w:r>
      <w:r w:rsidR="007F1837">
        <w:rPr>
          <w:rFonts w:ascii="Times New Roman" w:hAnsi="Times New Roman" w:cs="Times New Roman"/>
          <w:sz w:val="24"/>
          <w:szCs w:val="24"/>
          <w:lang w:val="en-GB"/>
        </w:rPr>
        <w:t>available</w:t>
      </w:r>
      <w:r>
        <w:rPr>
          <w:rFonts w:ascii="Times New Roman" w:hAnsi="Times New Roman" w:cs="Times New Roman"/>
          <w:sz w:val="24"/>
          <w:szCs w:val="24"/>
          <w:lang w:val="en-GB"/>
        </w:rPr>
        <w:t xml:space="preserve">. Our </w:t>
      </w:r>
      <w:r w:rsidR="007F1837">
        <w:rPr>
          <w:rFonts w:ascii="Times New Roman" w:hAnsi="Times New Roman" w:cs="Times New Roman"/>
          <w:sz w:val="24"/>
          <w:szCs w:val="24"/>
          <w:lang w:val="en-GB"/>
        </w:rPr>
        <w:t>findings also</w:t>
      </w:r>
      <w:r>
        <w:rPr>
          <w:rFonts w:ascii="Times New Roman" w:hAnsi="Times New Roman" w:cs="Times New Roman"/>
          <w:sz w:val="24"/>
          <w:szCs w:val="24"/>
          <w:lang w:val="en-GB"/>
        </w:rPr>
        <w:t xml:space="preserve"> provide guid</w:t>
      </w:r>
      <w:r w:rsidR="00296AB3">
        <w:rPr>
          <w:rFonts w:ascii="Times New Roman" w:hAnsi="Times New Roman" w:cs="Times New Roman"/>
          <w:sz w:val="24"/>
          <w:szCs w:val="24"/>
          <w:lang w:val="en-GB"/>
        </w:rPr>
        <w:t>ance</w:t>
      </w:r>
      <w:r>
        <w:rPr>
          <w:rFonts w:ascii="Times New Roman" w:hAnsi="Times New Roman" w:cs="Times New Roman"/>
          <w:sz w:val="24"/>
          <w:szCs w:val="24"/>
          <w:lang w:val="en-GB"/>
        </w:rPr>
        <w:t xml:space="preserve"> for a preferred approach to improve the </w:t>
      </w:r>
      <w:r w:rsidR="007F1837">
        <w:rPr>
          <w:rFonts w:ascii="Times New Roman" w:hAnsi="Times New Roman" w:cs="Times New Roman"/>
          <w:sz w:val="24"/>
          <w:szCs w:val="24"/>
          <w:lang w:val="en-GB"/>
        </w:rPr>
        <w:t>inference in future large-scale epidemiological studies of long-term air pollution</w:t>
      </w:r>
      <w:r>
        <w:rPr>
          <w:rFonts w:ascii="Times New Roman" w:hAnsi="Times New Roman" w:cs="Times New Roman"/>
          <w:sz w:val="24"/>
          <w:szCs w:val="24"/>
          <w:lang w:val="en-GB"/>
        </w:rPr>
        <w:t>.</w:t>
      </w:r>
      <w:r w:rsidR="001F4B14">
        <w:rPr>
          <w:rFonts w:ascii="Times New Roman" w:hAnsi="Times New Roman" w:cs="Times New Roman"/>
          <w:sz w:val="24"/>
          <w:szCs w:val="24"/>
        </w:rPr>
        <w:br w:type="page"/>
      </w:r>
    </w:p>
    <w:p w14:paraId="50531EA9" w14:textId="77777777" w:rsidR="001F4B14" w:rsidRDefault="001F4B14" w:rsidP="001F4B14">
      <w:pPr>
        <w:pStyle w:val="ab"/>
        <w:shd w:val="clear" w:color="auto" w:fill="FFFFFF"/>
        <w:spacing w:line="480" w:lineRule="auto"/>
        <w:jc w:val="left"/>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F8DBDCD" w14:textId="21EE609D" w:rsidR="000704CD" w:rsidRPr="000704CD" w:rsidRDefault="001F4B14" w:rsidP="000704CD">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0704CD" w:rsidRPr="000704CD">
        <w:rPr>
          <w:rFonts w:ascii="Times New Roman" w:hAnsi="Times New Roman" w:cs="Times New Roman"/>
          <w:noProof/>
          <w:kern w:val="0"/>
          <w:sz w:val="24"/>
          <w:szCs w:val="24"/>
        </w:rPr>
        <w:t>1.</w:t>
      </w:r>
      <w:r w:rsidR="000704CD" w:rsidRPr="000704CD">
        <w:rPr>
          <w:rFonts w:ascii="Times New Roman" w:hAnsi="Times New Roman" w:cs="Times New Roman"/>
          <w:noProof/>
          <w:kern w:val="0"/>
          <w:sz w:val="24"/>
          <w:szCs w:val="24"/>
        </w:rPr>
        <w:tab/>
        <w:t xml:space="preserve">Beelen, R. </w:t>
      </w:r>
      <w:r w:rsidR="000704CD" w:rsidRPr="000704CD">
        <w:rPr>
          <w:rFonts w:ascii="Times New Roman" w:hAnsi="Times New Roman" w:cs="Times New Roman"/>
          <w:i/>
          <w:iCs/>
          <w:noProof/>
          <w:kern w:val="0"/>
          <w:sz w:val="24"/>
          <w:szCs w:val="24"/>
        </w:rPr>
        <w:t>et al.</w:t>
      </w:r>
      <w:r w:rsidR="000704CD" w:rsidRPr="000704CD">
        <w:rPr>
          <w:rFonts w:ascii="Times New Roman" w:hAnsi="Times New Roman" w:cs="Times New Roman"/>
          <w:noProof/>
          <w:kern w:val="0"/>
          <w:sz w:val="24"/>
          <w:szCs w:val="24"/>
        </w:rPr>
        <w:t xml:space="preserve"> Effects of long-term exposure to air pollution on natural-cause mortality: an analysis of 22 European cohorts within the multicentre ESCAPE project. </w:t>
      </w:r>
      <w:r w:rsidR="000704CD" w:rsidRPr="000704CD">
        <w:rPr>
          <w:rFonts w:ascii="Times New Roman" w:hAnsi="Times New Roman" w:cs="Times New Roman"/>
          <w:i/>
          <w:iCs/>
          <w:noProof/>
          <w:kern w:val="0"/>
          <w:sz w:val="24"/>
          <w:szCs w:val="24"/>
        </w:rPr>
        <w:t>Lancet</w:t>
      </w:r>
      <w:r w:rsidR="000704CD" w:rsidRPr="000704CD">
        <w:rPr>
          <w:rFonts w:ascii="Times New Roman" w:hAnsi="Times New Roman" w:cs="Times New Roman"/>
          <w:noProof/>
          <w:kern w:val="0"/>
          <w:sz w:val="24"/>
          <w:szCs w:val="24"/>
        </w:rPr>
        <w:t xml:space="preserve"> </w:t>
      </w:r>
      <w:r w:rsidR="000704CD" w:rsidRPr="000704CD">
        <w:rPr>
          <w:rFonts w:ascii="Times New Roman" w:hAnsi="Times New Roman" w:cs="Times New Roman"/>
          <w:b/>
          <w:bCs/>
          <w:noProof/>
          <w:kern w:val="0"/>
          <w:sz w:val="24"/>
          <w:szCs w:val="24"/>
        </w:rPr>
        <w:t>383</w:t>
      </w:r>
      <w:r w:rsidR="000704CD" w:rsidRPr="000704CD">
        <w:rPr>
          <w:rFonts w:ascii="Times New Roman" w:hAnsi="Times New Roman" w:cs="Times New Roman"/>
          <w:noProof/>
          <w:kern w:val="0"/>
          <w:sz w:val="24"/>
          <w:szCs w:val="24"/>
        </w:rPr>
        <w:t>, 785–795 (2014).</w:t>
      </w:r>
    </w:p>
    <w:p w14:paraId="2BB75610"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w:t>
      </w:r>
      <w:r w:rsidRPr="000704CD">
        <w:rPr>
          <w:rFonts w:ascii="Times New Roman" w:hAnsi="Times New Roman" w:cs="Times New Roman"/>
          <w:noProof/>
          <w:kern w:val="0"/>
          <w:sz w:val="24"/>
          <w:szCs w:val="24"/>
        </w:rPr>
        <w:tab/>
        <w:t xml:space="preserve">Cesaroni, G.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Long term exposure to ambient air pollution and incidence of acute coronary events: prospective cohort study and meta-analysis in 11 European cohorts from the ESCAPE Project. </w:t>
      </w:r>
      <w:r w:rsidRPr="000704CD">
        <w:rPr>
          <w:rFonts w:ascii="Times New Roman" w:hAnsi="Times New Roman" w:cs="Times New Roman"/>
          <w:i/>
          <w:iCs/>
          <w:noProof/>
          <w:kern w:val="0"/>
          <w:sz w:val="24"/>
          <w:szCs w:val="24"/>
        </w:rPr>
        <w:t>BMJ</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348</w:t>
      </w:r>
      <w:r w:rsidRPr="000704CD">
        <w:rPr>
          <w:rFonts w:ascii="Times New Roman" w:hAnsi="Times New Roman" w:cs="Times New Roman"/>
          <w:noProof/>
          <w:kern w:val="0"/>
          <w:sz w:val="24"/>
          <w:szCs w:val="24"/>
        </w:rPr>
        <w:t>, f7412 (2014).</w:t>
      </w:r>
    </w:p>
    <w:p w14:paraId="336D6F91"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w:t>
      </w:r>
      <w:r w:rsidRPr="000704CD">
        <w:rPr>
          <w:rFonts w:ascii="Times New Roman" w:hAnsi="Times New Roman" w:cs="Times New Roman"/>
          <w:noProof/>
          <w:kern w:val="0"/>
          <w:sz w:val="24"/>
          <w:szCs w:val="24"/>
        </w:rPr>
        <w:tab/>
        <w:t xml:space="preserve">Hoek, G.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Long-term air pollution exposure and cardio- respiratory mortality: a review. </w:t>
      </w:r>
      <w:r w:rsidRPr="000704CD">
        <w:rPr>
          <w:rFonts w:ascii="Times New Roman" w:hAnsi="Times New Roman" w:cs="Times New Roman"/>
          <w:i/>
          <w:iCs/>
          <w:noProof/>
          <w:kern w:val="0"/>
          <w:sz w:val="24"/>
          <w:szCs w:val="24"/>
        </w:rPr>
        <w:t>Environ. Heal.</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12</w:t>
      </w:r>
      <w:r w:rsidRPr="000704CD">
        <w:rPr>
          <w:rFonts w:ascii="Times New Roman" w:hAnsi="Times New Roman" w:cs="Times New Roman"/>
          <w:noProof/>
          <w:kern w:val="0"/>
          <w:sz w:val="24"/>
          <w:szCs w:val="24"/>
        </w:rPr>
        <w:t>, 43 (2013).</w:t>
      </w:r>
    </w:p>
    <w:p w14:paraId="085DD9A8"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4.</w:t>
      </w:r>
      <w:r w:rsidRPr="000704CD">
        <w:rPr>
          <w:rFonts w:ascii="Times New Roman" w:hAnsi="Times New Roman" w:cs="Times New Roman"/>
          <w:noProof/>
          <w:kern w:val="0"/>
          <w:sz w:val="24"/>
          <w:szCs w:val="24"/>
        </w:rPr>
        <w:tab/>
        <w:t xml:space="preserve">Di, Q.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Air Pollution and Mortality in the Medicare Population. </w:t>
      </w:r>
      <w:r w:rsidRPr="000704CD">
        <w:rPr>
          <w:rFonts w:ascii="Times New Roman" w:hAnsi="Times New Roman" w:cs="Times New Roman"/>
          <w:i/>
          <w:iCs/>
          <w:noProof/>
          <w:kern w:val="0"/>
          <w:sz w:val="24"/>
          <w:szCs w:val="24"/>
        </w:rPr>
        <w:t>N. Engl. J.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376</w:t>
      </w:r>
      <w:r w:rsidRPr="000704CD">
        <w:rPr>
          <w:rFonts w:ascii="Times New Roman" w:hAnsi="Times New Roman" w:cs="Times New Roman"/>
          <w:noProof/>
          <w:kern w:val="0"/>
          <w:sz w:val="24"/>
          <w:szCs w:val="24"/>
        </w:rPr>
        <w:t>, 2513–2522 (2017).</w:t>
      </w:r>
    </w:p>
    <w:p w14:paraId="1373BC8E"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5.</w:t>
      </w:r>
      <w:r w:rsidRPr="000704CD">
        <w:rPr>
          <w:rFonts w:ascii="Times New Roman" w:hAnsi="Times New Roman" w:cs="Times New Roman"/>
          <w:noProof/>
          <w:kern w:val="0"/>
          <w:sz w:val="24"/>
          <w:szCs w:val="24"/>
        </w:rPr>
        <w:tab/>
        <w:t xml:space="preserve">Hoek, G.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 review of exposure assessment methods for epidemiological studies of health effects related to industrially contaminated sites. </w:t>
      </w:r>
      <w:r w:rsidRPr="000704CD">
        <w:rPr>
          <w:rFonts w:ascii="Times New Roman" w:hAnsi="Times New Roman" w:cs="Times New Roman"/>
          <w:i/>
          <w:iCs/>
          <w:noProof/>
          <w:kern w:val="0"/>
          <w:sz w:val="24"/>
          <w:szCs w:val="24"/>
        </w:rPr>
        <w:t>Epidemiol. Prev.</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42</w:t>
      </w:r>
      <w:r w:rsidRPr="000704CD">
        <w:rPr>
          <w:rFonts w:ascii="Times New Roman" w:hAnsi="Times New Roman" w:cs="Times New Roman"/>
          <w:noProof/>
          <w:kern w:val="0"/>
          <w:sz w:val="24"/>
          <w:szCs w:val="24"/>
        </w:rPr>
        <w:t>, 21–36 (2018).</w:t>
      </w:r>
    </w:p>
    <w:p w14:paraId="5A1541BE"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6.</w:t>
      </w:r>
      <w:r w:rsidRPr="000704CD">
        <w:rPr>
          <w:rFonts w:ascii="Times New Roman" w:hAnsi="Times New Roman" w:cs="Times New Roman"/>
          <w:noProof/>
          <w:kern w:val="0"/>
          <w:sz w:val="24"/>
          <w:szCs w:val="24"/>
        </w:rPr>
        <w:tab/>
        <w:t xml:space="preserve">Hoek, G. Methods for Assessing Long-Term Exposures to Outdoor Air Pollutants. </w:t>
      </w:r>
      <w:r w:rsidRPr="000704CD">
        <w:rPr>
          <w:rFonts w:ascii="Times New Roman" w:hAnsi="Times New Roman" w:cs="Times New Roman"/>
          <w:i/>
          <w:iCs/>
          <w:noProof/>
          <w:kern w:val="0"/>
          <w:sz w:val="24"/>
          <w:szCs w:val="24"/>
        </w:rPr>
        <w:t>Curr. Environ. Heal. Reports</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4</w:t>
      </w:r>
      <w:r w:rsidRPr="000704CD">
        <w:rPr>
          <w:rFonts w:ascii="Times New Roman" w:hAnsi="Times New Roman" w:cs="Times New Roman"/>
          <w:noProof/>
          <w:kern w:val="0"/>
          <w:sz w:val="24"/>
          <w:szCs w:val="24"/>
        </w:rPr>
        <w:t>, 450–462 (2017).</w:t>
      </w:r>
    </w:p>
    <w:p w14:paraId="7C87EBAA"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7.</w:t>
      </w:r>
      <w:r w:rsidRPr="000704CD">
        <w:rPr>
          <w:rFonts w:ascii="Times New Roman" w:hAnsi="Times New Roman" w:cs="Times New Roman"/>
          <w:noProof/>
          <w:kern w:val="0"/>
          <w:sz w:val="24"/>
          <w:szCs w:val="24"/>
        </w:rPr>
        <w:tab/>
        <w:t xml:space="preserve">Binkowski, F. S. &amp; Roselle, S. J. Models-3 Community Multiscale Air Quality (CMAQ) model aerosol component 1. Model description. </w:t>
      </w:r>
      <w:r w:rsidRPr="000704CD">
        <w:rPr>
          <w:rFonts w:ascii="Times New Roman" w:hAnsi="Times New Roman" w:cs="Times New Roman"/>
          <w:i/>
          <w:iCs/>
          <w:noProof/>
          <w:kern w:val="0"/>
          <w:sz w:val="24"/>
          <w:szCs w:val="24"/>
        </w:rPr>
        <w:t>J. Geophys. Res. Atmos.</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108</w:t>
      </w:r>
      <w:r w:rsidRPr="000704CD">
        <w:rPr>
          <w:rFonts w:ascii="Times New Roman" w:hAnsi="Times New Roman" w:cs="Times New Roman"/>
          <w:noProof/>
          <w:kern w:val="0"/>
          <w:sz w:val="24"/>
          <w:szCs w:val="24"/>
        </w:rPr>
        <w:t>, (2003).</w:t>
      </w:r>
    </w:p>
    <w:p w14:paraId="0568CA34"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8.</w:t>
      </w:r>
      <w:r w:rsidRPr="000704CD">
        <w:rPr>
          <w:rFonts w:ascii="Times New Roman" w:hAnsi="Times New Roman" w:cs="Times New Roman"/>
          <w:noProof/>
          <w:kern w:val="0"/>
          <w:sz w:val="24"/>
          <w:szCs w:val="24"/>
        </w:rPr>
        <w:tab/>
        <w:t xml:space="preserve">Hanha, S. R. Air Quality Model Evaluation and Uncertainty. </w:t>
      </w:r>
      <w:r w:rsidRPr="000704CD">
        <w:rPr>
          <w:rFonts w:ascii="Times New Roman" w:hAnsi="Times New Roman" w:cs="Times New Roman"/>
          <w:i/>
          <w:iCs/>
          <w:noProof/>
          <w:kern w:val="0"/>
          <w:sz w:val="24"/>
          <w:szCs w:val="24"/>
        </w:rPr>
        <w:t>JAPCA</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38</w:t>
      </w:r>
      <w:r w:rsidRPr="000704CD">
        <w:rPr>
          <w:rFonts w:ascii="Times New Roman" w:hAnsi="Times New Roman" w:cs="Times New Roman"/>
          <w:noProof/>
          <w:kern w:val="0"/>
          <w:sz w:val="24"/>
          <w:szCs w:val="24"/>
        </w:rPr>
        <w:t>, 406–412 (1988).</w:t>
      </w:r>
    </w:p>
    <w:p w14:paraId="2021E0AB"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9.</w:t>
      </w:r>
      <w:r w:rsidRPr="000704CD">
        <w:rPr>
          <w:rFonts w:ascii="Times New Roman" w:hAnsi="Times New Roman" w:cs="Times New Roman"/>
          <w:noProof/>
          <w:kern w:val="0"/>
          <w:sz w:val="24"/>
          <w:szCs w:val="24"/>
        </w:rPr>
        <w:tab/>
        <w:t xml:space="preserve">Brauer, M.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Estimating Long-Term Average Particulate Air Pollution Concentrations: Application of Traffic Indicators and Geographic Information Systems. </w:t>
      </w:r>
      <w:r w:rsidRPr="000704CD">
        <w:rPr>
          <w:rFonts w:ascii="Times New Roman" w:hAnsi="Times New Roman" w:cs="Times New Roman"/>
          <w:i/>
          <w:iCs/>
          <w:noProof/>
          <w:kern w:val="0"/>
          <w:sz w:val="24"/>
          <w:szCs w:val="24"/>
        </w:rPr>
        <w:t>Epidemiology</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14</w:t>
      </w:r>
      <w:r w:rsidRPr="000704CD">
        <w:rPr>
          <w:rFonts w:ascii="Times New Roman" w:hAnsi="Times New Roman" w:cs="Times New Roman"/>
          <w:noProof/>
          <w:kern w:val="0"/>
          <w:sz w:val="24"/>
          <w:szCs w:val="24"/>
        </w:rPr>
        <w:t>, 228–239 (2003).</w:t>
      </w:r>
    </w:p>
    <w:p w14:paraId="4EB4C74D"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10.</w:t>
      </w:r>
      <w:r w:rsidRPr="000704CD">
        <w:rPr>
          <w:rFonts w:ascii="Times New Roman" w:hAnsi="Times New Roman" w:cs="Times New Roman"/>
          <w:noProof/>
          <w:kern w:val="0"/>
          <w:sz w:val="24"/>
          <w:szCs w:val="24"/>
        </w:rPr>
        <w:tab/>
        <w:t xml:space="preserve">Hoek, G.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 review of land-use regression models to assess spatial variation of </w:t>
      </w:r>
      <w:r w:rsidRPr="000704CD">
        <w:rPr>
          <w:rFonts w:ascii="Times New Roman" w:hAnsi="Times New Roman" w:cs="Times New Roman"/>
          <w:noProof/>
          <w:kern w:val="0"/>
          <w:sz w:val="24"/>
          <w:szCs w:val="24"/>
        </w:rPr>
        <w:lastRenderedPageBreak/>
        <w:t xml:space="preserve">outdoor air pollution. </w:t>
      </w:r>
      <w:r w:rsidRPr="000704CD">
        <w:rPr>
          <w:rFonts w:ascii="Times New Roman" w:hAnsi="Times New Roman" w:cs="Times New Roman"/>
          <w:i/>
          <w:iCs/>
          <w:noProof/>
          <w:kern w:val="0"/>
          <w:sz w:val="24"/>
          <w:szCs w:val="24"/>
        </w:rPr>
        <w:t>Atmos. Environ.</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42</w:t>
      </w:r>
      <w:r w:rsidRPr="000704CD">
        <w:rPr>
          <w:rFonts w:ascii="Times New Roman" w:hAnsi="Times New Roman" w:cs="Times New Roman"/>
          <w:noProof/>
          <w:kern w:val="0"/>
          <w:sz w:val="24"/>
          <w:szCs w:val="24"/>
        </w:rPr>
        <w:t>, 7561–7578 (2008).</w:t>
      </w:r>
    </w:p>
    <w:p w14:paraId="084EC43F"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11.</w:t>
      </w:r>
      <w:r w:rsidRPr="000704CD">
        <w:rPr>
          <w:rFonts w:ascii="Times New Roman" w:hAnsi="Times New Roman" w:cs="Times New Roman"/>
          <w:noProof/>
          <w:kern w:val="0"/>
          <w:sz w:val="24"/>
          <w:szCs w:val="24"/>
        </w:rPr>
        <w:tab/>
        <w:t xml:space="preserve">Jerrett, M.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 review and evaluation of intraurban air pollution exposure models. </w:t>
      </w:r>
      <w:r w:rsidRPr="000704CD">
        <w:rPr>
          <w:rFonts w:ascii="Times New Roman" w:hAnsi="Times New Roman" w:cs="Times New Roman"/>
          <w:i/>
          <w:iCs/>
          <w:noProof/>
          <w:kern w:val="0"/>
          <w:sz w:val="24"/>
          <w:szCs w:val="24"/>
        </w:rPr>
        <w:t>J. Expo. Sci. Environ. Epidemiol.</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15</w:t>
      </w:r>
      <w:r w:rsidRPr="000704CD">
        <w:rPr>
          <w:rFonts w:ascii="Times New Roman" w:hAnsi="Times New Roman" w:cs="Times New Roman"/>
          <w:noProof/>
          <w:kern w:val="0"/>
          <w:sz w:val="24"/>
          <w:szCs w:val="24"/>
        </w:rPr>
        <w:t>, 185–204 (2005).</w:t>
      </w:r>
    </w:p>
    <w:p w14:paraId="50CB4E3F"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12.</w:t>
      </w:r>
      <w:r w:rsidRPr="000704CD">
        <w:rPr>
          <w:rFonts w:ascii="Times New Roman" w:hAnsi="Times New Roman" w:cs="Times New Roman"/>
          <w:noProof/>
          <w:kern w:val="0"/>
          <w:sz w:val="24"/>
          <w:szCs w:val="24"/>
        </w:rPr>
        <w:tab/>
        <w:t xml:space="preserve">Jerrett, M.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Spatial Analysis of Air Pollution and Mortality in Los Angeles. </w:t>
      </w:r>
      <w:r w:rsidRPr="000704CD">
        <w:rPr>
          <w:rFonts w:ascii="Times New Roman" w:hAnsi="Times New Roman" w:cs="Times New Roman"/>
          <w:i/>
          <w:iCs/>
          <w:noProof/>
          <w:kern w:val="0"/>
          <w:sz w:val="24"/>
          <w:szCs w:val="24"/>
        </w:rPr>
        <w:t>Epidemiology</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16</w:t>
      </w:r>
      <w:r w:rsidRPr="000704CD">
        <w:rPr>
          <w:rFonts w:ascii="Times New Roman" w:hAnsi="Times New Roman" w:cs="Times New Roman"/>
          <w:noProof/>
          <w:kern w:val="0"/>
          <w:sz w:val="24"/>
          <w:szCs w:val="24"/>
        </w:rPr>
        <w:t>, 727–736 (2005).</w:t>
      </w:r>
    </w:p>
    <w:p w14:paraId="2285AAEB"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13.</w:t>
      </w:r>
      <w:r w:rsidRPr="000704CD">
        <w:rPr>
          <w:rFonts w:ascii="Times New Roman" w:hAnsi="Times New Roman" w:cs="Times New Roman"/>
          <w:noProof/>
          <w:kern w:val="0"/>
          <w:sz w:val="24"/>
          <w:szCs w:val="24"/>
        </w:rPr>
        <w:tab/>
        <w:t xml:space="preserve">Sampson, P. D.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 regionalized national universal kriging model using Partial Least Squares regression for estimating annual PM2.5 concentrations in epidemiology. </w:t>
      </w:r>
      <w:r w:rsidRPr="000704CD">
        <w:rPr>
          <w:rFonts w:ascii="Times New Roman" w:hAnsi="Times New Roman" w:cs="Times New Roman"/>
          <w:i/>
          <w:iCs/>
          <w:noProof/>
          <w:kern w:val="0"/>
          <w:sz w:val="24"/>
          <w:szCs w:val="24"/>
        </w:rPr>
        <w:t>Atmos. Environ.</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75</w:t>
      </w:r>
      <w:r w:rsidRPr="000704CD">
        <w:rPr>
          <w:rFonts w:ascii="Times New Roman" w:hAnsi="Times New Roman" w:cs="Times New Roman"/>
          <w:noProof/>
          <w:kern w:val="0"/>
          <w:sz w:val="24"/>
          <w:szCs w:val="24"/>
        </w:rPr>
        <w:t>, 383–392 (2013).</w:t>
      </w:r>
    </w:p>
    <w:p w14:paraId="7CFABFA7"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14.</w:t>
      </w:r>
      <w:r w:rsidRPr="000704CD">
        <w:rPr>
          <w:rFonts w:ascii="Times New Roman" w:hAnsi="Times New Roman" w:cs="Times New Roman"/>
          <w:noProof/>
          <w:kern w:val="0"/>
          <w:sz w:val="24"/>
          <w:szCs w:val="24"/>
        </w:rPr>
        <w:tab/>
        <w:t xml:space="preserve">Paciorek, C. J., Yanosky, J. D., Puett, R. C., Laden, F. &amp; Suh, H. H. Practical large-scale spatio-temporal modeling of particulate matter concentrations. </w:t>
      </w:r>
      <w:r w:rsidRPr="000704CD">
        <w:rPr>
          <w:rFonts w:ascii="Times New Roman" w:hAnsi="Times New Roman" w:cs="Times New Roman"/>
          <w:i/>
          <w:iCs/>
          <w:noProof/>
          <w:kern w:val="0"/>
          <w:sz w:val="24"/>
          <w:szCs w:val="24"/>
        </w:rPr>
        <w:t>Ann. Appl. Stat.</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w:t>
      </w:r>
      <w:r w:rsidRPr="000704CD">
        <w:rPr>
          <w:rFonts w:ascii="Times New Roman" w:hAnsi="Times New Roman" w:cs="Times New Roman"/>
          <w:noProof/>
          <w:kern w:val="0"/>
          <w:sz w:val="24"/>
          <w:szCs w:val="24"/>
        </w:rPr>
        <w:t>, 370–397 (2009).</w:t>
      </w:r>
    </w:p>
    <w:p w14:paraId="3A97520B"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15.</w:t>
      </w:r>
      <w:r w:rsidRPr="000704CD">
        <w:rPr>
          <w:rFonts w:ascii="Times New Roman" w:hAnsi="Times New Roman" w:cs="Times New Roman"/>
          <w:noProof/>
          <w:kern w:val="0"/>
          <w:sz w:val="24"/>
          <w:szCs w:val="24"/>
        </w:rPr>
        <w:tab/>
        <w:t xml:space="preserve">Seong, S. C.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Cohort profile: the National Health Insurance Service-National Health Screening Cohort (NHIS-HEALS) in Korea. </w:t>
      </w:r>
      <w:r w:rsidRPr="000704CD">
        <w:rPr>
          <w:rFonts w:ascii="Times New Roman" w:hAnsi="Times New Roman" w:cs="Times New Roman"/>
          <w:i/>
          <w:iCs/>
          <w:noProof/>
          <w:kern w:val="0"/>
          <w:sz w:val="24"/>
          <w:szCs w:val="24"/>
        </w:rPr>
        <w:t>BMJ Open</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7</w:t>
      </w:r>
      <w:r w:rsidRPr="000704CD">
        <w:rPr>
          <w:rFonts w:ascii="Times New Roman" w:hAnsi="Times New Roman" w:cs="Times New Roman"/>
          <w:noProof/>
          <w:kern w:val="0"/>
          <w:sz w:val="24"/>
          <w:szCs w:val="24"/>
        </w:rPr>
        <w:t>, e016640 (2017).</w:t>
      </w:r>
    </w:p>
    <w:p w14:paraId="5A334AE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16.</w:t>
      </w:r>
      <w:r w:rsidRPr="000704CD">
        <w:rPr>
          <w:rFonts w:ascii="Times New Roman" w:hAnsi="Times New Roman" w:cs="Times New Roman"/>
          <w:noProof/>
          <w:kern w:val="0"/>
          <w:sz w:val="24"/>
          <w:szCs w:val="24"/>
        </w:rPr>
        <w:tab/>
        <w:t xml:space="preserve">Okayama, A.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Dietary sodium-to-potassium ratio as a risk factor for stroke, cardiovascular disease and all-cause mortality in Japan: the NIPPON DATA80 cohort study. </w:t>
      </w:r>
      <w:r w:rsidRPr="000704CD">
        <w:rPr>
          <w:rFonts w:ascii="Times New Roman" w:hAnsi="Times New Roman" w:cs="Times New Roman"/>
          <w:i/>
          <w:iCs/>
          <w:noProof/>
          <w:kern w:val="0"/>
          <w:sz w:val="24"/>
          <w:szCs w:val="24"/>
        </w:rPr>
        <w:t>BMJ Open</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6</w:t>
      </w:r>
      <w:r w:rsidRPr="000704CD">
        <w:rPr>
          <w:rFonts w:ascii="Times New Roman" w:hAnsi="Times New Roman" w:cs="Times New Roman"/>
          <w:noProof/>
          <w:kern w:val="0"/>
          <w:sz w:val="24"/>
          <w:szCs w:val="24"/>
        </w:rPr>
        <w:t>, e011632 (2016).</w:t>
      </w:r>
    </w:p>
    <w:p w14:paraId="7CCCA69A"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17.</w:t>
      </w:r>
      <w:r w:rsidRPr="000704CD">
        <w:rPr>
          <w:rFonts w:ascii="Times New Roman" w:hAnsi="Times New Roman" w:cs="Times New Roman"/>
          <w:noProof/>
          <w:kern w:val="0"/>
          <w:sz w:val="24"/>
          <w:szCs w:val="24"/>
        </w:rPr>
        <w:tab/>
        <w:t xml:space="preserve">Peters, P. A.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Data resource profile: 1991 Canadian Census Cohort. </w:t>
      </w:r>
      <w:r w:rsidRPr="000704CD">
        <w:rPr>
          <w:rFonts w:ascii="Times New Roman" w:hAnsi="Times New Roman" w:cs="Times New Roman"/>
          <w:i/>
          <w:iCs/>
          <w:noProof/>
          <w:kern w:val="0"/>
          <w:sz w:val="24"/>
          <w:szCs w:val="24"/>
        </w:rPr>
        <w:t>Int. J. Epidemiol.</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42</w:t>
      </w:r>
      <w:r w:rsidRPr="000704CD">
        <w:rPr>
          <w:rFonts w:ascii="Times New Roman" w:hAnsi="Times New Roman" w:cs="Times New Roman"/>
          <w:noProof/>
          <w:kern w:val="0"/>
          <w:sz w:val="24"/>
          <w:szCs w:val="24"/>
        </w:rPr>
        <w:t>, 1319–1326 (2013).</w:t>
      </w:r>
    </w:p>
    <w:p w14:paraId="52204E5E"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18.</w:t>
      </w:r>
      <w:r w:rsidRPr="000704CD">
        <w:rPr>
          <w:rFonts w:ascii="Times New Roman" w:hAnsi="Times New Roman" w:cs="Times New Roman"/>
          <w:noProof/>
          <w:kern w:val="0"/>
          <w:sz w:val="24"/>
          <w:szCs w:val="24"/>
        </w:rPr>
        <w:tab/>
        <w:t xml:space="preserve">Jung, C.-R., Lin, Y.-T. &amp; Hwang, B.-F. Ozone, particulate matter, and newly diagnosed Alzheimer’s disease: a population-based cohort study in Taiwan. </w:t>
      </w:r>
      <w:r w:rsidRPr="000704CD">
        <w:rPr>
          <w:rFonts w:ascii="Times New Roman" w:hAnsi="Times New Roman" w:cs="Times New Roman"/>
          <w:i/>
          <w:iCs/>
          <w:noProof/>
          <w:kern w:val="0"/>
          <w:sz w:val="24"/>
          <w:szCs w:val="24"/>
        </w:rPr>
        <w:t>J. Alzheimer’s Dis. JAD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44</w:t>
      </w:r>
      <w:r w:rsidRPr="000704CD">
        <w:rPr>
          <w:rFonts w:ascii="Times New Roman" w:hAnsi="Times New Roman" w:cs="Times New Roman"/>
          <w:noProof/>
          <w:kern w:val="0"/>
          <w:sz w:val="24"/>
          <w:szCs w:val="24"/>
        </w:rPr>
        <w:t>, 573–584 (2015).</w:t>
      </w:r>
    </w:p>
    <w:p w14:paraId="3C6B3FB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19.</w:t>
      </w:r>
      <w:r w:rsidRPr="000704CD">
        <w:rPr>
          <w:rFonts w:ascii="Times New Roman" w:hAnsi="Times New Roman" w:cs="Times New Roman"/>
          <w:noProof/>
          <w:kern w:val="0"/>
          <w:sz w:val="24"/>
          <w:szCs w:val="24"/>
        </w:rPr>
        <w:tab/>
        <w:t xml:space="preserve">Laden, F., Schwartz, J., Speizer, F. E. &amp; Dockery, D. W. Reduction in Fine Particulate Air Pollution and Mortality. </w:t>
      </w:r>
      <w:r w:rsidRPr="000704CD">
        <w:rPr>
          <w:rFonts w:ascii="Times New Roman" w:hAnsi="Times New Roman" w:cs="Times New Roman"/>
          <w:i/>
          <w:iCs/>
          <w:noProof/>
          <w:kern w:val="0"/>
          <w:sz w:val="24"/>
          <w:szCs w:val="24"/>
        </w:rPr>
        <w:t>Am. J. Respir. Crit. Care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173</w:t>
      </w:r>
      <w:r w:rsidRPr="000704CD">
        <w:rPr>
          <w:rFonts w:ascii="Times New Roman" w:hAnsi="Times New Roman" w:cs="Times New Roman"/>
          <w:noProof/>
          <w:kern w:val="0"/>
          <w:sz w:val="24"/>
          <w:szCs w:val="24"/>
        </w:rPr>
        <w:t>, 667–672 (2006).</w:t>
      </w:r>
    </w:p>
    <w:p w14:paraId="79775771"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20.</w:t>
      </w:r>
      <w:r w:rsidRPr="000704CD">
        <w:rPr>
          <w:rFonts w:ascii="Times New Roman" w:hAnsi="Times New Roman" w:cs="Times New Roman"/>
          <w:noProof/>
          <w:kern w:val="0"/>
          <w:sz w:val="24"/>
          <w:szCs w:val="24"/>
        </w:rPr>
        <w:tab/>
        <w:t xml:space="preserve">Kim, O. J., Kim, S. Y. &amp; Kim, H. Association between long-term exposure to particulate matter air pollution and mortality in a South Korean national cohort: </w:t>
      </w:r>
      <w:r w:rsidRPr="000704CD">
        <w:rPr>
          <w:rFonts w:ascii="Times New Roman" w:hAnsi="Times New Roman" w:cs="Times New Roman"/>
          <w:noProof/>
          <w:kern w:val="0"/>
          <w:sz w:val="24"/>
          <w:szCs w:val="24"/>
        </w:rPr>
        <w:lastRenderedPageBreak/>
        <w:t xml:space="preserve">Comparison across different exposure assessment approaches. </w:t>
      </w:r>
      <w:r w:rsidRPr="000704CD">
        <w:rPr>
          <w:rFonts w:ascii="Times New Roman" w:hAnsi="Times New Roman" w:cs="Times New Roman"/>
          <w:i/>
          <w:iCs/>
          <w:noProof/>
          <w:kern w:val="0"/>
          <w:sz w:val="24"/>
          <w:szCs w:val="24"/>
        </w:rPr>
        <w:t>Int. J. Environ. Res. Public Health</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14</w:t>
      </w:r>
      <w:r w:rsidRPr="000704CD">
        <w:rPr>
          <w:rFonts w:ascii="Times New Roman" w:hAnsi="Times New Roman" w:cs="Times New Roman"/>
          <w:noProof/>
          <w:kern w:val="0"/>
          <w:sz w:val="24"/>
          <w:szCs w:val="24"/>
        </w:rPr>
        <w:t>, (2017).</w:t>
      </w:r>
    </w:p>
    <w:p w14:paraId="72628AB3"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21.</w:t>
      </w:r>
      <w:r w:rsidRPr="000704CD">
        <w:rPr>
          <w:rFonts w:ascii="Times New Roman" w:hAnsi="Times New Roman" w:cs="Times New Roman"/>
          <w:noProof/>
          <w:kern w:val="0"/>
          <w:sz w:val="24"/>
          <w:szCs w:val="24"/>
        </w:rPr>
        <w:tab/>
        <w:t xml:space="preserve">L., Z. S., Francesca, D., Aidan, M. &amp; M., S. J. Mortality in the Medicare Population and Chronic Exposure to Fine Particulate Air Pollution in Urban Centers (2000–2005). </w:t>
      </w:r>
      <w:r w:rsidRPr="000704CD">
        <w:rPr>
          <w:rFonts w:ascii="Times New Roman" w:hAnsi="Times New Roman" w:cs="Times New Roman"/>
          <w:i/>
          <w:iCs/>
          <w:noProof/>
          <w:kern w:val="0"/>
          <w:sz w:val="24"/>
          <w:szCs w:val="24"/>
        </w:rPr>
        <w:t>Environ. Health Perspect.</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116</w:t>
      </w:r>
      <w:r w:rsidRPr="000704CD">
        <w:rPr>
          <w:rFonts w:ascii="Times New Roman" w:hAnsi="Times New Roman" w:cs="Times New Roman"/>
          <w:noProof/>
          <w:kern w:val="0"/>
          <w:sz w:val="24"/>
          <w:szCs w:val="24"/>
        </w:rPr>
        <w:t>, 1614–1619 (2008).</w:t>
      </w:r>
    </w:p>
    <w:p w14:paraId="496FF095"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22.</w:t>
      </w:r>
      <w:r w:rsidRPr="000704CD">
        <w:rPr>
          <w:rFonts w:ascii="Times New Roman" w:hAnsi="Times New Roman" w:cs="Times New Roman"/>
          <w:noProof/>
          <w:kern w:val="0"/>
          <w:sz w:val="24"/>
          <w:szCs w:val="24"/>
        </w:rPr>
        <w:tab/>
        <w:t xml:space="preserve">Carey, I. M.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Mortality Associations with Long-Term Exposure to Outdoor Air Pollution in a National English Cohort. </w:t>
      </w:r>
      <w:r w:rsidRPr="000704CD">
        <w:rPr>
          <w:rFonts w:ascii="Times New Roman" w:hAnsi="Times New Roman" w:cs="Times New Roman"/>
          <w:i/>
          <w:iCs/>
          <w:noProof/>
          <w:kern w:val="0"/>
          <w:sz w:val="24"/>
          <w:szCs w:val="24"/>
        </w:rPr>
        <w:t>Am. J. Respir. Crit. Care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187</w:t>
      </w:r>
      <w:r w:rsidRPr="000704CD">
        <w:rPr>
          <w:rFonts w:ascii="Times New Roman" w:hAnsi="Times New Roman" w:cs="Times New Roman"/>
          <w:noProof/>
          <w:kern w:val="0"/>
          <w:sz w:val="24"/>
          <w:szCs w:val="24"/>
        </w:rPr>
        <w:t>, 1226–1233 (2013).</w:t>
      </w:r>
    </w:p>
    <w:p w14:paraId="666D723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23.</w:t>
      </w:r>
      <w:r w:rsidRPr="000704CD">
        <w:rPr>
          <w:rFonts w:ascii="Times New Roman" w:hAnsi="Times New Roman" w:cs="Times New Roman"/>
          <w:noProof/>
          <w:kern w:val="0"/>
          <w:sz w:val="24"/>
          <w:szCs w:val="24"/>
        </w:rPr>
        <w:tab/>
        <w:t xml:space="preserve">H., F. P.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Air Pollution and Mortality in Seven Million Adults: The Dutch Environmental Longitudinal Study (DUELS). </w:t>
      </w:r>
      <w:r w:rsidRPr="000704CD">
        <w:rPr>
          <w:rFonts w:ascii="Times New Roman" w:hAnsi="Times New Roman" w:cs="Times New Roman"/>
          <w:i/>
          <w:iCs/>
          <w:noProof/>
          <w:kern w:val="0"/>
          <w:sz w:val="24"/>
          <w:szCs w:val="24"/>
        </w:rPr>
        <w:t>Environ. Health Perspect.</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123</w:t>
      </w:r>
      <w:r w:rsidRPr="000704CD">
        <w:rPr>
          <w:rFonts w:ascii="Times New Roman" w:hAnsi="Times New Roman" w:cs="Times New Roman"/>
          <w:noProof/>
          <w:kern w:val="0"/>
          <w:sz w:val="24"/>
          <w:szCs w:val="24"/>
        </w:rPr>
        <w:t>, 697–704 (2015).</w:t>
      </w:r>
    </w:p>
    <w:p w14:paraId="0FC2E1DA"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24.</w:t>
      </w:r>
      <w:r w:rsidRPr="000704CD">
        <w:rPr>
          <w:rFonts w:ascii="Times New Roman" w:hAnsi="Times New Roman" w:cs="Times New Roman"/>
          <w:noProof/>
          <w:kern w:val="0"/>
          <w:sz w:val="24"/>
          <w:szCs w:val="24"/>
        </w:rPr>
        <w:tab/>
        <w:t xml:space="preserve">Huss, A., Spoerri, A., Egger, M., Röösli, M. &amp; Group, S. N. C. S. Aircraft noise, air pollution, and mortality from myocardial infarction. </w:t>
      </w:r>
      <w:r w:rsidRPr="000704CD">
        <w:rPr>
          <w:rFonts w:ascii="Times New Roman" w:hAnsi="Times New Roman" w:cs="Times New Roman"/>
          <w:i/>
          <w:iCs/>
          <w:noProof/>
          <w:kern w:val="0"/>
          <w:sz w:val="24"/>
          <w:szCs w:val="24"/>
        </w:rPr>
        <w:t>Epidemiology</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21</w:t>
      </w:r>
      <w:r w:rsidRPr="000704CD">
        <w:rPr>
          <w:rFonts w:ascii="Times New Roman" w:hAnsi="Times New Roman" w:cs="Times New Roman"/>
          <w:noProof/>
          <w:kern w:val="0"/>
          <w:sz w:val="24"/>
          <w:szCs w:val="24"/>
        </w:rPr>
        <w:t>, 829–836 (2010).</w:t>
      </w:r>
    </w:p>
    <w:p w14:paraId="425F1B1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25.</w:t>
      </w:r>
      <w:r w:rsidRPr="000704CD">
        <w:rPr>
          <w:rFonts w:ascii="Times New Roman" w:hAnsi="Times New Roman" w:cs="Times New Roman"/>
          <w:noProof/>
          <w:kern w:val="0"/>
          <w:sz w:val="24"/>
          <w:szCs w:val="24"/>
        </w:rPr>
        <w:tab/>
        <w:t xml:space="preserve">Crouse, D. L.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Ambient PM2.5, O₃, and NO₂ Exposures and Associations with Mortality over 16 Years of Follow-Up in the Canadian Census Health and Environment Cohort (CanCHEC). </w:t>
      </w:r>
      <w:r w:rsidRPr="000704CD">
        <w:rPr>
          <w:rFonts w:ascii="Times New Roman" w:hAnsi="Times New Roman" w:cs="Times New Roman"/>
          <w:i/>
          <w:iCs/>
          <w:noProof/>
          <w:kern w:val="0"/>
          <w:sz w:val="24"/>
          <w:szCs w:val="24"/>
        </w:rPr>
        <w:t>Environ. Health Perspect.</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123</w:t>
      </w:r>
      <w:r w:rsidRPr="000704CD">
        <w:rPr>
          <w:rFonts w:ascii="Times New Roman" w:hAnsi="Times New Roman" w:cs="Times New Roman"/>
          <w:noProof/>
          <w:kern w:val="0"/>
          <w:sz w:val="24"/>
          <w:szCs w:val="24"/>
        </w:rPr>
        <w:t>, 1180–1186 (2015).</w:t>
      </w:r>
    </w:p>
    <w:p w14:paraId="559E6831"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26.</w:t>
      </w:r>
      <w:r w:rsidRPr="000704CD">
        <w:rPr>
          <w:rFonts w:ascii="Times New Roman" w:hAnsi="Times New Roman" w:cs="Times New Roman"/>
          <w:noProof/>
          <w:kern w:val="0"/>
          <w:sz w:val="24"/>
          <w:szCs w:val="24"/>
        </w:rPr>
        <w:tab/>
        <w:t xml:space="preserve">Hansell, A.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Historic air pollution exposure and long-term mortality risks in England and Wales: prospective longitudinal cohort study. </w:t>
      </w:r>
      <w:r w:rsidRPr="000704CD">
        <w:rPr>
          <w:rFonts w:ascii="Times New Roman" w:hAnsi="Times New Roman" w:cs="Times New Roman"/>
          <w:i/>
          <w:iCs/>
          <w:noProof/>
          <w:kern w:val="0"/>
          <w:sz w:val="24"/>
          <w:szCs w:val="24"/>
        </w:rPr>
        <w:t>Thorax</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71</w:t>
      </w:r>
      <w:r w:rsidRPr="000704CD">
        <w:rPr>
          <w:rFonts w:ascii="Times New Roman" w:hAnsi="Times New Roman" w:cs="Times New Roman"/>
          <w:noProof/>
          <w:kern w:val="0"/>
          <w:sz w:val="24"/>
          <w:szCs w:val="24"/>
        </w:rPr>
        <w:t>, 330–338 (2016).</w:t>
      </w:r>
    </w:p>
    <w:p w14:paraId="390FF3CC"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27.</w:t>
      </w:r>
      <w:r w:rsidRPr="000704CD">
        <w:rPr>
          <w:rFonts w:ascii="Times New Roman" w:hAnsi="Times New Roman" w:cs="Times New Roman"/>
          <w:noProof/>
          <w:kern w:val="0"/>
          <w:sz w:val="24"/>
          <w:szCs w:val="24"/>
        </w:rPr>
        <w:tab/>
        <w:t xml:space="preserve">Choe, S.-A., Jang, J., Kim, M. J., Jun, Y.-B. &amp; Kim, S.-Y. Association between ambient particulate matter concentration and fetal growth restriction stratified by maternal employment. </w:t>
      </w:r>
      <w:r w:rsidRPr="000704CD">
        <w:rPr>
          <w:rFonts w:ascii="Times New Roman" w:hAnsi="Times New Roman" w:cs="Times New Roman"/>
          <w:i/>
          <w:iCs/>
          <w:noProof/>
          <w:kern w:val="0"/>
          <w:sz w:val="24"/>
          <w:szCs w:val="24"/>
        </w:rPr>
        <w:t>BMC Pregnancy Childbirth</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19</w:t>
      </w:r>
      <w:r w:rsidRPr="000704CD">
        <w:rPr>
          <w:rFonts w:ascii="Times New Roman" w:hAnsi="Times New Roman" w:cs="Times New Roman"/>
          <w:noProof/>
          <w:kern w:val="0"/>
          <w:sz w:val="24"/>
          <w:szCs w:val="24"/>
        </w:rPr>
        <w:t>, 246 (2019).</w:t>
      </w:r>
    </w:p>
    <w:p w14:paraId="3408A457"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28.</w:t>
      </w:r>
      <w:r w:rsidRPr="000704CD">
        <w:rPr>
          <w:rFonts w:ascii="Times New Roman" w:hAnsi="Times New Roman" w:cs="Times New Roman"/>
          <w:noProof/>
          <w:kern w:val="0"/>
          <w:sz w:val="24"/>
          <w:szCs w:val="24"/>
        </w:rPr>
        <w:tab/>
        <w:t>National Institute of Environmental Research. 2016 NIER Annual Report. (2017).</w:t>
      </w:r>
    </w:p>
    <w:p w14:paraId="4A955F2B"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29.</w:t>
      </w:r>
      <w:r w:rsidRPr="000704CD">
        <w:rPr>
          <w:rFonts w:ascii="Times New Roman" w:hAnsi="Times New Roman" w:cs="Times New Roman"/>
          <w:noProof/>
          <w:kern w:val="0"/>
          <w:sz w:val="24"/>
          <w:szCs w:val="24"/>
        </w:rPr>
        <w:tab/>
        <w:t xml:space="preserve">Yi, S.-J.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Association between Exposure to Traffic-Related Air Pollution and </w:t>
      </w:r>
      <w:r w:rsidRPr="000704CD">
        <w:rPr>
          <w:rFonts w:ascii="Times New Roman" w:hAnsi="Times New Roman" w:cs="Times New Roman"/>
          <w:noProof/>
          <w:kern w:val="0"/>
          <w:sz w:val="24"/>
          <w:szCs w:val="24"/>
        </w:rPr>
        <w:lastRenderedPageBreak/>
        <w:t xml:space="preserve">Prevalence of Allergic Diseases in Children, Seoul, Korea. </w:t>
      </w:r>
      <w:r w:rsidRPr="000704CD">
        <w:rPr>
          <w:rFonts w:ascii="Times New Roman" w:hAnsi="Times New Roman" w:cs="Times New Roman"/>
          <w:i/>
          <w:iCs/>
          <w:noProof/>
          <w:kern w:val="0"/>
          <w:sz w:val="24"/>
          <w:szCs w:val="24"/>
        </w:rPr>
        <w:t>BioMed Research International</w:t>
      </w:r>
      <w:r w:rsidRPr="000704CD">
        <w:rPr>
          <w:rFonts w:ascii="Times New Roman" w:hAnsi="Times New Roman" w:cs="Times New Roman"/>
          <w:noProof/>
          <w:kern w:val="0"/>
          <w:sz w:val="24"/>
          <w:szCs w:val="24"/>
        </w:rPr>
        <w:t xml:space="preserve"> (2017).</w:t>
      </w:r>
    </w:p>
    <w:p w14:paraId="5F70CBFC"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30.</w:t>
      </w:r>
      <w:r w:rsidRPr="000704CD">
        <w:rPr>
          <w:rFonts w:ascii="Times New Roman" w:hAnsi="Times New Roman" w:cs="Times New Roman"/>
          <w:noProof/>
          <w:kern w:val="0"/>
          <w:sz w:val="24"/>
          <w:szCs w:val="24"/>
        </w:rPr>
        <w:tab/>
        <w:t xml:space="preserve">Min, K. D., Kwon, H. J., Kim, K. S. &amp; Kim, S. Y. Air pollution monitoring design for epidemiological application in a densely populated city. </w:t>
      </w:r>
      <w:r w:rsidRPr="000704CD">
        <w:rPr>
          <w:rFonts w:ascii="Times New Roman" w:hAnsi="Times New Roman" w:cs="Times New Roman"/>
          <w:i/>
          <w:iCs/>
          <w:noProof/>
          <w:kern w:val="0"/>
          <w:sz w:val="24"/>
          <w:szCs w:val="24"/>
        </w:rPr>
        <w:t>Int. J. Environ. Res. Public Health</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14</w:t>
      </w:r>
      <w:r w:rsidRPr="000704CD">
        <w:rPr>
          <w:rFonts w:ascii="Times New Roman" w:hAnsi="Times New Roman" w:cs="Times New Roman"/>
          <w:noProof/>
          <w:kern w:val="0"/>
          <w:sz w:val="24"/>
          <w:szCs w:val="24"/>
        </w:rPr>
        <w:t>, 1–12 (2017).</w:t>
      </w:r>
    </w:p>
    <w:p w14:paraId="054E7AD0"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31.</w:t>
      </w:r>
      <w:r w:rsidRPr="000704CD">
        <w:rPr>
          <w:rFonts w:ascii="Times New Roman" w:hAnsi="Times New Roman" w:cs="Times New Roman"/>
          <w:noProof/>
          <w:kern w:val="0"/>
          <w:sz w:val="24"/>
          <w:szCs w:val="24"/>
        </w:rPr>
        <w:tab/>
        <w:t xml:space="preserve">Cressie, N. </w:t>
      </w:r>
      <w:r w:rsidRPr="000704CD">
        <w:rPr>
          <w:rFonts w:ascii="Times New Roman" w:hAnsi="Times New Roman" w:cs="Times New Roman"/>
          <w:i/>
          <w:iCs/>
          <w:noProof/>
          <w:kern w:val="0"/>
          <w:sz w:val="24"/>
          <w:szCs w:val="24"/>
        </w:rPr>
        <w:t>Statistics for Spatial Data</w:t>
      </w:r>
      <w:r w:rsidRPr="000704CD">
        <w:rPr>
          <w:rFonts w:ascii="Times New Roman" w:hAnsi="Times New Roman" w:cs="Times New Roman"/>
          <w:noProof/>
          <w:kern w:val="0"/>
          <w:sz w:val="24"/>
          <w:szCs w:val="24"/>
        </w:rPr>
        <w:t>. (Wiley-Interscience, 2015).</w:t>
      </w:r>
    </w:p>
    <w:p w14:paraId="2ECA1F2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32.</w:t>
      </w:r>
      <w:r w:rsidRPr="000704CD">
        <w:rPr>
          <w:rFonts w:ascii="Times New Roman" w:hAnsi="Times New Roman" w:cs="Times New Roman"/>
          <w:noProof/>
          <w:kern w:val="0"/>
          <w:sz w:val="24"/>
          <w:szCs w:val="24"/>
        </w:rPr>
        <w:tab/>
        <w:t xml:space="preserve">Eum, Y., Song, I., Kim, H.-C., Leem, J.-H. &amp; Kim, S.-Y. Computation of geographic variables for air pollution prediction models in South Korea. </w:t>
      </w:r>
      <w:r w:rsidRPr="000704CD">
        <w:rPr>
          <w:rFonts w:ascii="Times New Roman" w:hAnsi="Times New Roman" w:cs="Times New Roman"/>
          <w:i/>
          <w:iCs/>
          <w:noProof/>
          <w:kern w:val="0"/>
          <w:sz w:val="24"/>
          <w:szCs w:val="24"/>
        </w:rPr>
        <w:t>Environ. Health Toxicol.</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30</w:t>
      </w:r>
      <w:r w:rsidRPr="000704CD">
        <w:rPr>
          <w:rFonts w:ascii="Times New Roman" w:hAnsi="Times New Roman" w:cs="Times New Roman"/>
          <w:noProof/>
          <w:kern w:val="0"/>
          <w:sz w:val="24"/>
          <w:szCs w:val="24"/>
        </w:rPr>
        <w:t>, (2015).</w:t>
      </w:r>
    </w:p>
    <w:p w14:paraId="1B191D37"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33.</w:t>
      </w:r>
      <w:r w:rsidRPr="000704CD">
        <w:rPr>
          <w:rFonts w:ascii="Times New Roman" w:hAnsi="Times New Roman" w:cs="Times New Roman"/>
          <w:noProof/>
          <w:kern w:val="0"/>
          <w:sz w:val="24"/>
          <w:szCs w:val="24"/>
        </w:rPr>
        <w:tab/>
        <w:t xml:space="preserve">Dockery DW, Pope CA 3rd, Xu X,  et al. Association between Air Pollution and Mortality in Six U.S. Cities. </w:t>
      </w:r>
      <w:r w:rsidRPr="000704CD">
        <w:rPr>
          <w:rFonts w:ascii="Times New Roman" w:hAnsi="Times New Roman" w:cs="Times New Roman"/>
          <w:i/>
          <w:iCs/>
          <w:noProof/>
          <w:kern w:val="0"/>
          <w:sz w:val="24"/>
          <w:szCs w:val="24"/>
        </w:rPr>
        <w:t>N. Engl. J.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29</w:t>
      </w:r>
      <w:r w:rsidRPr="000704CD">
        <w:rPr>
          <w:rFonts w:ascii="Times New Roman" w:hAnsi="Times New Roman" w:cs="Times New Roman"/>
          <w:noProof/>
          <w:kern w:val="0"/>
          <w:sz w:val="24"/>
          <w:szCs w:val="24"/>
        </w:rPr>
        <w:t>, 1230–5 (1993).</w:t>
      </w:r>
    </w:p>
    <w:p w14:paraId="2D8293DC"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34.</w:t>
      </w:r>
      <w:r w:rsidRPr="000704CD">
        <w:rPr>
          <w:rFonts w:ascii="Times New Roman" w:hAnsi="Times New Roman" w:cs="Times New Roman"/>
          <w:noProof/>
          <w:kern w:val="0"/>
          <w:sz w:val="24"/>
          <w:szCs w:val="24"/>
        </w:rPr>
        <w:tab/>
        <w:t xml:space="preserve">Pope, C. A.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Particulate air pollution as a predictor of mortality in a prospective study of U.S. Adults. </w:t>
      </w:r>
      <w:r w:rsidRPr="000704CD">
        <w:rPr>
          <w:rFonts w:ascii="Times New Roman" w:hAnsi="Times New Roman" w:cs="Times New Roman"/>
          <w:i/>
          <w:iCs/>
          <w:noProof/>
          <w:kern w:val="0"/>
          <w:sz w:val="24"/>
          <w:szCs w:val="24"/>
        </w:rPr>
        <w:t>Am. J. Respir. Crit. Care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151</w:t>
      </w:r>
      <w:r w:rsidRPr="000704CD">
        <w:rPr>
          <w:rFonts w:ascii="Times New Roman" w:hAnsi="Times New Roman" w:cs="Times New Roman"/>
          <w:noProof/>
          <w:kern w:val="0"/>
          <w:sz w:val="24"/>
          <w:szCs w:val="24"/>
        </w:rPr>
        <w:t>, 669–674 (1995).</w:t>
      </w:r>
    </w:p>
    <w:p w14:paraId="056F2057"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35.</w:t>
      </w:r>
      <w:r w:rsidRPr="000704CD">
        <w:rPr>
          <w:rFonts w:ascii="Times New Roman" w:hAnsi="Times New Roman" w:cs="Times New Roman"/>
          <w:noProof/>
          <w:kern w:val="0"/>
          <w:sz w:val="24"/>
          <w:szCs w:val="24"/>
        </w:rPr>
        <w:tab/>
        <w:t xml:space="preserve">Pope, C. A.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Erratum: Mortality risk and fine particulate air pollution in a large, representative cohort of U.S. adults (Environ Health Perspect, (2019), 127, 7, 10.1289/EHP4438). </w:t>
      </w:r>
      <w:r w:rsidRPr="000704CD">
        <w:rPr>
          <w:rFonts w:ascii="Times New Roman" w:hAnsi="Times New Roman" w:cs="Times New Roman"/>
          <w:i/>
          <w:iCs/>
          <w:noProof/>
          <w:kern w:val="0"/>
          <w:sz w:val="24"/>
          <w:szCs w:val="24"/>
        </w:rPr>
        <w:t>Environ. Health Perspect.</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127</w:t>
      </w:r>
      <w:r w:rsidRPr="000704CD">
        <w:rPr>
          <w:rFonts w:ascii="Times New Roman" w:hAnsi="Times New Roman" w:cs="Times New Roman"/>
          <w:noProof/>
          <w:kern w:val="0"/>
          <w:sz w:val="24"/>
          <w:szCs w:val="24"/>
        </w:rPr>
        <w:t>, 099002–1 (2019).</w:t>
      </w:r>
    </w:p>
    <w:p w14:paraId="13384CAD"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36.</w:t>
      </w:r>
      <w:r w:rsidRPr="000704CD">
        <w:rPr>
          <w:rFonts w:ascii="Times New Roman" w:hAnsi="Times New Roman" w:cs="Times New Roman"/>
          <w:noProof/>
          <w:kern w:val="0"/>
          <w:sz w:val="24"/>
          <w:szCs w:val="24"/>
        </w:rPr>
        <w:tab/>
        <w:t xml:space="preserve">Kim, O. J., Lee, S. H., Kang, S. H. &amp; Kim, S. Y. Incident cardiovascular disease and particulate matter air pollution in South Korea using a population-based and nationwide cohort of 0.2 million adults. </w:t>
      </w:r>
      <w:r w:rsidRPr="000704CD">
        <w:rPr>
          <w:rFonts w:ascii="Times New Roman" w:hAnsi="Times New Roman" w:cs="Times New Roman"/>
          <w:i/>
          <w:iCs/>
          <w:noProof/>
          <w:kern w:val="0"/>
          <w:sz w:val="24"/>
          <w:szCs w:val="24"/>
        </w:rPr>
        <w:t>Environ. Heal. A Glob. Access Sci. Source</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19</w:t>
      </w:r>
      <w:r w:rsidRPr="000704CD">
        <w:rPr>
          <w:rFonts w:ascii="Times New Roman" w:hAnsi="Times New Roman" w:cs="Times New Roman"/>
          <w:noProof/>
          <w:kern w:val="0"/>
          <w:sz w:val="24"/>
          <w:szCs w:val="24"/>
        </w:rPr>
        <w:t>, 1–12 (2020).</w:t>
      </w:r>
    </w:p>
    <w:p w14:paraId="71E23C9F"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37.</w:t>
      </w:r>
      <w:r w:rsidRPr="000704CD">
        <w:rPr>
          <w:rFonts w:ascii="Times New Roman" w:hAnsi="Times New Roman" w:cs="Times New Roman"/>
          <w:noProof/>
          <w:kern w:val="0"/>
          <w:sz w:val="24"/>
          <w:szCs w:val="24"/>
        </w:rPr>
        <w:tab/>
        <w:t xml:space="preserve">Di, Q.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Air Pollution and Mortality in the Medicare Population. </w:t>
      </w:r>
      <w:r w:rsidRPr="000704CD">
        <w:rPr>
          <w:rFonts w:ascii="Times New Roman" w:hAnsi="Times New Roman" w:cs="Times New Roman"/>
          <w:i/>
          <w:iCs/>
          <w:noProof/>
          <w:kern w:val="0"/>
          <w:sz w:val="24"/>
          <w:szCs w:val="24"/>
        </w:rPr>
        <w:t>N. Engl. J. Med.</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376</w:t>
      </w:r>
      <w:r w:rsidRPr="000704CD">
        <w:rPr>
          <w:rFonts w:ascii="Times New Roman" w:hAnsi="Times New Roman" w:cs="Times New Roman"/>
          <w:noProof/>
          <w:kern w:val="0"/>
          <w:sz w:val="24"/>
          <w:szCs w:val="24"/>
        </w:rPr>
        <w:t>, 2513–2522 (2017).</w:t>
      </w:r>
    </w:p>
    <w:p w14:paraId="0F3C8D4F"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38.</w:t>
      </w:r>
      <w:r w:rsidRPr="000704CD">
        <w:rPr>
          <w:rFonts w:ascii="Times New Roman" w:hAnsi="Times New Roman" w:cs="Times New Roman"/>
          <w:noProof/>
          <w:kern w:val="0"/>
          <w:sz w:val="24"/>
          <w:szCs w:val="24"/>
        </w:rPr>
        <w:tab/>
        <w:t xml:space="preserve">Kim, S. Y., Sheppard, L. &amp; Kim, H. Health effects of long-term air pollution: Influence of exposure prediction methods. </w:t>
      </w:r>
      <w:r w:rsidRPr="000704CD">
        <w:rPr>
          <w:rFonts w:ascii="Times New Roman" w:hAnsi="Times New Roman" w:cs="Times New Roman"/>
          <w:i/>
          <w:iCs/>
          <w:noProof/>
          <w:kern w:val="0"/>
          <w:sz w:val="24"/>
          <w:szCs w:val="24"/>
        </w:rPr>
        <w:t>Epidemiology</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20</w:t>
      </w:r>
      <w:r w:rsidRPr="000704CD">
        <w:rPr>
          <w:rFonts w:ascii="Times New Roman" w:hAnsi="Times New Roman" w:cs="Times New Roman"/>
          <w:noProof/>
          <w:kern w:val="0"/>
          <w:sz w:val="24"/>
          <w:szCs w:val="24"/>
        </w:rPr>
        <w:t>, 442–450 (2009).</w:t>
      </w:r>
    </w:p>
    <w:p w14:paraId="2105D8C2"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39.</w:t>
      </w:r>
      <w:r w:rsidRPr="000704CD">
        <w:rPr>
          <w:rFonts w:ascii="Times New Roman" w:hAnsi="Times New Roman" w:cs="Times New Roman"/>
          <w:noProof/>
          <w:kern w:val="0"/>
          <w:sz w:val="24"/>
          <w:szCs w:val="24"/>
        </w:rPr>
        <w:tab/>
        <w:t xml:space="preserve">Sheppard, L. </w:t>
      </w:r>
      <w:r w:rsidRPr="000704CD">
        <w:rPr>
          <w:rFonts w:ascii="Times New Roman" w:hAnsi="Times New Roman" w:cs="Times New Roman"/>
          <w:i/>
          <w:iCs/>
          <w:noProof/>
          <w:kern w:val="0"/>
          <w:sz w:val="24"/>
          <w:szCs w:val="24"/>
        </w:rPr>
        <w:t>et al.</w:t>
      </w:r>
      <w:r w:rsidRPr="000704CD">
        <w:rPr>
          <w:rFonts w:ascii="Times New Roman" w:hAnsi="Times New Roman" w:cs="Times New Roman"/>
          <w:noProof/>
          <w:kern w:val="0"/>
          <w:sz w:val="24"/>
          <w:szCs w:val="24"/>
        </w:rPr>
        <w:t xml:space="preserve"> Confounding and exposure measurement error in air pollution </w:t>
      </w:r>
      <w:r w:rsidRPr="000704CD">
        <w:rPr>
          <w:rFonts w:ascii="Times New Roman" w:hAnsi="Times New Roman" w:cs="Times New Roman"/>
          <w:noProof/>
          <w:kern w:val="0"/>
          <w:sz w:val="24"/>
          <w:szCs w:val="24"/>
        </w:rPr>
        <w:lastRenderedPageBreak/>
        <w:t xml:space="preserve">epidemiology. </w:t>
      </w:r>
      <w:r w:rsidRPr="000704CD">
        <w:rPr>
          <w:rFonts w:ascii="Times New Roman" w:hAnsi="Times New Roman" w:cs="Times New Roman"/>
          <w:i/>
          <w:iCs/>
          <w:noProof/>
          <w:kern w:val="0"/>
          <w:sz w:val="24"/>
          <w:szCs w:val="24"/>
        </w:rPr>
        <w:t>Air Qual. Atmos. Health</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5</w:t>
      </w:r>
      <w:r w:rsidRPr="000704CD">
        <w:rPr>
          <w:rFonts w:ascii="Times New Roman" w:hAnsi="Times New Roman" w:cs="Times New Roman"/>
          <w:noProof/>
          <w:kern w:val="0"/>
          <w:sz w:val="24"/>
          <w:szCs w:val="24"/>
        </w:rPr>
        <w:t>, 203–216 (2012).</w:t>
      </w:r>
    </w:p>
    <w:p w14:paraId="785941C5"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40.</w:t>
      </w:r>
      <w:r w:rsidRPr="000704CD">
        <w:rPr>
          <w:rFonts w:ascii="Times New Roman" w:hAnsi="Times New Roman" w:cs="Times New Roman"/>
          <w:noProof/>
          <w:kern w:val="0"/>
          <w:sz w:val="24"/>
          <w:szCs w:val="24"/>
        </w:rPr>
        <w:tab/>
        <w:t xml:space="preserve">Szpiro, A. A., Sheppard, L. &amp; Lumley, T. Efficient measurement error correction with spatially misaligned data. </w:t>
      </w:r>
      <w:r w:rsidRPr="000704CD">
        <w:rPr>
          <w:rFonts w:ascii="Times New Roman" w:hAnsi="Times New Roman" w:cs="Times New Roman"/>
          <w:i/>
          <w:iCs/>
          <w:noProof/>
          <w:kern w:val="0"/>
          <w:sz w:val="24"/>
          <w:szCs w:val="24"/>
        </w:rPr>
        <w:t>Biostatistics</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12</w:t>
      </w:r>
      <w:r w:rsidRPr="000704CD">
        <w:rPr>
          <w:rFonts w:ascii="Times New Roman" w:hAnsi="Times New Roman" w:cs="Times New Roman"/>
          <w:noProof/>
          <w:kern w:val="0"/>
          <w:sz w:val="24"/>
          <w:szCs w:val="24"/>
        </w:rPr>
        <w:t>, 610–623 (2011).</w:t>
      </w:r>
    </w:p>
    <w:p w14:paraId="133D24B8"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41.</w:t>
      </w:r>
      <w:r w:rsidRPr="000704CD">
        <w:rPr>
          <w:rFonts w:ascii="Times New Roman" w:hAnsi="Times New Roman" w:cs="Times New Roman"/>
          <w:noProof/>
          <w:kern w:val="0"/>
          <w:sz w:val="24"/>
          <w:szCs w:val="24"/>
        </w:rPr>
        <w:tab/>
        <w:t xml:space="preserve">Szpiro, A. A., Paciorek, C. J. &amp; Sheppard, L. Does more accurate exposure prediction necessarily improve health effect estimates? </w:t>
      </w:r>
      <w:r w:rsidRPr="000704CD">
        <w:rPr>
          <w:rFonts w:ascii="Times New Roman" w:hAnsi="Times New Roman" w:cs="Times New Roman"/>
          <w:i/>
          <w:iCs/>
          <w:noProof/>
          <w:kern w:val="0"/>
          <w:sz w:val="24"/>
          <w:szCs w:val="24"/>
        </w:rPr>
        <w:t>Epidemiology</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22</w:t>
      </w:r>
      <w:r w:rsidRPr="000704CD">
        <w:rPr>
          <w:rFonts w:ascii="Times New Roman" w:hAnsi="Times New Roman" w:cs="Times New Roman"/>
          <w:noProof/>
          <w:kern w:val="0"/>
          <w:sz w:val="24"/>
          <w:szCs w:val="24"/>
        </w:rPr>
        <w:t>, 680–685 (2011).</w:t>
      </w:r>
    </w:p>
    <w:p w14:paraId="2BB66DF4"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kern w:val="0"/>
          <w:sz w:val="24"/>
          <w:szCs w:val="24"/>
        </w:rPr>
      </w:pPr>
      <w:r w:rsidRPr="000704CD">
        <w:rPr>
          <w:rFonts w:ascii="Times New Roman" w:hAnsi="Times New Roman" w:cs="Times New Roman"/>
          <w:noProof/>
          <w:kern w:val="0"/>
          <w:sz w:val="24"/>
          <w:szCs w:val="24"/>
        </w:rPr>
        <w:t>42.</w:t>
      </w:r>
      <w:r w:rsidRPr="000704CD">
        <w:rPr>
          <w:rFonts w:ascii="Times New Roman" w:hAnsi="Times New Roman" w:cs="Times New Roman"/>
          <w:noProof/>
          <w:kern w:val="0"/>
          <w:sz w:val="24"/>
          <w:szCs w:val="24"/>
        </w:rPr>
        <w:tab/>
        <w:t xml:space="preserve">Szpiro, A. A. &amp; Paciorek, C. J. Measurement error in two-stage analyses, with application to air pollution epidemiology. </w:t>
      </w:r>
      <w:r w:rsidRPr="000704CD">
        <w:rPr>
          <w:rFonts w:ascii="Times New Roman" w:hAnsi="Times New Roman" w:cs="Times New Roman"/>
          <w:i/>
          <w:iCs/>
          <w:noProof/>
          <w:kern w:val="0"/>
          <w:sz w:val="24"/>
          <w:szCs w:val="24"/>
        </w:rPr>
        <w:t>Environmetrics</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24</w:t>
      </w:r>
      <w:r w:rsidRPr="000704CD">
        <w:rPr>
          <w:rFonts w:ascii="Times New Roman" w:hAnsi="Times New Roman" w:cs="Times New Roman"/>
          <w:noProof/>
          <w:kern w:val="0"/>
          <w:sz w:val="24"/>
          <w:szCs w:val="24"/>
        </w:rPr>
        <w:t>, 501–517 (2013).</w:t>
      </w:r>
    </w:p>
    <w:p w14:paraId="10A4EB95" w14:textId="77777777" w:rsidR="000704CD" w:rsidRPr="000704CD" w:rsidRDefault="000704CD" w:rsidP="000704CD">
      <w:pPr>
        <w:wordWrap/>
        <w:adjustRightInd w:val="0"/>
        <w:spacing w:after="0" w:line="480" w:lineRule="auto"/>
        <w:ind w:left="640" w:hanging="640"/>
        <w:jc w:val="left"/>
        <w:rPr>
          <w:rFonts w:ascii="Times New Roman" w:hAnsi="Times New Roman" w:cs="Times New Roman"/>
          <w:noProof/>
          <w:sz w:val="24"/>
        </w:rPr>
      </w:pPr>
      <w:r w:rsidRPr="000704CD">
        <w:rPr>
          <w:rFonts w:ascii="Times New Roman" w:hAnsi="Times New Roman" w:cs="Times New Roman"/>
          <w:noProof/>
          <w:kern w:val="0"/>
          <w:sz w:val="24"/>
          <w:szCs w:val="24"/>
        </w:rPr>
        <w:t>43.</w:t>
      </w:r>
      <w:r w:rsidRPr="000704CD">
        <w:rPr>
          <w:rFonts w:ascii="Times New Roman" w:hAnsi="Times New Roman" w:cs="Times New Roman"/>
          <w:noProof/>
          <w:kern w:val="0"/>
          <w:sz w:val="24"/>
          <w:szCs w:val="24"/>
        </w:rPr>
        <w:tab/>
        <w:t xml:space="preserve">Lee, A., Szpiro, A., Kim, S. Y. &amp; Sheppard, L. Impact of preferential sampling on exposure prediction and health effect inference in the context of air pollution epidemiology. </w:t>
      </w:r>
      <w:r w:rsidRPr="000704CD">
        <w:rPr>
          <w:rFonts w:ascii="Times New Roman" w:hAnsi="Times New Roman" w:cs="Times New Roman"/>
          <w:i/>
          <w:iCs/>
          <w:noProof/>
          <w:kern w:val="0"/>
          <w:sz w:val="24"/>
          <w:szCs w:val="24"/>
        </w:rPr>
        <w:t>Environmetrics</w:t>
      </w:r>
      <w:r w:rsidRPr="000704CD">
        <w:rPr>
          <w:rFonts w:ascii="Times New Roman" w:hAnsi="Times New Roman" w:cs="Times New Roman"/>
          <w:noProof/>
          <w:kern w:val="0"/>
          <w:sz w:val="24"/>
          <w:szCs w:val="24"/>
        </w:rPr>
        <w:t xml:space="preserve"> </w:t>
      </w:r>
      <w:r w:rsidRPr="000704CD">
        <w:rPr>
          <w:rFonts w:ascii="Times New Roman" w:hAnsi="Times New Roman" w:cs="Times New Roman"/>
          <w:b/>
          <w:bCs/>
          <w:noProof/>
          <w:kern w:val="0"/>
          <w:sz w:val="24"/>
          <w:szCs w:val="24"/>
        </w:rPr>
        <w:t>26</w:t>
      </w:r>
      <w:r w:rsidRPr="000704CD">
        <w:rPr>
          <w:rFonts w:ascii="Times New Roman" w:hAnsi="Times New Roman" w:cs="Times New Roman"/>
          <w:noProof/>
          <w:kern w:val="0"/>
          <w:sz w:val="24"/>
          <w:szCs w:val="24"/>
        </w:rPr>
        <w:t>, 255–267 (2015).</w:t>
      </w:r>
    </w:p>
    <w:p w14:paraId="43A8D203" w14:textId="77777777" w:rsidR="001F4B14" w:rsidRDefault="001F4B14" w:rsidP="001F4B14">
      <w:pPr>
        <w:spacing w:line="480" w:lineRule="auto"/>
        <w:rPr>
          <w:rFonts w:ascii="Times New Roman" w:hAnsi="Times New Roman" w:cs="Times New Roman"/>
          <w:b/>
          <w:kern w:val="0"/>
          <w:sz w:val="24"/>
          <w:szCs w:val="24"/>
        </w:rPr>
      </w:pPr>
      <w:r>
        <w:rPr>
          <w:rFonts w:ascii="Times New Roman" w:hAnsi="Times New Roman" w:cs="Times New Roman"/>
          <w:b/>
          <w:kern w:val="0"/>
          <w:sz w:val="24"/>
          <w:szCs w:val="24"/>
        </w:rPr>
        <w:fldChar w:fldCharType="end"/>
      </w:r>
      <w:r>
        <w:rPr>
          <w:rFonts w:ascii="Times New Roman" w:hAnsi="Times New Roman" w:cs="Times New Roman"/>
          <w:b/>
          <w:kern w:val="0"/>
          <w:sz w:val="24"/>
          <w:szCs w:val="24"/>
        </w:rPr>
        <w:br w:type="page"/>
      </w:r>
    </w:p>
    <w:p w14:paraId="273DE64C" w14:textId="77777777" w:rsidR="001C76EA" w:rsidRDefault="001C76EA" w:rsidP="001C76EA">
      <w:pPr>
        <w:spacing w:line="480" w:lineRule="auto"/>
        <w:rPr>
          <w:rFonts w:ascii="Times New Roman" w:hAnsi="Times New Roman" w:cs="Times New Roman"/>
          <w:b/>
          <w:sz w:val="24"/>
          <w:szCs w:val="24"/>
        </w:rPr>
      </w:pPr>
      <w:bookmarkStart w:id="11" w:name="_Hlk64454857"/>
      <w:r>
        <w:rPr>
          <w:rFonts w:ascii="Times New Roman" w:hAnsi="Times New Roman" w:cs="Times New Roman"/>
          <w:b/>
          <w:sz w:val="24"/>
          <w:szCs w:val="24"/>
        </w:rPr>
        <w:lastRenderedPageBreak/>
        <w:t>Figure Legends</w:t>
      </w:r>
    </w:p>
    <w:p w14:paraId="0CB8B98B" w14:textId="77777777" w:rsidR="001C76EA" w:rsidRDefault="001C76EA" w:rsidP="001C76EA">
      <w:pPr>
        <w:spacing w:line="480" w:lineRule="auto"/>
        <w:jc w:val="left"/>
        <w:rPr>
          <w:rFonts w:ascii="Times New Roman" w:hAnsi="Times New Roman" w:cs="Times New Roman"/>
          <w:b/>
          <w:kern w:val="0"/>
          <w:sz w:val="24"/>
          <w:szCs w:val="24"/>
        </w:rPr>
        <w:sectPr w:rsidR="001C76EA" w:rsidSect="001F6515">
          <w:footerReference w:type="default" r:id="rId10"/>
          <w:pgSz w:w="11906" w:h="16838"/>
          <w:pgMar w:top="1701" w:right="1440" w:bottom="1440" w:left="1440" w:header="851" w:footer="170" w:gutter="0"/>
          <w:lnNumType w:countBy="1" w:restart="continuous"/>
          <w:cols w:space="720"/>
          <w:docGrid w:linePitch="272"/>
        </w:sectPr>
      </w:pPr>
      <w:r>
        <w:rPr>
          <w:rFonts w:ascii="Times New Roman" w:hAnsi="Times New Roman" w:cs="Times New Roman"/>
          <w:b/>
          <w:kern w:val="0"/>
          <w:sz w:val="24"/>
          <w:szCs w:val="24"/>
        </w:rPr>
        <w:t xml:space="preserve">Figure 1. </w:t>
      </w:r>
      <w:r w:rsidRPr="00486859">
        <w:rPr>
          <w:rFonts w:ascii="Times New Roman" w:hAnsi="Times New Roman" w:cs="Times New Roman"/>
          <w:kern w:val="0"/>
          <w:sz w:val="24"/>
          <w:szCs w:val="24"/>
        </w:rPr>
        <w:t>Box-plots of true (TE: true exposure) and predicted (NM: nearest monitor, IDWA: inverse distance weight average, LUR: Land-use regression, AA: area average, UK: universal kriging, UKD: UK prediction at governmental offices; UKNA: district average based on UK predictions at 422 neighbourhood community centers; UKCA: district average of UK predictions at 16,230 census tract centroids; UKGA: district average of UK predictions at 610 1-km grid coordinates) annual-average PM</w:t>
      </w:r>
      <w:r w:rsidRPr="001C76EA">
        <w:rPr>
          <w:rFonts w:ascii="Times New Roman" w:hAnsi="Times New Roman" w:cs="Times New Roman"/>
          <w:kern w:val="0"/>
          <w:sz w:val="24"/>
          <w:szCs w:val="24"/>
          <w:vertAlign w:val="subscript"/>
        </w:rPr>
        <w:t>10</w:t>
      </w:r>
      <w:r w:rsidRPr="00486859">
        <w:rPr>
          <w:rFonts w:ascii="Times New Roman" w:hAnsi="Times New Roman" w:cs="Times New Roman"/>
          <w:kern w:val="0"/>
          <w:sz w:val="24"/>
          <w:szCs w:val="24"/>
        </w:rPr>
        <w:t xml:space="preserve"> concentrations at home addresses of 46,007 mothers by eight environmental scenarios (ES1-ES8) in the 1st simulation (blue boxes for true exposure; yellow and red boxes for predicted exposure with complete and incomplete addresses, respectively).</w:t>
      </w:r>
      <w:r w:rsidRPr="00486859">
        <w:rPr>
          <w:rFonts w:ascii="Times New Roman" w:hAnsi="Times New Roman" w:cs="Times New Roman"/>
          <w:b/>
          <w:kern w:val="0"/>
          <w:sz w:val="24"/>
          <w:szCs w:val="24"/>
        </w:rPr>
        <w:t xml:space="preserve"> </w:t>
      </w:r>
    </w:p>
    <w:p w14:paraId="1D0362D7" w14:textId="05BFC388" w:rsidR="00866302" w:rsidRDefault="008A1B9D" w:rsidP="007F044A">
      <w:pPr>
        <w:spacing w:line="480" w:lineRule="auto"/>
        <w:jc w:val="left"/>
        <w:rPr>
          <w:rFonts w:ascii="Times New Roman" w:eastAsia="맑은 고딕" w:hAnsi="Times New Roman" w:cs="Times New Roman"/>
          <w:sz w:val="24"/>
          <w:szCs w:val="24"/>
          <w:lang w:val="en-GB"/>
        </w:rPr>
      </w:pPr>
      <w:r w:rsidRPr="008A1B9D">
        <w:rPr>
          <w:rFonts w:ascii="Times New Roman" w:hAnsi="Times New Roman" w:cs="Times New Roman"/>
          <w:b/>
          <w:sz w:val="24"/>
          <w:szCs w:val="24"/>
        </w:rPr>
        <w:lastRenderedPageBreak/>
        <w:t>Table 1.</w:t>
      </w:r>
      <w:r w:rsidRPr="008A1B9D">
        <w:rPr>
          <w:rFonts w:ascii="Times New Roman" w:hAnsi="Times New Roman" w:cs="Times New Roman"/>
          <w:sz w:val="24"/>
          <w:szCs w:val="24"/>
        </w:rPr>
        <w:t xml:space="preserve"> Spatial characteristics of eight environmental scenarios </w:t>
      </w:r>
      <w:r w:rsidR="008366E3">
        <w:rPr>
          <w:rFonts w:ascii="Times New Roman" w:hAnsi="Times New Roman" w:cs="Times New Roman"/>
          <w:sz w:val="24"/>
          <w:szCs w:val="24"/>
        </w:rPr>
        <w:t>(ESs) based on</w:t>
      </w:r>
      <w:r w:rsidRPr="008A1B9D">
        <w:rPr>
          <w:rFonts w:ascii="Times New Roman" w:hAnsi="Times New Roman" w:cs="Times New Roman"/>
          <w:sz w:val="24"/>
          <w:szCs w:val="24"/>
        </w:rPr>
        <w:t xml:space="preserve"> their </w:t>
      </w:r>
      <w:r w:rsidR="008366E3">
        <w:rPr>
          <w:rFonts w:ascii="Times New Roman" w:hAnsi="Times New Roman" w:cs="Times New Roman"/>
          <w:sz w:val="24"/>
          <w:szCs w:val="24"/>
        </w:rPr>
        <w:t xml:space="preserve">variability components and </w:t>
      </w:r>
      <w:r w:rsidRPr="008A1B9D">
        <w:rPr>
          <w:rFonts w:ascii="Times New Roman" w:hAnsi="Times New Roman" w:cs="Times New Roman"/>
          <w:sz w:val="24"/>
          <w:szCs w:val="24"/>
        </w:rPr>
        <w:t>variance parameters used for simulating true PM</w:t>
      </w:r>
      <w:r w:rsidRPr="008A1B9D">
        <w:rPr>
          <w:rFonts w:ascii="Times New Roman" w:hAnsi="Times New Roman" w:cs="Times New Roman"/>
          <w:sz w:val="24"/>
          <w:szCs w:val="24"/>
          <w:vertAlign w:val="subscript"/>
        </w:rPr>
        <w:t>10</w:t>
      </w:r>
      <w:r w:rsidRPr="008A1B9D">
        <w:rPr>
          <w:rFonts w:ascii="Times New Roman" w:hAnsi="Times New Roman" w:cs="Times New Roman"/>
          <w:sz w:val="24"/>
          <w:szCs w:val="24"/>
        </w:rPr>
        <w:t xml:space="preserve"> annual average concentrations </w:t>
      </w:r>
    </w:p>
    <w:tbl>
      <w:tblPr>
        <w:tblStyle w:val="aa"/>
        <w:tblW w:w="9072" w:type="dxa"/>
        <w:tblInd w:w="0" w:type="dxa"/>
        <w:tblLayout w:type="fixed"/>
        <w:tblLook w:val="04A0" w:firstRow="1" w:lastRow="0" w:firstColumn="1" w:lastColumn="0" w:noHBand="0" w:noVBand="1"/>
      </w:tblPr>
      <w:tblGrid>
        <w:gridCol w:w="1418"/>
        <w:gridCol w:w="1176"/>
        <w:gridCol w:w="1234"/>
        <w:gridCol w:w="1417"/>
        <w:gridCol w:w="1275"/>
        <w:gridCol w:w="1276"/>
        <w:gridCol w:w="1276"/>
      </w:tblGrid>
      <w:tr w:rsidR="00866302" w:rsidRPr="008A1B9D" w14:paraId="5D21DA30" w14:textId="77777777" w:rsidTr="00866302">
        <w:tc>
          <w:tcPr>
            <w:tcW w:w="1418" w:type="dxa"/>
            <w:vMerge w:val="restart"/>
            <w:tcBorders>
              <w:top w:val="single" w:sz="4" w:space="0" w:color="auto"/>
              <w:left w:val="nil"/>
              <w:bottom w:val="nil"/>
              <w:right w:val="nil"/>
            </w:tcBorders>
            <w:vAlign w:val="center"/>
            <w:hideMark/>
          </w:tcPr>
          <w:p w14:paraId="47A782CE" w14:textId="72111603"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w:t>
            </w:r>
          </w:p>
        </w:tc>
        <w:tc>
          <w:tcPr>
            <w:tcW w:w="3827" w:type="dxa"/>
            <w:gridSpan w:val="3"/>
            <w:tcBorders>
              <w:top w:val="single" w:sz="4" w:space="0" w:color="auto"/>
              <w:left w:val="nil"/>
              <w:bottom w:val="nil"/>
              <w:right w:val="nil"/>
            </w:tcBorders>
            <w:vAlign w:val="center"/>
            <w:hideMark/>
          </w:tcPr>
          <w:p w14:paraId="0051EF9B" w14:textId="0F8C936A" w:rsidR="00866302" w:rsidRPr="008A1B9D" w:rsidRDefault="008366E3" w:rsidP="0082056D">
            <w:pPr>
              <w:spacing w:line="480" w:lineRule="auto"/>
              <w:jc w:val="center"/>
              <w:rPr>
                <w:rFonts w:ascii="Times New Roman" w:hAnsi="Times New Roman" w:cs="Times New Roman"/>
                <w:sz w:val="24"/>
                <w:szCs w:val="24"/>
              </w:rPr>
            </w:pPr>
            <w:r>
              <w:rPr>
                <w:rFonts w:ascii="Times New Roman" w:eastAsia="맑은 고딕" w:hAnsi="Times New Roman" w:cs="Times New Roman"/>
                <w:sz w:val="24"/>
                <w:szCs w:val="24"/>
                <w:lang w:val="en-GB"/>
              </w:rPr>
              <w:t>Variability component</w:t>
            </w:r>
            <w:r w:rsidR="00866302" w:rsidRPr="008A1B9D">
              <w:rPr>
                <w:rFonts w:ascii="Times New Roman" w:eastAsia="맑은 고딕" w:hAnsi="Times New Roman" w:cs="Times New Roman"/>
                <w:sz w:val="24"/>
                <w:szCs w:val="24"/>
                <w:vertAlign w:val="superscript"/>
                <w:lang w:val="en-GB"/>
              </w:rPr>
              <w:t>a</w:t>
            </w:r>
          </w:p>
        </w:tc>
        <w:tc>
          <w:tcPr>
            <w:tcW w:w="3827" w:type="dxa"/>
            <w:gridSpan w:val="3"/>
            <w:tcBorders>
              <w:top w:val="single" w:sz="4" w:space="0" w:color="auto"/>
              <w:left w:val="nil"/>
              <w:bottom w:val="nil"/>
              <w:right w:val="nil"/>
            </w:tcBorders>
            <w:vAlign w:val="center"/>
            <w:hideMark/>
          </w:tcPr>
          <w:p w14:paraId="6261CDD2" w14:textId="30673163"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Variance parameter</w:t>
            </w:r>
          </w:p>
        </w:tc>
      </w:tr>
      <w:tr w:rsidR="00866302" w:rsidRPr="008A1B9D" w14:paraId="0B1AD10C" w14:textId="77777777" w:rsidTr="00866302">
        <w:tc>
          <w:tcPr>
            <w:tcW w:w="1418" w:type="dxa"/>
            <w:vMerge/>
            <w:tcBorders>
              <w:top w:val="nil"/>
              <w:left w:val="nil"/>
              <w:bottom w:val="single" w:sz="4" w:space="0" w:color="auto"/>
              <w:right w:val="nil"/>
            </w:tcBorders>
            <w:vAlign w:val="center"/>
            <w:hideMark/>
          </w:tcPr>
          <w:p w14:paraId="76BC570D" w14:textId="77777777" w:rsidR="00866302" w:rsidRPr="008A1B9D" w:rsidRDefault="00866302" w:rsidP="00866302">
            <w:pPr>
              <w:widowControl/>
              <w:wordWrap/>
              <w:autoSpaceDE/>
              <w:autoSpaceDN/>
              <w:spacing w:line="480" w:lineRule="auto"/>
              <w:jc w:val="center"/>
              <w:rPr>
                <w:rFonts w:ascii="Times New Roman" w:hAnsi="Times New Roman" w:cs="Times New Roman"/>
                <w:sz w:val="24"/>
                <w:szCs w:val="24"/>
              </w:rPr>
            </w:pPr>
          </w:p>
        </w:tc>
        <w:tc>
          <w:tcPr>
            <w:tcW w:w="1176" w:type="dxa"/>
            <w:tcBorders>
              <w:top w:val="nil"/>
              <w:left w:val="nil"/>
              <w:bottom w:val="single" w:sz="4" w:space="0" w:color="auto"/>
              <w:right w:val="nil"/>
            </w:tcBorders>
            <w:vAlign w:val="center"/>
            <w:hideMark/>
          </w:tcPr>
          <w:p w14:paraId="4A9B0599" w14:textId="77777777"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Mean</w:t>
            </w:r>
          </w:p>
          <w:p w14:paraId="326471FA" w14:textId="3832AAC7"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structure</w:t>
            </w:r>
          </w:p>
        </w:tc>
        <w:tc>
          <w:tcPr>
            <w:tcW w:w="1234" w:type="dxa"/>
            <w:tcBorders>
              <w:top w:val="nil"/>
              <w:left w:val="nil"/>
              <w:bottom w:val="single" w:sz="4" w:space="0" w:color="auto"/>
              <w:right w:val="nil"/>
            </w:tcBorders>
            <w:vAlign w:val="center"/>
            <w:hideMark/>
          </w:tcPr>
          <w:p w14:paraId="52755F28" w14:textId="2E0D4CE2"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Spatial variability</w:t>
            </w:r>
          </w:p>
        </w:tc>
        <w:tc>
          <w:tcPr>
            <w:tcW w:w="1417" w:type="dxa"/>
            <w:tcBorders>
              <w:top w:val="nil"/>
              <w:left w:val="nil"/>
              <w:bottom w:val="single" w:sz="4" w:space="0" w:color="auto"/>
              <w:right w:val="nil"/>
            </w:tcBorders>
            <w:vAlign w:val="center"/>
            <w:hideMark/>
          </w:tcPr>
          <w:p w14:paraId="7BD06B7A" w14:textId="18645047"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Non-spatial variability</w:t>
            </w:r>
          </w:p>
        </w:tc>
        <w:tc>
          <w:tcPr>
            <w:tcW w:w="1275" w:type="dxa"/>
            <w:tcBorders>
              <w:top w:val="nil"/>
              <w:left w:val="nil"/>
              <w:bottom w:val="single" w:sz="4" w:space="0" w:color="auto"/>
              <w:right w:val="nil"/>
            </w:tcBorders>
            <w:vAlign w:val="center"/>
            <w:hideMark/>
          </w:tcPr>
          <w:p w14:paraId="03E55C09" w14:textId="50610EA5"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Nugget</w:t>
            </w:r>
          </w:p>
        </w:tc>
        <w:tc>
          <w:tcPr>
            <w:tcW w:w="1276" w:type="dxa"/>
            <w:tcBorders>
              <w:top w:val="nil"/>
              <w:left w:val="nil"/>
              <w:bottom w:val="single" w:sz="4" w:space="0" w:color="auto"/>
              <w:right w:val="nil"/>
            </w:tcBorders>
            <w:vAlign w:val="center"/>
            <w:hideMark/>
          </w:tcPr>
          <w:p w14:paraId="110877ED" w14:textId="40FC5187"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Partial sill</w:t>
            </w:r>
          </w:p>
        </w:tc>
        <w:tc>
          <w:tcPr>
            <w:tcW w:w="1276" w:type="dxa"/>
            <w:tcBorders>
              <w:top w:val="nil"/>
              <w:left w:val="nil"/>
              <w:bottom w:val="single" w:sz="4" w:space="0" w:color="auto"/>
              <w:right w:val="nil"/>
            </w:tcBorders>
            <w:vAlign w:val="center"/>
            <w:hideMark/>
          </w:tcPr>
          <w:p w14:paraId="0CED6A7C" w14:textId="1B027910"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Range (m)</w:t>
            </w:r>
          </w:p>
        </w:tc>
      </w:tr>
      <w:tr w:rsidR="00866302" w:rsidRPr="008A1B9D" w14:paraId="6EED4B1B" w14:textId="77777777" w:rsidTr="00866302">
        <w:tc>
          <w:tcPr>
            <w:tcW w:w="1418" w:type="dxa"/>
            <w:tcBorders>
              <w:top w:val="single" w:sz="4" w:space="0" w:color="auto"/>
              <w:left w:val="nil"/>
              <w:bottom w:val="nil"/>
              <w:right w:val="nil"/>
            </w:tcBorders>
            <w:vAlign w:val="center"/>
            <w:hideMark/>
          </w:tcPr>
          <w:p w14:paraId="1ED25D1A"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ES1</w:t>
            </w:r>
          </w:p>
        </w:tc>
        <w:tc>
          <w:tcPr>
            <w:tcW w:w="1176" w:type="dxa"/>
            <w:tcBorders>
              <w:top w:val="single" w:sz="4" w:space="0" w:color="auto"/>
              <w:left w:val="nil"/>
              <w:bottom w:val="nil"/>
              <w:right w:val="nil"/>
            </w:tcBorders>
            <w:vAlign w:val="center"/>
            <w:hideMark/>
          </w:tcPr>
          <w:p w14:paraId="074A7A94" w14:textId="3445B440"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None</w:t>
            </w:r>
          </w:p>
        </w:tc>
        <w:tc>
          <w:tcPr>
            <w:tcW w:w="1234" w:type="dxa"/>
            <w:tcBorders>
              <w:top w:val="single" w:sz="4" w:space="0" w:color="auto"/>
              <w:left w:val="nil"/>
              <w:bottom w:val="nil"/>
              <w:right w:val="nil"/>
            </w:tcBorders>
            <w:vAlign w:val="center"/>
            <w:hideMark/>
          </w:tcPr>
          <w:p w14:paraId="4F4D21DB" w14:textId="10F263AE"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Dominant</w:t>
            </w:r>
          </w:p>
        </w:tc>
        <w:tc>
          <w:tcPr>
            <w:tcW w:w="1417" w:type="dxa"/>
            <w:tcBorders>
              <w:top w:val="single" w:sz="4" w:space="0" w:color="auto"/>
              <w:left w:val="nil"/>
              <w:bottom w:val="nil"/>
              <w:right w:val="nil"/>
            </w:tcBorders>
            <w:vAlign w:val="center"/>
            <w:hideMark/>
          </w:tcPr>
          <w:p w14:paraId="5D18C133" w14:textId="5A9CFCDD"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Little</w:t>
            </w:r>
          </w:p>
        </w:tc>
        <w:tc>
          <w:tcPr>
            <w:tcW w:w="1275" w:type="dxa"/>
            <w:tcBorders>
              <w:top w:val="single" w:sz="4" w:space="0" w:color="auto"/>
              <w:left w:val="nil"/>
              <w:bottom w:val="nil"/>
              <w:right w:val="nil"/>
            </w:tcBorders>
            <w:vAlign w:val="center"/>
            <w:hideMark/>
          </w:tcPr>
          <w:p w14:paraId="19B897EC" w14:textId="3019EACB"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1.00</w:t>
            </w:r>
          </w:p>
        </w:tc>
        <w:tc>
          <w:tcPr>
            <w:tcW w:w="1276" w:type="dxa"/>
            <w:tcBorders>
              <w:top w:val="single" w:sz="4" w:space="0" w:color="auto"/>
              <w:left w:val="nil"/>
              <w:bottom w:val="nil"/>
              <w:right w:val="nil"/>
            </w:tcBorders>
            <w:vAlign w:val="center"/>
            <w:hideMark/>
          </w:tcPr>
          <w:p w14:paraId="59A8FCC5" w14:textId="6028EEB3"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30.94</w:t>
            </w:r>
          </w:p>
        </w:tc>
        <w:tc>
          <w:tcPr>
            <w:tcW w:w="1276" w:type="dxa"/>
            <w:tcBorders>
              <w:top w:val="single" w:sz="4" w:space="0" w:color="auto"/>
              <w:left w:val="nil"/>
              <w:bottom w:val="nil"/>
              <w:right w:val="nil"/>
            </w:tcBorders>
            <w:vAlign w:val="center"/>
            <w:hideMark/>
          </w:tcPr>
          <w:p w14:paraId="42F5E8B5" w14:textId="2911CCA1"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5,885</w:t>
            </w:r>
          </w:p>
        </w:tc>
      </w:tr>
      <w:tr w:rsidR="00866302" w:rsidRPr="008A1B9D" w14:paraId="279C0580" w14:textId="77777777" w:rsidTr="00866302">
        <w:tc>
          <w:tcPr>
            <w:tcW w:w="1418" w:type="dxa"/>
            <w:tcBorders>
              <w:top w:val="nil"/>
              <w:left w:val="nil"/>
              <w:bottom w:val="nil"/>
              <w:right w:val="nil"/>
            </w:tcBorders>
            <w:vAlign w:val="center"/>
            <w:hideMark/>
          </w:tcPr>
          <w:p w14:paraId="20674578"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ES2</w:t>
            </w:r>
          </w:p>
        </w:tc>
        <w:tc>
          <w:tcPr>
            <w:tcW w:w="1176" w:type="dxa"/>
            <w:tcBorders>
              <w:top w:val="nil"/>
              <w:left w:val="nil"/>
              <w:bottom w:val="nil"/>
              <w:right w:val="nil"/>
            </w:tcBorders>
            <w:vAlign w:val="center"/>
            <w:hideMark/>
          </w:tcPr>
          <w:p w14:paraId="34E0CD68" w14:textId="5E807EAC"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None</w:t>
            </w:r>
          </w:p>
        </w:tc>
        <w:tc>
          <w:tcPr>
            <w:tcW w:w="1234" w:type="dxa"/>
            <w:tcBorders>
              <w:top w:val="nil"/>
              <w:left w:val="nil"/>
              <w:bottom w:val="nil"/>
              <w:right w:val="nil"/>
            </w:tcBorders>
            <w:vAlign w:val="center"/>
            <w:hideMark/>
          </w:tcPr>
          <w:p w14:paraId="2F34ED31" w14:textId="48C6ED6C"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14:paraId="1C7C458C" w14:textId="1A7C802A"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275" w:type="dxa"/>
            <w:tcBorders>
              <w:top w:val="nil"/>
              <w:left w:val="nil"/>
              <w:bottom w:val="nil"/>
              <w:right w:val="nil"/>
            </w:tcBorders>
            <w:vAlign w:val="center"/>
            <w:hideMark/>
          </w:tcPr>
          <w:p w14:paraId="6684D00B" w14:textId="076DD1E7"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6.86</w:t>
            </w:r>
          </w:p>
        </w:tc>
        <w:tc>
          <w:tcPr>
            <w:tcW w:w="1276" w:type="dxa"/>
            <w:tcBorders>
              <w:top w:val="nil"/>
              <w:left w:val="nil"/>
              <w:bottom w:val="nil"/>
              <w:right w:val="nil"/>
            </w:tcBorders>
            <w:vAlign w:val="center"/>
            <w:hideMark/>
          </w:tcPr>
          <w:p w14:paraId="102E1B14" w14:textId="5A8D66B4"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28.98</w:t>
            </w:r>
          </w:p>
        </w:tc>
        <w:tc>
          <w:tcPr>
            <w:tcW w:w="1276" w:type="dxa"/>
            <w:tcBorders>
              <w:top w:val="nil"/>
              <w:left w:val="nil"/>
              <w:bottom w:val="nil"/>
              <w:right w:val="nil"/>
            </w:tcBorders>
            <w:vAlign w:val="center"/>
            <w:hideMark/>
          </w:tcPr>
          <w:p w14:paraId="53D18304" w14:textId="7CFDFA64"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9,609</w:t>
            </w:r>
          </w:p>
        </w:tc>
      </w:tr>
      <w:tr w:rsidR="00866302" w:rsidRPr="008A1B9D" w14:paraId="11B61289" w14:textId="77777777" w:rsidTr="00866302">
        <w:tc>
          <w:tcPr>
            <w:tcW w:w="1418" w:type="dxa"/>
            <w:tcBorders>
              <w:top w:val="nil"/>
              <w:left w:val="nil"/>
              <w:bottom w:val="nil"/>
              <w:right w:val="nil"/>
            </w:tcBorders>
            <w:vAlign w:val="center"/>
            <w:hideMark/>
          </w:tcPr>
          <w:p w14:paraId="278BB932"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ES3</w:t>
            </w:r>
          </w:p>
        </w:tc>
        <w:tc>
          <w:tcPr>
            <w:tcW w:w="1176" w:type="dxa"/>
            <w:tcBorders>
              <w:top w:val="nil"/>
              <w:left w:val="nil"/>
              <w:bottom w:val="nil"/>
              <w:right w:val="nil"/>
            </w:tcBorders>
            <w:vAlign w:val="center"/>
            <w:hideMark/>
          </w:tcPr>
          <w:p w14:paraId="364C87C2" w14:textId="78E42563"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None</w:t>
            </w:r>
          </w:p>
        </w:tc>
        <w:tc>
          <w:tcPr>
            <w:tcW w:w="1234" w:type="dxa"/>
            <w:tcBorders>
              <w:top w:val="nil"/>
              <w:left w:val="nil"/>
              <w:bottom w:val="nil"/>
              <w:right w:val="nil"/>
            </w:tcBorders>
            <w:vAlign w:val="center"/>
            <w:hideMark/>
          </w:tcPr>
          <w:p w14:paraId="3100FA17" w14:textId="0C602332"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417" w:type="dxa"/>
            <w:tcBorders>
              <w:top w:val="nil"/>
              <w:left w:val="nil"/>
              <w:bottom w:val="nil"/>
              <w:right w:val="nil"/>
            </w:tcBorders>
            <w:vAlign w:val="center"/>
            <w:hideMark/>
          </w:tcPr>
          <w:p w14:paraId="0D870B51" w14:textId="3F1C4CDD"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275" w:type="dxa"/>
            <w:tcBorders>
              <w:top w:val="nil"/>
              <w:left w:val="nil"/>
              <w:bottom w:val="nil"/>
              <w:right w:val="nil"/>
            </w:tcBorders>
            <w:vAlign w:val="center"/>
            <w:hideMark/>
          </w:tcPr>
          <w:p w14:paraId="10C9D66E" w14:textId="44D79E5D"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11.51</w:t>
            </w:r>
          </w:p>
        </w:tc>
        <w:tc>
          <w:tcPr>
            <w:tcW w:w="1276" w:type="dxa"/>
            <w:tcBorders>
              <w:top w:val="nil"/>
              <w:left w:val="nil"/>
              <w:bottom w:val="nil"/>
              <w:right w:val="nil"/>
            </w:tcBorders>
            <w:vAlign w:val="center"/>
            <w:hideMark/>
          </w:tcPr>
          <w:p w14:paraId="2A33EFB0" w14:textId="0B6D8CE6"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34.71</w:t>
            </w:r>
          </w:p>
        </w:tc>
        <w:tc>
          <w:tcPr>
            <w:tcW w:w="1276" w:type="dxa"/>
            <w:tcBorders>
              <w:top w:val="nil"/>
              <w:left w:val="nil"/>
              <w:bottom w:val="nil"/>
              <w:right w:val="nil"/>
            </w:tcBorders>
            <w:vAlign w:val="center"/>
            <w:hideMark/>
          </w:tcPr>
          <w:p w14:paraId="257EEF7B" w14:textId="473403A0"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20,355</w:t>
            </w:r>
          </w:p>
        </w:tc>
      </w:tr>
      <w:tr w:rsidR="00866302" w:rsidRPr="008A1B9D" w14:paraId="18D56BF6" w14:textId="77777777" w:rsidTr="00866302">
        <w:tc>
          <w:tcPr>
            <w:tcW w:w="1418" w:type="dxa"/>
            <w:tcBorders>
              <w:top w:val="nil"/>
              <w:left w:val="nil"/>
              <w:bottom w:val="nil"/>
              <w:right w:val="nil"/>
            </w:tcBorders>
            <w:vAlign w:val="center"/>
            <w:hideMark/>
          </w:tcPr>
          <w:p w14:paraId="10F1C4E0"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ES4</w:t>
            </w:r>
          </w:p>
        </w:tc>
        <w:tc>
          <w:tcPr>
            <w:tcW w:w="1176" w:type="dxa"/>
            <w:tcBorders>
              <w:top w:val="nil"/>
              <w:left w:val="nil"/>
              <w:bottom w:val="nil"/>
              <w:right w:val="nil"/>
            </w:tcBorders>
            <w:vAlign w:val="center"/>
            <w:hideMark/>
          </w:tcPr>
          <w:p w14:paraId="261A7435" w14:textId="70FCD769"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None</w:t>
            </w:r>
          </w:p>
        </w:tc>
        <w:tc>
          <w:tcPr>
            <w:tcW w:w="1234" w:type="dxa"/>
            <w:tcBorders>
              <w:top w:val="nil"/>
              <w:left w:val="nil"/>
              <w:bottom w:val="nil"/>
              <w:right w:val="nil"/>
            </w:tcBorders>
            <w:vAlign w:val="center"/>
            <w:hideMark/>
          </w:tcPr>
          <w:p w14:paraId="5FE8DCE2" w14:textId="7F008DB3"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Little</w:t>
            </w:r>
          </w:p>
        </w:tc>
        <w:tc>
          <w:tcPr>
            <w:tcW w:w="1417" w:type="dxa"/>
            <w:tcBorders>
              <w:top w:val="nil"/>
              <w:left w:val="nil"/>
              <w:bottom w:val="nil"/>
              <w:right w:val="nil"/>
            </w:tcBorders>
            <w:vAlign w:val="center"/>
            <w:hideMark/>
          </w:tcPr>
          <w:p w14:paraId="036EBCD2" w14:textId="32A3B990"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Dominant</w:t>
            </w:r>
          </w:p>
        </w:tc>
        <w:tc>
          <w:tcPr>
            <w:tcW w:w="1275" w:type="dxa"/>
            <w:tcBorders>
              <w:top w:val="nil"/>
              <w:left w:val="nil"/>
              <w:bottom w:val="nil"/>
              <w:right w:val="nil"/>
            </w:tcBorders>
            <w:vAlign w:val="center"/>
            <w:hideMark/>
          </w:tcPr>
          <w:p w14:paraId="4A4E7B49" w14:textId="77DE0F53"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22.00</w:t>
            </w:r>
          </w:p>
        </w:tc>
        <w:tc>
          <w:tcPr>
            <w:tcW w:w="1276" w:type="dxa"/>
            <w:tcBorders>
              <w:top w:val="nil"/>
              <w:left w:val="nil"/>
              <w:bottom w:val="nil"/>
              <w:right w:val="nil"/>
            </w:tcBorders>
            <w:vAlign w:val="center"/>
            <w:hideMark/>
          </w:tcPr>
          <w:p w14:paraId="3FDC85CC" w14:textId="7898D4E9"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13.77</w:t>
            </w:r>
          </w:p>
        </w:tc>
        <w:tc>
          <w:tcPr>
            <w:tcW w:w="1276" w:type="dxa"/>
            <w:tcBorders>
              <w:top w:val="nil"/>
              <w:left w:val="nil"/>
              <w:bottom w:val="nil"/>
              <w:right w:val="nil"/>
            </w:tcBorders>
            <w:vAlign w:val="center"/>
            <w:hideMark/>
          </w:tcPr>
          <w:p w14:paraId="0A05BAA1" w14:textId="469D8621"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27,000</w:t>
            </w:r>
          </w:p>
        </w:tc>
      </w:tr>
      <w:tr w:rsidR="00866302" w:rsidRPr="008A1B9D" w14:paraId="132F1C98" w14:textId="77777777" w:rsidTr="00866302">
        <w:tc>
          <w:tcPr>
            <w:tcW w:w="1418" w:type="dxa"/>
            <w:tcBorders>
              <w:top w:val="nil"/>
              <w:left w:val="nil"/>
              <w:bottom w:val="nil"/>
              <w:right w:val="nil"/>
            </w:tcBorders>
            <w:vAlign w:val="center"/>
            <w:hideMark/>
          </w:tcPr>
          <w:p w14:paraId="4E9B7C0E"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ES5</w:t>
            </w:r>
          </w:p>
        </w:tc>
        <w:tc>
          <w:tcPr>
            <w:tcW w:w="1176" w:type="dxa"/>
            <w:tcBorders>
              <w:top w:val="nil"/>
              <w:left w:val="nil"/>
              <w:bottom w:val="nil"/>
              <w:right w:val="nil"/>
            </w:tcBorders>
            <w:vAlign w:val="center"/>
            <w:hideMark/>
          </w:tcPr>
          <w:p w14:paraId="3DF30E10" w14:textId="378934B3"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Moderate</w:t>
            </w:r>
          </w:p>
        </w:tc>
        <w:tc>
          <w:tcPr>
            <w:tcW w:w="1234" w:type="dxa"/>
            <w:tcBorders>
              <w:top w:val="nil"/>
              <w:left w:val="nil"/>
              <w:bottom w:val="nil"/>
              <w:right w:val="nil"/>
            </w:tcBorders>
            <w:vAlign w:val="center"/>
            <w:hideMark/>
          </w:tcPr>
          <w:p w14:paraId="306F41A6" w14:textId="0E9C420E"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14:paraId="37363BDF" w14:textId="37C0D6A1"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275" w:type="dxa"/>
            <w:tcBorders>
              <w:top w:val="nil"/>
              <w:left w:val="nil"/>
              <w:bottom w:val="nil"/>
              <w:right w:val="nil"/>
            </w:tcBorders>
            <w:vAlign w:val="center"/>
            <w:hideMark/>
          </w:tcPr>
          <w:p w14:paraId="36A3A730" w14:textId="4F5589AD"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1.00</w:t>
            </w:r>
          </w:p>
        </w:tc>
        <w:tc>
          <w:tcPr>
            <w:tcW w:w="1276" w:type="dxa"/>
            <w:tcBorders>
              <w:top w:val="nil"/>
              <w:left w:val="nil"/>
              <w:bottom w:val="nil"/>
              <w:right w:val="nil"/>
            </w:tcBorders>
            <w:vAlign w:val="center"/>
            <w:hideMark/>
          </w:tcPr>
          <w:p w14:paraId="3F51B9B9" w14:textId="5F6AA211"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16.98</w:t>
            </w:r>
          </w:p>
        </w:tc>
        <w:tc>
          <w:tcPr>
            <w:tcW w:w="1276" w:type="dxa"/>
            <w:tcBorders>
              <w:top w:val="nil"/>
              <w:left w:val="nil"/>
              <w:bottom w:val="nil"/>
              <w:right w:val="nil"/>
            </w:tcBorders>
            <w:vAlign w:val="center"/>
            <w:hideMark/>
          </w:tcPr>
          <w:p w14:paraId="3D4ECD84" w14:textId="3DEE2AAA"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2,524</w:t>
            </w:r>
          </w:p>
        </w:tc>
      </w:tr>
      <w:tr w:rsidR="00866302" w:rsidRPr="008A1B9D" w14:paraId="6EDAC171" w14:textId="77777777" w:rsidTr="00866302">
        <w:tc>
          <w:tcPr>
            <w:tcW w:w="1418" w:type="dxa"/>
            <w:tcBorders>
              <w:top w:val="nil"/>
              <w:left w:val="nil"/>
              <w:bottom w:val="nil"/>
              <w:right w:val="nil"/>
            </w:tcBorders>
            <w:vAlign w:val="center"/>
            <w:hideMark/>
          </w:tcPr>
          <w:p w14:paraId="1168AC51"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ES6</w:t>
            </w:r>
          </w:p>
        </w:tc>
        <w:tc>
          <w:tcPr>
            <w:tcW w:w="1176" w:type="dxa"/>
            <w:tcBorders>
              <w:top w:val="nil"/>
              <w:left w:val="nil"/>
              <w:bottom w:val="nil"/>
              <w:right w:val="nil"/>
            </w:tcBorders>
            <w:vAlign w:val="center"/>
            <w:hideMark/>
          </w:tcPr>
          <w:p w14:paraId="77A762A2" w14:textId="40C2BA71"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Moderate</w:t>
            </w:r>
          </w:p>
        </w:tc>
        <w:tc>
          <w:tcPr>
            <w:tcW w:w="1234" w:type="dxa"/>
            <w:tcBorders>
              <w:top w:val="nil"/>
              <w:left w:val="nil"/>
              <w:bottom w:val="nil"/>
              <w:right w:val="nil"/>
            </w:tcBorders>
            <w:vAlign w:val="center"/>
            <w:hideMark/>
          </w:tcPr>
          <w:p w14:paraId="6B7FDE6E" w14:textId="41BBBBF3"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417" w:type="dxa"/>
            <w:tcBorders>
              <w:top w:val="nil"/>
              <w:left w:val="nil"/>
              <w:bottom w:val="nil"/>
              <w:right w:val="nil"/>
            </w:tcBorders>
            <w:vAlign w:val="center"/>
            <w:hideMark/>
          </w:tcPr>
          <w:p w14:paraId="23850C49" w14:textId="076F8CF8"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275" w:type="dxa"/>
            <w:tcBorders>
              <w:top w:val="nil"/>
              <w:left w:val="nil"/>
              <w:bottom w:val="nil"/>
              <w:right w:val="nil"/>
            </w:tcBorders>
            <w:vAlign w:val="center"/>
            <w:hideMark/>
          </w:tcPr>
          <w:p w14:paraId="42351CC5" w14:textId="73883E92"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6.86</w:t>
            </w:r>
          </w:p>
        </w:tc>
        <w:tc>
          <w:tcPr>
            <w:tcW w:w="1276" w:type="dxa"/>
            <w:tcBorders>
              <w:top w:val="nil"/>
              <w:left w:val="nil"/>
              <w:bottom w:val="nil"/>
              <w:right w:val="nil"/>
            </w:tcBorders>
            <w:vAlign w:val="center"/>
            <w:hideMark/>
          </w:tcPr>
          <w:p w14:paraId="0A9D79A7" w14:textId="2F90A22C"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12.17</w:t>
            </w:r>
          </w:p>
        </w:tc>
        <w:tc>
          <w:tcPr>
            <w:tcW w:w="1276" w:type="dxa"/>
            <w:tcBorders>
              <w:top w:val="nil"/>
              <w:left w:val="nil"/>
              <w:bottom w:val="nil"/>
              <w:right w:val="nil"/>
            </w:tcBorders>
            <w:vAlign w:val="center"/>
            <w:hideMark/>
          </w:tcPr>
          <w:p w14:paraId="5650A51A" w14:textId="4F5FEF87"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4,820</w:t>
            </w:r>
          </w:p>
        </w:tc>
      </w:tr>
      <w:tr w:rsidR="00866302" w:rsidRPr="008A1B9D" w14:paraId="7AAF0CDC" w14:textId="77777777" w:rsidTr="00866302">
        <w:tc>
          <w:tcPr>
            <w:tcW w:w="1418" w:type="dxa"/>
            <w:tcBorders>
              <w:top w:val="nil"/>
              <w:left w:val="nil"/>
              <w:bottom w:val="nil"/>
              <w:right w:val="nil"/>
            </w:tcBorders>
            <w:vAlign w:val="center"/>
            <w:hideMark/>
          </w:tcPr>
          <w:p w14:paraId="593BF493"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ES7</w:t>
            </w:r>
          </w:p>
        </w:tc>
        <w:tc>
          <w:tcPr>
            <w:tcW w:w="1176" w:type="dxa"/>
            <w:tcBorders>
              <w:top w:val="nil"/>
              <w:left w:val="nil"/>
              <w:bottom w:val="nil"/>
              <w:right w:val="nil"/>
            </w:tcBorders>
            <w:vAlign w:val="center"/>
            <w:hideMark/>
          </w:tcPr>
          <w:p w14:paraId="6C22943A" w14:textId="09075BD1"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Dominant</w:t>
            </w:r>
          </w:p>
        </w:tc>
        <w:tc>
          <w:tcPr>
            <w:tcW w:w="1234" w:type="dxa"/>
            <w:tcBorders>
              <w:top w:val="nil"/>
              <w:left w:val="nil"/>
              <w:bottom w:val="nil"/>
              <w:right w:val="nil"/>
            </w:tcBorders>
            <w:vAlign w:val="center"/>
            <w:hideMark/>
          </w:tcPr>
          <w:p w14:paraId="059D5356" w14:textId="6D68BE1B"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14:paraId="7F92AAD5" w14:textId="70DE04A2"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275" w:type="dxa"/>
            <w:tcBorders>
              <w:top w:val="nil"/>
              <w:left w:val="nil"/>
              <w:bottom w:val="nil"/>
              <w:right w:val="nil"/>
            </w:tcBorders>
            <w:vAlign w:val="center"/>
            <w:hideMark/>
          </w:tcPr>
          <w:p w14:paraId="38B0AE1B" w14:textId="546C8C3B"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1.00</w:t>
            </w:r>
          </w:p>
        </w:tc>
        <w:tc>
          <w:tcPr>
            <w:tcW w:w="1276" w:type="dxa"/>
            <w:tcBorders>
              <w:top w:val="nil"/>
              <w:left w:val="nil"/>
              <w:bottom w:val="nil"/>
              <w:right w:val="nil"/>
            </w:tcBorders>
            <w:vAlign w:val="center"/>
            <w:hideMark/>
          </w:tcPr>
          <w:p w14:paraId="6D141E0B" w14:textId="0DA607A5"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10.00</w:t>
            </w:r>
          </w:p>
        </w:tc>
        <w:tc>
          <w:tcPr>
            <w:tcW w:w="1276" w:type="dxa"/>
            <w:tcBorders>
              <w:top w:val="nil"/>
              <w:left w:val="nil"/>
              <w:bottom w:val="nil"/>
              <w:right w:val="nil"/>
            </w:tcBorders>
            <w:vAlign w:val="center"/>
            <w:hideMark/>
          </w:tcPr>
          <w:p w14:paraId="37D17CD7" w14:textId="098F50DE"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1,100</w:t>
            </w:r>
          </w:p>
        </w:tc>
      </w:tr>
      <w:tr w:rsidR="00866302" w:rsidRPr="008A1B9D" w14:paraId="51FFA006" w14:textId="77777777" w:rsidTr="00866302">
        <w:tc>
          <w:tcPr>
            <w:tcW w:w="1418" w:type="dxa"/>
            <w:tcBorders>
              <w:top w:val="nil"/>
              <w:left w:val="nil"/>
              <w:bottom w:val="single" w:sz="4" w:space="0" w:color="auto"/>
              <w:right w:val="nil"/>
            </w:tcBorders>
            <w:vAlign w:val="center"/>
            <w:hideMark/>
          </w:tcPr>
          <w:p w14:paraId="288D3C13" w14:textId="77777777" w:rsidR="00866302" w:rsidRPr="008A1B9D" w:rsidRDefault="00866302" w:rsidP="00500224">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ES8</w:t>
            </w:r>
          </w:p>
        </w:tc>
        <w:tc>
          <w:tcPr>
            <w:tcW w:w="1176" w:type="dxa"/>
            <w:tcBorders>
              <w:top w:val="nil"/>
              <w:left w:val="nil"/>
              <w:bottom w:val="single" w:sz="4" w:space="0" w:color="auto"/>
              <w:right w:val="nil"/>
            </w:tcBorders>
            <w:vAlign w:val="center"/>
            <w:hideMark/>
          </w:tcPr>
          <w:p w14:paraId="4D466AF6" w14:textId="0297035A"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Dominant</w:t>
            </w:r>
          </w:p>
        </w:tc>
        <w:tc>
          <w:tcPr>
            <w:tcW w:w="1234" w:type="dxa"/>
            <w:tcBorders>
              <w:top w:val="nil"/>
              <w:left w:val="nil"/>
              <w:bottom w:val="single" w:sz="4" w:space="0" w:color="auto"/>
              <w:right w:val="nil"/>
            </w:tcBorders>
            <w:vAlign w:val="center"/>
            <w:hideMark/>
          </w:tcPr>
          <w:p w14:paraId="218232D7" w14:textId="1A9BC7DC"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Low</w:t>
            </w:r>
          </w:p>
        </w:tc>
        <w:tc>
          <w:tcPr>
            <w:tcW w:w="1417" w:type="dxa"/>
            <w:tcBorders>
              <w:top w:val="nil"/>
              <w:left w:val="nil"/>
              <w:bottom w:val="single" w:sz="4" w:space="0" w:color="auto"/>
              <w:right w:val="nil"/>
            </w:tcBorders>
            <w:vAlign w:val="center"/>
            <w:hideMark/>
          </w:tcPr>
          <w:p w14:paraId="1AE522EC" w14:textId="210A7BD5" w:rsidR="00866302" w:rsidRPr="008A1B9D" w:rsidRDefault="00866302" w:rsidP="00866302">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High</w:t>
            </w:r>
          </w:p>
        </w:tc>
        <w:tc>
          <w:tcPr>
            <w:tcW w:w="1275" w:type="dxa"/>
            <w:tcBorders>
              <w:top w:val="nil"/>
              <w:left w:val="nil"/>
              <w:bottom w:val="single" w:sz="4" w:space="0" w:color="auto"/>
              <w:right w:val="nil"/>
            </w:tcBorders>
            <w:vAlign w:val="center"/>
            <w:hideMark/>
          </w:tcPr>
          <w:p w14:paraId="63796FC7" w14:textId="4AD1C053"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6.86</w:t>
            </w:r>
          </w:p>
        </w:tc>
        <w:tc>
          <w:tcPr>
            <w:tcW w:w="1276" w:type="dxa"/>
            <w:tcBorders>
              <w:top w:val="nil"/>
              <w:left w:val="nil"/>
              <w:bottom w:val="single" w:sz="4" w:space="0" w:color="auto"/>
              <w:right w:val="nil"/>
            </w:tcBorders>
            <w:vAlign w:val="center"/>
            <w:hideMark/>
          </w:tcPr>
          <w:p w14:paraId="44C22066" w14:textId="102EE9DA"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3.60</w:t>
            </w:r>
          </w:p>
        </w:tc>
        <w:tc>
          <w:tcPr>
            <w:tcW w:w="1276" w:type="dxa"/>
            <w:tcBorders>
              <w:top w:val="nil"/>
              <w:left w:val="nil"/>
              <w:bottom w:val="single" w:sz="4" w:space="0" w:color="auto"/>
              <w:right w:val="nil"/>
            </w:tcBorders>
            <w:vAlign w:val="center"/>
            <w:hideMark/>
          </w:tcPr>
          <w:p w14:paraId="6661D39A" w14:textId="63673B0D" w:rsidR="00866302" w:rsidRPr="008A1B9D" w:rsidRDefault="00866302" w:rsidP="00866302">
            <w:pPr>
              <w:spacing w:line="480" w:lineRule="auto"/>
              <w:jc w:val="center"/>
              <w:rPr>
                <w:rFonts w:ascii="Times New Roman" w:eastAsia="맑은 고딕" w:hAnsi="Times New Roman" w:cs="Times New Roman"/>
                <w:sz w:val="24"/>
                <w:szCs w:val="24"/>
                <w:lang w:val="en-GB"/>
              </w:rPr>
            </w:pPr>
            <w:r w:rsidRPr="008A1B9D">
              <w:rPr>
                <w:rFonts w:ascii="Times New Roman" w:hAnsi="Times New Roman" w:cs="Times New Roman"/>
                <w:sz w:val="24"/>
                <w:szCs w:val="24"/>
              </w:rPr>
              <w:t>1,004</w:t>
            </w:r>
          </w:p>
        </w:tc>
      </w:tr>
    </w:tbl>
    <w:p w14:paraId="48F438C5" w14:textId="1F00145D" w:rsidR="00305CEB" w:rsidRDefault="00866302" w:rsidP="00486859">
      <w:pPr>
        <w:spacing w:line="480" w:lineRule="auto"/>
        <w:jc w:val="left"/>
        <w:rPr>
          <w:rFonts w:ascii="Times New Roman" w:eastAsia="맑은 고딕" w:hAnsi="Times New Roman" w:cs="Times New Roman"/>
          <w:sz w:val="24"/>
          <w:szCs w:val="24"/>
        </w:rPr>
      </w:pPr>
      <w:r w:rsidRPr="008A1B9D">
        <w:rPr>
          <w:rFonts w:ascii="Times New Roman" w:eastAsia="맑은 고딕" w:hAnsi="Times New Roman" w:cs="Times New Roman"/>
          <w:sz w:val="24"/>
          <w:szCs w:val="24"/>
          <w:vertAlign w:val="superscript"/>
          <w:lang w:val="en-GB"/>
        </w:rPr>
        <w:t>a</w:t>
      </w:r>
      <w:r w:rsidR="008366E3" w:rsidRPr="00500224">
        <w:rPr>
          <w:rFonts w:ascii="Times New Roman" w:eastAsia="맑은 고딕" w:hAnsi="Times New Roman" w:cs="Times New Roman"/>
          <w:sz w:val="24"/>
          <w:szCs w:val="24"/>
          <w:lang w:val="en-GB"/>
        </w:rPr>
        <w:t xml:space="preserve">Spatial </w:t>
      </w:r>
      <w:r w:rsidR="008366E3">
        <w:rPr>
          <w:rFonts w:ascii="Times New Roman" w:eastAsia="맑은 고딕" w:hAnsi="Times New Roman" w:cs="Times New Roman"/>
          <w:sz w:val="24"/>
          <w:szCs w:val="24"/>
          <w:lang w:val="en-GB"/>
        </w:rPr>
        <w:t>characteristics determined</w:t>
      </w:r>
      <w:r w:rsidRPr="008A1B9D">
        <w:rPr>
          <w:rFonts w:ascii="Times New Roman" w:eastAsia="맑은 고딕" w:hAnsi="Times New Roman" w:cs="Times New Roman"/>
          <w:sz w:val="24"/>
          <w:szCs w:val="24"/>
          <w:lang w:val="en-GB"/>
        </w:rPr>
        <w:t xml:space="preserve"> by contribution of three variability components (mean structure, and spatial and non-spatial variability) to total variability</w:t>
      </w:r>
    </w:p>
    <w:p w14:paraId="26FFCD49" w14:textId="181C36F4" w:rsidR="00D76EFE" w:rsidRDefault="00D76EFE" w:rsidP="007F044A">
      <w:pPr>
        <w:spacing w:line="480" w:lineRule="auto"/>
        <w:jc w:val="left"/>
        <w:rPr>
          <w:rFonts w:ascii="Times New Roman" w:eastAsia="맑은 고딕" w:hAnsi="Times New Roman" w:cs="Times New Roman"/>
          <w:sz w:val="24"/>
          <w:szCs w:val="24"/>
        </w:rPr>
        <w:sectPr w:rsidR="00D76EFE" w:rsidSect="001C76EA">
          <w:footerReference w:type="default" r:id="rId11"/>
          <w:pgSz w:w="11906" w:h="16838"/>
          <w:pgMar w:top="1701" w:right="1440" w:bottom="1440" w:left="1440" w:header="851" w:footer="170" w:gutter="0"/>
          <w:lnNumType w:countBy="1" w:restart="continuous"/>
          <w:cols w:space="720"/>
          <w:docGrid w:linePitch="272"/>
        </w:sectPr>
      </w:pPr>
    </w:p>
    <w:p w14:paraId="77F01CF1" w14:textId="203B12E7" w:rsidR="00B738FE" w:rsidRDefault="00B738FE" w:rsidP="00383CC6">
      <w:pPr>
        <w:spacing w:line="480" w:lineRule="auto"/>
        <w:jc w:val="left"/>
        <w:rPr>
          <w:rFonts w:ascii="Times New Roman" w:hAnsi="Times New Roman" w:cs="Times New Roman"/>
          <w:sz w:val="24"/>
          <w:szCs w:val="24"/>
        </w:rPr>
      </w:pPr>
      <w:r w:rsidRPr="00BE07E1">
        <w:rPr>
          <w:rFonts w:ascii="Times New Roman" w:hAnsi="Times New Roman" w:cs="Times New Roman"/>
          <w:b/>
          <w:sz w:val="24"/>
          <w:szCs w:val="24"/>
        </w:rPr>
        <w:lastRenderedPageBreak/>
        <w:t>Table</w:t>
      </w:r>
      <w:r w:rsidR="00BE07E1" w:rsidRPr="00BE07E1">
        <w:rPr>
          <w:rFonts w:ascii="Times New Roman" w:hAnsi="Times New Roman" w:cs="Times New Roman"/>
          <w:b/>
          <w:sz w:val="24"/>
          <w:szCs w:val="24"/>
        </w:rPr>
        <w:t xml:space="preserve"> </w:t>
      </w:r>
      <w:r w:rsidR="00305CEB">
        <w:rPr>
          <w:rFonts w:ascii="Times New Roman" w:hAnsi="Times New Roman" w:cs="Times New Roman"/>
          <w:b/>
          <w:sz w:val="24"/>
          <w:szCs w:val="24"/>
        </w:rPr>
        <w:t>2</w:t>
      </w:r>
      <w:r w:rsidRPr="00BE07E1">
        <w:rPr>
          <w:rFonts w:ascii="Times New Roman" w:hAnsi="Times New Roman" w:cs="Times New Roman"/>
          <w:b/>
          <w:sz w:val="24"/>
          <w:szCs w:val="24"/>
        </w:rPr>
        <w:t>.</w:t>
      </w:r>
      <w:r w:rsidRPr="00B738FE">
        <w:rPr>
          <w:rFonts w:ascii="Times New Roman" w:hAnsi="Times New Roman" w:cs="Times New Roman"/>
          <w:sz w:val="24"/>
          <w:szCs w:val="24"/>
        </w:rPr>
        <w:t xml:space="preserve"> </w:t>
      </w:r>
      <w:r w:rsidR="007D067D">
        <w:rPr>
          <w:rFonts w:ascii="Times New Roman" w:hAnsi="Times New Roman" w:cs="Times New Roman"/>
          <w:sz w:val="24"/>
          <w:szCs w:val="24"/>
        </w:rPr>
        <w:t>Properties (</w:t>
      </w:r>
      <w:r w:rsidR="00477DBE">
        <w:rPr>
          <w:rFonts w:ascii="Times New Roman" w:hAnsi="Times New Roman" w:cs="Times New Roman"/>
          <w:sz w:val="24"/>
          <w:szCs w:val="24"/>
        </w:rPr>
        <w:t>B</w:t>
      </w:r>
      <w:r w:rsidR="007D067D">
        <w:rPr>
          <w:rFonts w:ascii="Times New Roman" w:hAnsi="Times New Roman" w:cs="Times New Roman"/>
          <w:sz w:val="24"/>
          <w:szCs w:val="24"/>
        </w:rPr>
        <w:t>ias, RMSE, ASE, and CP) of health effect estimates of t</w:t>
      </w:r>
      <w:r w:rsidRPr="00B738FE">
        <w:rPr>
          <w:rFonts w:ascii="Times New Roman" w:hAnsi="Times New Roman" w:cs="Times New Roman"/>
          <w:sz w:val="24"/>
          <w:szCs w:val="24"/>
        </w:rPr>
        <w:t>rue and predicted</w:t>
      </w:r>
      <w:r w:rsidR="007F044A">
        <w:rPr>
          <w:rFonts w:ascii="Times New Roman" w:hAnsi="Times New Roman" w:cs="Times New Roman"/>
          <w:sz w:val="24"/>
          <w:szCs w:val="24"/>
        </w:rPr>
        <w:t xml:space="preserve"> </w:t>
      </w:r>
      <w:r w:rsidRPr="00B738FE">
        <w:rPr>
          <w:rFonts w:ascii="Times New Roman" w:hAnsi="Times New Roman" w:cs="Times New Roman"/>
          <w:sz w:val="24"/>
          <w:szCs w:val="24"/>
        </w:rPr>
        <w:t>PM</w:t>
      </w:r>
      <w:r w:rsidRPr="00B738FE">
        <w:rPr>
          <w:rFonts w:ascii="Times New Roman" w:hAnsi="Times New Roman" w:cs="Times New Roman"/>
          <w:sz w:val="24"/>
          <w:szCs w:val="24"/>
          <w:vertAlign w:val="subscript"/>
        </w:rPr>
        <w:t>10</w:t>
      </w:r>
      <w:r w:rsidRPr="00B738FE">
        <w:rPr>
          <w:rFonts w:ascii="Times New Roman" w:hAnsi="Times New Roman" w:cs="Times New Roman"/>
          <w:sz w:val="24"/>
          <w:szCs w:val="24"/>
        </w:rPr>
        <w:t xml:space="preserve"> concentrations on low birth weight over 1,000 simulations by </w:t>
      </w:r>
      <w:r w:rsidR="005000EF">
        <w:rPr>
          <w:rFonts w:ascii="Times New Roman" w:hAnsi="Times New Roman" w:cs="Times New Roman"/>
          <w:sz w:val="24"/>
          <w:szCs w:val="24"/>
        </w:rPr>
        <w:t xml:space="preserve">address </w:t>
      </w:r>
      <w:r w:rsidRPr="00B738FE">
        <w:rPr>
          <w:rFonts w:ascii="Times New Roman" w:hAnsi="Times New Roman" w:cs="Times New Roman"/>
          <w:sz w:val="24"/>
          <w:szCs w:val="24"/>
        </w:rPr>
        <w:t>availability,</w:t>
      </w:r>
      <w:r w:rsidR="00477DBE">
        <w:rPr>
          <w:rFonts w:ascii="Times New Roman" w:hAnsi="Times New Roman" w:cs="Times New Roman"/>
          <w:sz w:val="24"/>
          <w:szCs w:val="24"/>
        </w:rPr>
        <w:t xml:space="preserve"> </w:t>
      </w:r>
      <w:r w:rsidRPr="00B738FE">
        <w:rPr>
          <w:rFonts w:ascii="Times New Roman" w:hAnsi="Times New Roman" w:cs="Times New Roman"/>
          <w:sz w:val="24"/>
          <w:szCs w:val="24"/>
        </w:rPr>
        <w:t xml:space="preserve">exposure prediction methods, and environmental scenarios (ES2, ES3, ES5, </w:t>
      </w:r>
      <w:r w:rsidR="007D067D">
        <w:rPr>
          <w:rFonts w:ascii="Times New Roman" w:hAnsi="Times New Roman" w:cs="Times New Roman"/>
          <w:sz w:val="24"/>
          <w:szCs w:val="24"/>
        </w:rPr>
        <w:t xml:space="preserve">and </w:t>
      </w:r>
      <w:r w:rsidRPr="00B738FE">
        <w:rPr>
          <w:rFonts w:ascii="Times New Roman" w:hAnsi="Times New Roman" w:cs="Times New Roman"/>
          <w:sz w:val="24"/>
          <w:szCs w:val="24"/>
        </w:rPr>
        <w:t>ES8)</w:t>
      </w:r>
    </w:p>
    <w:tbl>
      <w:tblPr>
        <w:tblStyle w:val="aa"/>
        <w:tblW w:w="139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7"/>
        <w:gridCol w:w="1367"/>
        <w:gridCol w:w="836"/>
        <w:gridCol w:w="1070"/>
        <w:gridCol w:w="602"/>
        <w:gridCol w:w="672"/>
        <w:gridCol w:w="670"/>
        <w:gridCol w:w="748"/>
        <w:gridCol w:w="593"/>
        <w:gridCol w:w="670"/>
        <w:gridCol w:w="670"/>
        <w:gridCol w:w="758"/>
        <w:gridCol w:w="673"/>
        <w:gridCol w:w="579"/>
        <w:gridCol w:w="670"/>
        <w:gridCol w:w="769"/>
        <w:gridCol w:w="673"/>
        <w:gridCol w:w="569"/>
      </w:tblGrid>
      <w:tr w:rsidR="00AD603C" w:rsidRPr="001D41A8" w14:paraId="3EF27D43" w14:textId="77777777" w:rsidTr="00500224">
        <w:trPr>
          <w:trHeight w:val="66"/>
        </w:trPr>
        <w:tc>
          <w:tcPr>
            <w:tcW w:w="1367" w:type="dxa"/>
            <w:tcBorders>
              <w:top w:val="single" w:sz="4" w:space="0" w:color="auto"/>
            </w:tcBorders>
          </w:tcPr>
          <w:p w14:paraId="0F6344F0"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1367" w:type="dxa"/>
            <w:tcBorders>
              <w:top w:val="single" w:sz="4" w:space="0" w:color="auto"/>
            </w:tcBorders>
            <w:shd w:val="clear" w:color="auto" w:fill="auto"/>
            <w:tcMar>
              <w:left w:w="28" w:type="dxa"/>
              <w:right w:w="28" w:type="dxa"/>
            </w:tcMar>
          </w:tcPr>
          <w:p w14:paraId="1D52ABAE" w14:textId="25001646" w:rsidR="00AD603C" w:rsidRPr="00477DBE" w:rsidRDefault="00AD603C" w:rsidP="00477DBE">
            <w:pPr>
              <w:wordWrap/>
              <w:spacing w:line="480" w:lineRule="auto"/>
              <w:jc w:val="center"/>
              <w:rPr>
                <w:rFonts w:ascii="Times New Roman" w:hAnsi="Times New Roman" w:cs="Times New Roman"/>
                <w:sz w:val="24"/>
                <w:szCs w:val="24"/>
              </w:rPr>
            </w:pPr>
          </w:p>
        </w:tc>
        <w:tc>
          <w:tcPr>
            <w:tcW w:w="836" w:type="dxa"/>
            <w:tcBorders>
              <w:top w:val="single" w:sz="4" w:space="0" w:color="auto"/>
            </w:tcBorders>
            <w:shd w:val="clear" w:color="auto" w:fill="auto"/>
            <w:tcMar>
              <w:left w:w="28" w:type="dxa"/>
              <w:right w:w="28" w:type="dxa"/>
            </w:tcMar>
          </w:tcPr>
          <w:p w14:paraId="0791060F"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ES2</w:t>
            </w:r>
          </w:p>
        </w:tc>
        <w:tc>
          <w:tcPr>
            <w:tcW w:w="1070" w:type="dxa"/>
            <w:tcBorders>
              <w:top w:val="single" w:sz="4" w:space="0" w:color="auto"/>
            </w:tcBorders>
            <w:shd w:val="clear" w:color="auto" w:fill="auto"/>
            <w:tcMar>
              <w:left w:w="28" w:type="dxa"/>
              <w:right w:w="28" w:type="dxa"/>
            </w:tcMar>
          </w:tcPr>
          <w:p w14:paraId="61A22ABD"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02" w:type="dxa"/>
            <w:tcBorders>
              <w:top w:val="single" w:sz="4" w:space="0" w:color="auto"/>
            </w:tcBorders>
            <w:shd w:val="clear" w:color="auto" w:fill="auto"/>
            <w:tcMar>
              <w:left w:w="28" w:type="dxa"/>
              <w:right w:w="28" w:type="dxa"/>
            </w:tcMar>
          </w:tcPr>
          <w:p w14:paraId="254E84D4"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2" w:type="dxa"/>
            <w:tcBorders>
              <w:top w:val="single" w:sz="4" w:space="0" w:color="auto"/>
            </w:tcBorders>
            <w:shd w:val="clear" w:color="auto" w:fill="auto"/>
            <w:tcMar>
              <w:left w:w="28" w:type="dxa"/>
              <w:right w:w="28" w:type="dxa"/>
            </w:tcMar>
          </w:tcPr>
          <w:p w14:paraId="504A8FA2"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0" w:type="dxa"/>
            <w:tcBorders>
              <w:top w:val="single" w:sz="4" w:space="0" w:color="auto"/>
            </w:tcBorders>
            <w:shd w:val="clear" w:color="auto" w:fill="auto"/>
            <w:tcMar>
              <w:left w:w="28" w:type="dxa"/>
              <w:right w:w="28" w:type="dxa"/>
            </w:tcMar>
          </w:tcPr>
          <w:p w14:paraId="577512CA"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ES3</w:t>
            </w:r>
          </w:p>
        </w:tc>
        <w:tc>
          <w:tcPr>
            <w:tcW w:w="748" w:type="dxa"/>
            <w:tcBorders>
              <w:top w:val="single" w:sz="4" w:space="0" w:color="auto"/>
            </w:tcBorders>
            <w:shd w:val="clear" w:color="auto" w:fill="auto"/>
            <w:tcMar>
              <w:left w:w="28" w:type="dxa"/>
              <w:right w:w="28" w:type="dxa"/>
            </w:tcMar>
          </w:tcPr>
          <w:p w14:paraId="415EC086"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593" w:type="dxa"/>
            <w:tcBorders>
              <w:top w:val="single" w:sz="4" w:space="0" w:color="auto"/>
            </w:tcBorders>
            <w:shd w:val="clear" w:color="auto" w:fill="auto"/>
            <w:tcMar>
              <w:left w:w="28" w:type="dxa"/>
              <w:right w:w="28" w:type="dxa"/>
            </w:tcMar>
          </w:tcPr>
          <w:p w14:paraId="6B0CB928"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0" w:type="dxa"/>
            <w:tcBorders>
              <w:top w:val="single" w:sz="4" w:space="0" w:color="auto"/>
            </w:tcBorders>
            <w:shd w:val="clear" w:color="auto" w:fill="auto"/>
            <w:tcMar>
              <w:left w:w="28" w:type="dxa"/>
              <w:right w:w="28" w:type="dxa"/>
            </w:tcMar>
          </w:tcPr>
          <w:p w14:paraId="6228239F"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0" w:type="dxa"/>
            <w:tcBorders>
              <w:top w:val="single" w:sz="4" w:space="0" w:color="auto"/>
            </w:tcBorders>
            <w:shd w:val="clear" w:color="auto" w:fill="auto"/>
            <w:tcMar>
              <w:left w:w="28" w:type="dxa"/>
              <w:right w:w="28" w:type="dxa"/>
            </w:tcMar>
          </w:tcPr>
          <w:p w14:paraId="38EB80C6"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ES5</w:t>
            </w:r>
          </w:p>
        </w:tc>
        <w:tc>
          <w:tcPr>
            <w:tcW w:w="758" w:type="dxa"/>
            <w:tcBorders>
              <w:top w:val="single" w:sz="4" w:space="0" w:color="auto"/>
            </w:tcBorders>
            <w:shd w:val="clear" w:color="auto" w:fill="auto"/>
            <w:tcMar>
              <w:left w:w="28" w:type="dxa"/>
              <w:right w:w="28" w:type="dxa"/>
            </w:tcMar>
          </w:tcPr>
          <w:p w14:paraId="3DB808FE"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3" w:type="dxa"/>
            <w:tcBorders>
              <w:top w:val="single" w:sz="4" w:space="0" w:color="auto"/>
            </w:tcBorders>
            <w:shd w:val="clear" w:color="auto" w:fill="auto"/>
            <w:tcMar>
              <w:left w:w="28" w:type="dxa"/>
              <w:right w:w="28" w:type="dxa"/>
            </w:tcMar>
          </w:tcPr>
          <w:p w14:paraId="583DC2AD"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579" w:type="dxa"/>
            <w:tcBorders>
              <w:top w:val="single" w:sz="4" w:space="0" w:color="auto"/>
            </w:tcBorders>
            <w:shd w:val="clear" w:color="auto" w:fill="auto"/>
            <w:tcMar>
              <w:left w:w="28" w:type="dxa"/>
              <w:right w:w="28" w:type="dxa"/>
            </w:tcMar>
          </w:tcPr>
          <w:p w14:paraId="54624ED9"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0" w:type="dxa"/>
            <w:tcBorders>
              <w:top w:val="single" w:sz="4" w:space="0" w:color="auto"/>
            </w:tcBorders>
            <w:shd w:val="clear" w:color="auto" w:fill="auto"/>
            <w:tcMar>
              <w:left w:w="28" w:type="dxa"/>
              <w:right w:w="28" w:type="dxa"/>
            </w:tcMar>
          </w:tcPr>
          <w:p w14:paraId="5A77B92A"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ES8</w:t>
            </w:r>
          </w:p>
        </w:tc>
        <w:tc>
          <w:tcPr>
            <w:tcW w:w="769" w:type="dxa"/>
            <w:tcBorders>
              <w:top w:val="single" w:sz="4" w:space="0" w:color="auto"/>
            </w:tcBorders>
            <w:shd w:val="clear" w:color="auto" w:fill="auto"/>
            <w:tcMar>
              <w:left w:w="28" w:type="dxa"/>
              <w:right w:w="28" w:type="dxa"/>
            </w:tcMar>
            <w:vAlign w:val="center"/>
          </w:tcPr>
          <w:p w14:paraId="3E077466"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673" w:type="dxa"/>
            <w:tcBorders>
              <w:top w:val="single" w:sz="4" w:space="0" w:color="auto"/>
            </w:tcBorders>
            <w:shd w:val="clear" w:color="auto" w:fill="auto"/>
            <w:tcMar>
              <w:left w:w="28" w:type="dxa"/>
              <w:right w:w="28" w:type="dxa"/>
            </w:tcMar>
            <w:vAlign w:val="center"/>
          </w:tcPr>
          <w:p w14:paraId="3F09355C" w14:textId="77777777" w:rsidR="00AD603C" w:rsidRPr="00477DBE" w:rsidRDefault="00AD603C" w:rsidP="00477DBE">
            <w:pPr>
              <w:wordWrap/>
              <w:spacing w:line="480" w:lineRule="auto"/>
              <w:jc w:val="center"/>
              <w:rPr>
                <w:rFonts w:ascii="Times New Roman" w:hAnsi="Times New Roman" w:cs="Times New Roman"/>
                <w:sz w:val="24"/>
                <w:szCs w:val="24"/>
              </w:rPr>
            </w:pPr>
          </w:p>
        </w:tc>
        <w:tc>
          <w:tcPr>
            <w:tcW w:w="569" w:type="dxa"/>
            <w:tcBorders>
              <w:top w:val="single" w:sz="4" w:space="0" w:color="auto"/>
            </w:tcBorders>
            <w:shd w:val="clear" w:color="auto" w:fill="auto"/>
            <w:tcMar>
              <w:left w:w="28" w:type="dxa"/>
              <w:right w:w="28" w:type="dxa"/>
            </w:tcMar>
            <w:vAlign w:val="center"/>
          </w:tcPr>
          <w:p w14:paraId="5F50EF20" w14:textId="77777777" w:rsidR="00AD603C" w:rsidRPr="00477DBE" w:rsidRDefault="00AD603C" w:rsidP="00477DBE">
            <w:pPr>
              <w:wordWrap/>
              <w:spacing w:line="480" w:lineRule="auto"/>
              <w:jc w:val="center"/>
              <w:rPr>
                <w:rFonts w:ascii="Times New Roman" w:hAnsi="Times New Roman" w:cs="Times New Roman"/>
                <w:sz w:val="24"/>
                <w:szCs w:val="24"/>
              </w:rPr>
            </w:pPr>
          </w:p>
        </w:tc>
      </w:tr>
      <w:tr w:rsidR="00AD603C" w:rsidRPr="001D41A8" w14:paraId="6B52E645" w14:textId="77777777" w:rsidTr="00500224">
        <w:trPr>
          <w:trHeight w:val="66"/>
        </w:trPr>
        <w:tc>
          <w:tcPr>
            <w:tcW w:w="1367" w:type="dxa"/>
            <w:tcBorders>
              <w:bottom w:val="single" w:sz="4" w:space="0" w:color="auto"/>
            </w:tcBorders>
          </w:tcPr>
          <w:p w14:paraId="368B9E2E" w14:textId="77777777" w:rsidR="00AD603C" w:rsidRDefault="00AD603C" w:rsidP="00477DBE">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Address</w:t>
            </w:r>
          </w:p>
          <w:p w14:paraId="504B44E2" w14:textId="78683F6A" w:rsidR="00AD603C" w:rsidRPr="00477DBE" w:rsidRDefault="00AD603C" w:rsidP="00477DBE">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availability</w:t>
            </w:r>
          </w:p>
        </w:tc>
        <w:tc>
          <w:tcPr>
            <w:tcW w:w="1367" w:type="dxa"/>
            <w:tcBorders>
              <w:bottom w:val="single" w:sz="4" w:space="0" w:color="auto"/>
            </w:tcBorders>
            <w:shd w:val="clear" w:color="auto" w:fill="auto"/>
            <w:tcMar>
              <w:left w:w="28" w:type="dxa"/>
              <w:right w:w="28" w:type="dxa"/>
            </w:tcMar>
          </w:tcPr>
          <w:p w14:paraId="7C444037" w14:textId="6E5865EE" w:rsidR="00AD603C"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 xml:space="preserve">Exposure </w:t>
            </w:r>
          </w:p>
          <w:p w14:paraId="0A887650" w14:textId="4C6D58B1" w:rsidR="00AD603C" w:rsidRPr="00477DBE" w:rsidRDefault="00AD603C" w:rsidP="00AB681A">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prediction</w:t>
            </w:r>
          </w:p>
        </w:tc>
        <w:tc>
          <w:tcPr>
            <w:tcW w:w="836" w:type="dxa"/>
            <w:tcBorders>
              <w:bottom w:val="single" w:sz="4" w:space="0" w:color="auto"/>
            </w:tcBorders>
            <w:shd w:val="clear" w:color="auto" w:fill="auto"/>
            <w:tcMar>
              <w:left w:w="28" w:type="dxa"/>
              <w:right w:w="28" w:type="dxa"/>
            </w:tcMar>
            <w:vAlign w:val="center"/>
          </w:tcPr>
          <w:p w14:paraId="302F9AFA"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Bias</w:t>
            </w:r>
            <w:r w:rsidRPr="00477DBE">
              <w:rPr>
                <w:rFonts w:ascii="Times New Roman" w:hAnsi="Times New Roman" w:cs="Times New Roman"/>
                <w:sz w:val="24"/>
                <w:szCs w:val="24"/>
                <w:vertAlign w:val="superscript"/>
              </w:rPr>
              <w:t>a</w:t>
            </w:r>
          </w:p>
        </w:tc>
        <w:tc>
          <w:tcPr>
            <w:tcW w:w="1070" w:type="dxa"/>
            <w:tcBorders>
              <w:bottom w:val="single" w:sz="4" w:space="0" w:color="auto"/>
            </w:tcBorders>
            <w:shd w:val="clear" w:color="auto" w:fill="auto"/>
            <w:tcMar>
              <w:left w:w="28" w:type="dxa"/>
              <w:right w:w="28" w:type="dxa"/>
            </w:tcMar>
            <w:vAlign w:val="center"/>
          </w:tcPr>
          <w:p w14:paraId="2D594057"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RMSE</w:t>
            </w:r>
            <w:r w:rsidRPr="00477DBE">
              <w:rPr>
                <w:rFonts w:ascii="Times New Roman" w:hAnsi="Times New Roman" w:cs="Times New Roman"/>
                <w:sz w:val="24"/>
                <w:szCs w:val="24"/>
                <w:vertAlign w:val="superscript"/>
              </w:rPr>
              <w:t>b</w:t>
            </w:r>
          </w:p>
        </w:tc>
        <w:tc>
          <w:tcPr>
            <w:tcW w:w="602" w:type="dxa"/>
            <w:tcBorders>
              <w:bottom w:val="single" w:sz="4" w:space="0" w:color="auto"/>
            </w:tcBorders>
            <w:shd w:val="clear" w:color="auto" w:fill="auto"/>
            <w:tcMar>
              <w:left w:w="28" w:type="dxa"/>
              <w:right w:w="28" w:type="dxa"/>
            </w:tcMar>
            <w:vAlign w:val="center"/>
          </w:tcPr>
          <w:p w14:paraId="54060313"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ASE</w:t>
            </w:r>
            <w:r w:rsidRPr="00477DBE">
              <w:rPr>
                <w:rFonts w:ascii="Times New Roman" w:hAnsi="Times New Roman" w:cs="Times New Roman"/>
                <w:sz w:val="24"/>
                <w:szCs w:val="24"/>
                <w:vertAlign w:val="superscript"/>
              </w:rPr>
              <w:t>c</w:t>
            </w:r>
          </w:p>
        </w:tc>
        <w:tc>
          <w:tcPr>
            <w:tcW w:w="672" w:type="dxa"/>
            <w:tcBorders>
              <w:bottom w:val="single" w:sz="4" w:space="0" w:color="auto"/>
            </w:tcBorders>
            <w:shd w:val="clear" w:color="auto" w:fill="auto"/>
            <w:tcMar>
              <w:left w:w="28" w:type="dxa"/>
              <w:right w:w="28" w:type="dxa"/>
            </w:tcMar>
            <w:vAlign w:val="center"/>
          </w:tcPr>
          <w:p w14:paraId="05B0D5F5"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CP</w:t>
            </w:r>
            <w:r w:rsidRPr="00477DBE">
              <w:rPr>
                <w:rFonts w:ascii="Times New Roman" w:hAnsi="Times New Roman" w:cs="Times New Roman"/>
                <w:sz w:val="24"/>
                <w:szCs w:val="24"/>
                <w:vertAlign w:val="superscript"/>
              </w:rPr>
              <w:t>d</w:t>
            </w:r>
          </w:p>
        </w:tc>
        <w:tc>
          <w:tcPr>
            <w:tcW w:w="670" w:type="dxa"/>
            <w:tcBorders>
              <w:bottom w:val="single" w:sz="4" w:space="0" w:color="auto"/>
            </w:tcBorders>
            <w:shd w:val="clear" w:color="auto" w:fill="auto"/>
            <w:tcMar>
              <w:left w:w="28" w:type="dxa"/>
              <w:right w:w="28" w:type="dxa"/>
            </w:tcMar>
            <w:vAlign w:val="center"/>
          </w:tcPr>
          <w:p w14:paraId="6C0CDA9D"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Bias</w:t>
            </w:r>
          </w:p>
        </w:tc>
        <w:tc>
          <w:tcPr>
            <w:tcW w:w="748" w:type="dxa"/>
            <w:tcBorders>
              <w:bottom w:val="single" w:sz="4" w:space="0" w:color="auto"/>
            </w:tcBorders>
            <w:shd w:val="clear" w:color="auto" w:fill="auto"/>
            <w:tcMar>
              <w:left w:w="28" w:type="dxa"/>
              <w:right w:w="28" w:type="dxa"/>
            </w:tcMar>
            <w:vAlign w:val="center"/>
          </w:tcPr>
          <w:p w14:paraId="442BA53B"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RMSE</w:t>
            </w:r>
          </w:p>
        </w:tc>
        <w:tc>
          <w:tcPr>
            <w:tcW w:w="593" w:type="dxa"/>
            <w:tcBorders>
              <w:bottom w:val="single" w:sz="4" w:space="0" w:color="auto"/>
            </w:tcBorders>
            <w:shd w:val="clear" w:color="auto" w:fill="auto"/>
            <w:tcMar>
              <w:left w:w="28" w:type="dxa"/>
              <w:right w:w="28" w:type="dxa"/>
            </w:tcMar>
            <w:vAlign w:val="center"/>
          </w:tcPr>
          <w:p w14:paraId="596EAD5C"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ASE</w:t>
            </w:r>
          </w:p>
        </w:tc>
        <w:tc>
          <w:tcPr>
            <w:tcW w:w="670" w:type="dxa"/>
            <w:tcBorders>
              <w:bottom w:val="single" w:sz="4" w:space="0" w:color="auto"/>
            </w:tcBorders>
            <w:shd w:val="clear" w:color="auto" w:fill="auto"/>
            <w:tcMar>
              <w:left w:w="28" w:type="dxa"/>
              <w:right w:w="28" w:type="dxa"/>
            </w:tcMar>
            <w:vAlign w:val="center"/>
          </w:tcPr>
          <w:p w14:paraId="05FD95F7"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CP</w:t>
            </w:r>
          </w:p>
        </w:tc>
        <w:tc>
          <w:tcPr>
            <w:tcW w:w="670" w:type="dxa"/>
            <w:tcBorders>
              <w:bottom w:val="single" w:sz="4" w:space="0" w:color="auto"/>
            </w:tcBorders>
            <w:shd w:val="clear" w:color="auto" w:fill="auto"/>
            <w:tcMar>
              <w:left w:w="28" w:type="dxa"/>
              <w:right w:w="28" w:type="dxa"/>
            </w:tcMar>
            <w:vAlign w:val="center"/>
          </w:tcPr>
          <w:p w14:paraId="6C6EDBA7"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Bias</w:t>
            </w:r>
          </w:p>
        </w:tc>
        <w:tc>
          <w:tcPr>
            <w:tcW w:w="758" w:type="dxa"/>
            <w:tcBorders>
              <w:bottom w:val="single" w:sz="4" w:space="0" w:color="auto"/>
            </w:tcBorders>
            <w:shd w:val="clear" w:color="auto" w:fill="auto"/>
            <w:tcMar>
              <w:left w:w="28" w:type="dxa"/>
              <w:right w:w="28" w:type="dxa"/>
            </w:tcMar>
            <w:vAlign w:val="center"/>
          </w:tcPr>
          <w:p w14:paraId="73ED74F9"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RMSE</w:t>
            </w:r>
          </w:p>
        </w:tc>
        <w:tc>
          <w:tcPr>
            <w:tcW w:w="673" w:type="dxa"/>
            <w:tcBorders>
              <w:bottom w:val="single" w:sz="4" w:space="0" w:color="auto"/>
            </w:tcBorders>
            <w:shd w:val="clear" w:color="auto" w:fill="auto"/>
            <w:tcMar>
              <w:left w:w="28" w:type="dxa"/>
              <w:right w:w="28" w:type="dxa"/>
            </w:tcMar>
            <w:vAlign w:val="center"/>
          </w:tcPr>
          <w:p w14:paraId="77AD7674"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ASE</w:t>
            </w:r>
          </w:p>
        </w:tc>
        <w:tc>
          <w:tcPr>
            <w:tcW w:w="579" w:type="dxa"/>
            <w:tcBorders>
              <w:bottom w:val="single" w:sz="4" w:space="0" w:color="auto"/>
            </w:tcBorders>
            <w:shd w:val="clear" w:color="auto" w:fill="auto"/>
            <w:tcMar>
              <w:left w:w="28" w:type="dxa"/>
              <w:right w:w="28" w:type="dxa"/>
            </w:tcMar>
            <w:vAlign w:val="center"/>
          </w:tcPr>
          <w:p w14:paraId="54A64609"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CP</w:t>
            </w:r>
          </w:p>
        </w:tc>
        <w:tc>
          <w:tcPr>
            <w:tcW w:w="670" w:type="dxa"/>
            <w:tcBorders>
              <w:bottom w:val="single" w:sz="4" w:space="0" w:color="auto"/>
            </w:tcBorders>
            <w:shd w:val="clear" w:color="auto" w:fill="auto"/>
            <w:tcMar>
              <w:left w:w="28" w:type="dxa"/>
              <w:right w:w="28" w:type="dxa"/>
            </w:tcMar>
            <w:vAlign w:val="center"/>
          </w:tcPr>
          <w:p w14:paraId="09D9B7E4"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Bias</w:t>
            </w:r>
          </w:p>
        </w:tc>
        <w:tc>
          <w:tcPr>
            <w:tcW w:w="769" w:type="dxa"/>
            <w:tcBorders>
              <w:bottom w:val="single" w:sz="4" w:space="0" w:color="auto"/>
            </w:tcBorders>
            <w:shd w:val="clear" w:color="auto" w:fill="auto"/>
            <w:tcMar>
              <w:left w:w="28" w:type="dxa"/>
              <w:right w:w="28" w:type="dxa"/>
            </w:tcMar>
            <w:vAlign w:val="center"/>
          </w:tcPr>
          <w:p w14:paraId="00705988"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RMSE</w:t>
            </w:r>
          </w:p>
        </w:tc>
        <w:tc>
          <w:tcPr>
            <w:tcW w:w="673" w:type="dxa"/>
            <w:tcBorders>
              <w:bottom w:val="single" w:sz="4" w:space="0" w:color="auto"/>
            </w:tcBorders>
            <w:shd w:val="clear" w:color="auto" w:fill="auto"/>
            <w:tcMar>
              <w:left w:w="28" w:type="dxa"/>
              <w:right w:w="28" w:type="dxa"/>
            </w:tcMar>
            <w:vAlign w:val="center"/>
          </w:tcPr>
          <w:p w14:paraId="7127769E"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ASE</w:t>
            </w:r>
          </w:p>
        </w:tc>
        <w:tc>
          <w:tcPr>
            <w:tcW w:w="569" w:type="dxa"/>
            <w:tcBorders>
              <w:bottom w:val="single" w:sz="4" w:space="0" w:color="auto"/>
            </w:tcBorders>
            <w:shd w:val="clear" w:color="auto" w:fill="auto"/>
            <w:tcMar>
              <w:left w:w="28" w:type="dxa"/>
              <w:right w:w="28" w:type="dxa"/>
            </w:tcMar>
            <w:vAlign w:val="center"/>
          </w:tcPr>
          <w:p w14:paraId="11FE7ECB" w14:textId="77777777" w:rsidR="00AD603C" w:rsidRPr="00477DBE" w:rsidRDefault="00AD603C" w:rsidP="00477DBE">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CP</w:t>
            </w:r>
          </w:p>
        </w:tc>
      </w:tr>
      <w:tr w:rsidR="00296AB3" w:rsidRPr="001D41A8" w14:paraId="1B2221F9" w14:textId="77777777" w:rsidTr="00AD603C">
        <w:trPr>
          <w:trHeight w:val="66"/>
        </w:trPr>
        <w:tc>
          <w:tcPr>
            <w:tcW w:w="1367" w:type="dxa"/>
            <w:tcBorders>
              <w:top w:val="single" w:sz="4" w:space="0" w:color="auto"/>
              <w:bottom w:val="single" w:sz="4" w:space="0" w:color="auto"/>
            </w:tcBorders>
            <w:shd w:val="clear" w:color="auto" w:fill="F2F2F2" w:themeFill="background1" w:themeFillShade="F2"/>
          </w:tcPr>
          <w:p w14:paraId="45E72876" w14:textId="7727ED39" w:rsidR="00AD603C" w:rsidRPr="00477DBE" w:rsidRDefault="00AD603C" w:rsidP="00E95B16">
            <w:pPr>
              <w:wordWrap/>
              <w:spacing w:line="480" w:lineRule="auto"/>
              <w:jc w:val="center"/>
              <w:rPr>
                <w:rFonts w:ascii="Times New Roman" w:hAnsi="Times New Roman" w:cs="Times New Roman"/>
                <w:sz w:val="24"/>
                <w:szCs w:val="24"/>
              </w:rPr>
            </w:pPr>
          </w:p>
        </w:tc>
        <w:tc>
          <w:tcPr>
            <w:tcW w:w="1367" w:type="dxa"/>
            <w:tcBorders>
              <w:top w:val="single" w:sz="4" w:space="0" w:color="auto"/>
              <w:bottom w:val="single" w:sz="4" w:space="0" w:color="auto"/>
            </w:tcBorders>
            <w:shd w:val="clear" w:color="auto" w:fill="F2F2F2" w:themeFill="background1" w:themeFillShade="F2"/>
            <w:tcMar>
              <w:left w:w="28" w:type="dxa"/>
              <w:right w:w="28" w:type="dxa"/>
            </w:tcMar>
            <w:hideMark/>
          </w:tcPr>
          <w:p w14:paraId="77866618" w14:textId="729E81D1" w:rsidR="00AD603C" w:rsidRPr="00477DBE" w:rsidRDefault="00AD603C" w:rsidP="00E95B16">
            <w:pPr>
              <w:wordWrap/>
              <w:spacing w:line="480" w:lineRule="auto"/>
              <w:jc w:val="center"/>
              <w:rPr>
                <w:rFonts w:ascii="Times New Roman" w:hAnsi="Times New Roman" w:cs="Times New Roman"/>
                <w:sz w:val="24"/>
                <w:szCs w:val="24"/>
              </w:rPr>
            </w:pPr>
            <w:commentRangeStart w:id="12"/>
            <w:r w:rsidRPr="00477DBE">
              <w:rPr>
                <w:rFonts w:ascii="Times New Roman" w:hAnsi="Times New Roman" w:cs="Times New Roman"/>
                <w:sz w:val="24"/>
                <w:szCs w:val="24"/>
              </w:rPr>
              <w:t>TE</w:t>
            </w:r>
            <w:commentRangeEnd w:id="12"/>
            <w:r>
              <w:rPr>
                <w:rStyle w:val="a8"/>
              </w:rPr>
              <w:commentReference w:id="12"/>
            </w:r>
          </w:p>
        </w:tc>
        <w:tc>
          <w:tcPr>
            <w:tcW w:w="836" w:type="dxa"/>
            <w:tcBorders>
              <w:top w:val="single" w:sz="4" w:space="0" w:color="auto"/>
              <w:bottom w:val="single" w:sz="4" w:space="0" w:color="auto"/>
            </w:tcBorders>
            <w:shd w:val="clear" w:color="auto" w:fill="F2F2F2" w:themeFill="background1" w:themeFillShade="F2"/>
            <w:tcMar>
              <w:left w:w="28" w:type="dxa"/>
              <w:right w:w="28" w:type="dxa"/>
            </w:tcMar>
            <w:hideMark/>
          </w:tcPr>
          <w:p w14:paraId="7A07A08D"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-0.04</w:t>
            </w:r>
          </w:p>
        </w:tc>
        <w:tc>
          <w:tcPr>
            <w:tcW w:w="1070" w:type="dxa"/>
            <w:tcBorders>
              <w:top w:val="single" w:sz="4" w:space="0" w:color="auto"/>
              <w:bottom w:val="single" w:sz="4" w:space="0" w:color="auto"/>
            </w:tcBorders>
            <w:shd w:val="clear" w:color="auto" w:fill="F2F2F2" w:themeFill="background1" w:themeFillShade="F2"/>
            <w:tcMar>
              <w:left w:w="28" w:type="dxa"/>
              <w:right w:w="28" w:type="dxa"/>
            </w:tcMar>
            <w:hideMark/>
          </w:tcPr>
          <w:p w14:paraId="11A7288D" w14:textId="64AE312A"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602" w:type="dxa"/>
            <w:tcBorders>
              <w:top w:val="single" w:sz="4" w:space="0" w:color="auto"/>
              <w:bottom w:val="single" w:sz="4" w:space="0" w:color="auto"/>
            </w:tcBorders>
            <w:shd w:val="clear" w:color="auto" w:fill="F2F2F2" w:themeFill="background1" w:themeFillShade="F2"/>
            <w:tcMar>
              <w:left w:w="28" w:type="dxa"/>
              <w:right w:w="28" w:type="dxa"/>
            </w:tcMar>
            <w:hideMark/>
          </w:tcPr>
          <w:p w14:paraId="54CB6F48" w14:textId="3A4D4AC8"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w:t>
            </w:r>
            <w:r>
              <w:rPr>
                <w:rFonts w:ascii="Times New Roman" w:hAnsi="Times New Roman" w:cs="Times New Roman"/>
                <w:sz w:val="24"/>
                <w:szCs w:val="24"/>
              </w:rPr>
              <w:t>78</w:t>
            </w:r>
          </w:p>
        </w:tc>
        <w:tc>
          <w:tcPr>
            <w:tcW w:w="672" w:type="dxa"/>
            <w:tcBorders>
              <w:top w:val="single" w:sz="4" w:space="0" w:color="auto"/>
              <w:bottom w:val="single" w:sz="4" w:space="0" w:color="auto"/>
            </w:tcBorders>
            <w:shd w:val="clear" w:color="auto" w:fill="F2F2F2" w:themeFill="background1" w:themeFillShade="F2"/>
            <w:tcMar>
              <w:left w:w="28" w:type="dxa"/>
              <w:right w:w="28" w:type="dxa"/>
            </w:tcMar>
            <w:hideMark/>
          </w:tcPr>
          <w:p w14:paraId="1B78F0A1"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0.95</w:t>
            </w:r>
          </w:p>
        </w:tc>
        <w:tc>
          <w:tcPr>
            <w:tcW w:w="670" w:type="dxa"/>
            <w:tcBorders>
              <w:top w:val="single" w:sz="4" w:space="0" w:color="auto"/>
              <w:bottom w:val="single" w:sz="4" w:space="0" w:color="auto"/>
            </w:tcBorders>
            <w:shd w:val="clear" w:color="auto" w:fill="F2F2F2" w:themeFill="background1" w:themeFillShade="F2"/>
            <w:tcMar>
              <w:left w:w="28" w:type="dxa"/>
              <w:right w:w="28" w:type="dxa"/>
            </w:tcMar>
            <w:hideMark/>
          </w:tcPr>
          <w:p w14:paraId="09B4114E" w14:textId="1652B30C"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w:t>
            </w:r>
          </w:p>
        </w:tc>
        <w:tc>
          <w:tcPr>
            <w:tcW w:w="748" w:type="dxa"/>
            <w:tcBorders>
              <w:top w:val="single" w:sz="4" w:space="0" w:color="auto"/>
              <w:bottom w:val="single" w:sz="4" w:space="0" w:color="auto"/>
            </w:tcBorders>
            <w:shd w:val="clear" w:color="auto" w:fill="F2F2F2" w:themeFill="background1" w:themeFillShade="F2"/>
            <w:tcMar>
              <w:left w:w="28" w:type="dxa"/>
              <w:right w:w="28" w:type="dxa"/>
            </w:tcMar>
          </w:tcPr>
          <w:p w14:paraId="5C089562" w14:textId="57DCD4A3"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593" w:type="dxa"/>
            <w:tcBorders>
              <w:top w:val="single" w:sz="4" w:space="0" w:color="auto"/>
              <w:bottom w:val="single" w:sz="4" w:space="0" w:color="auto"/>
            </w:tcBorders>
            <w:shd w:val="clear" w:color="auto" w:fill="F2F2F2" w:themeFill="background1" w:themeFillShade="F2"/>
            <w:tcMar>
              <w:left w:w="28" w:type="dxa"/>
              <w:right w:w="28" w:type="dxa"/>
            </w:tcMar>
          </w:tcPr>
          <w:p w14:paraId="5057A558" w14:textId="1AE67168"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670" w:type="dxa"/>
            <w:tcBorders>
              <w:top w:val="single" w:sz="4" w:space="0" w:color="auto"/>
              <w:bottom w:val="single" w:sz="4" w:space="0" w:color="auto"/>
            </w:tcBorders>
            <w:shd w:val="clear" w:color="auto" w:fill="F2F2F2" w:themeFill="background1" w:themeFillShade="F2"/>
            <w:tcMar>
              <w:left w:w="28" w:type="dxa"/>
              <w:right w:w="28" w:type="dxa"/>
            </w:tcMar>
          </w:tcPr>
          <w:p w14:paraId="4D6F0B84" w14:textId="6F50FC0C"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670" w:type="dxa"/>
            <w:tcBorders>
              <w:top w:val="single" w:sz="4" w:space="0" w:color="auto"/>
              <w:bottom w:val="single" w:sz="4" w:space="0" w:color="auto"/>
            </w:tcBorders>
            <w:shd w:val="clear" w:color="auto" w:fill="F2F2F2" w:themeFill="background1" w:themeFillShade="F2"/>
            <w:tcMar>
              <w:left w:w="28" w:type="dxa"/>
              <w:right w:w="28" w:type="dxa"/>
            </w:tcMar>
          </w:tcPr>
          <w:p w14:paraId="3819AC08" w14:textId="7C8000ED"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w:t>
            </w:r>
          </w:p>
        </w:tc>
        <w:tc>
          <w:tcPr>
            <w:tcW w:w="758" w:type="dxa"/>
            <w:tcBorders>
              <w:top w:val="single" w:sz="4" w:space="0" w:color="auto"/>
              <w:bottom w:val="single" w:sz="4" w:space="0" w:color="auto"/>
            </w:tcBorders>
            <w:shd w:val="clear" w:color="auto" w:fill="F2F2F2" w:themeFill="background1" w:themeFillShade="F2"/>
            <w:tcMar>
              <w:left w:w="28" w:type="dxa"/>
              <w:right w:w="28" w:type="dxa"/>
            </w:tcMar>
          </w:tcPr>
          <w:p w14:paraId="4BE98A05" w14:textId="24888B9A"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673" w:type="dxa"/>
            <w:tcBorders>
              <w:top w:val="single" w:sz="4" w:space="0" w:color="auto"/>
              <w:bottom w:val="single" w:sz="4" w:space="0" w:color="auto"/>
            </w:tcBorders>
            <w:shd w:val="clear" w:color="auto" w:fill="F2F2F2" w:themeFill="background1" w:themeFillShade="F2"/>
            <w:tcMar>
              <w:left w:w="28" w:type="dxa"/>
              <w:right w:w="28" w:type="dxa"/>
            </w:tcMar>
          </w:tcPr>
          <w:p w14:paraId="5960B6DC" w14:textId="7E51572A" w:rsidR="00AD603C" w:rsidRPr="00477DBE" w:rsidRDefault="00AD603C" w:rsidP="00A95EFD">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w:t>
            </w:r>
            <w:r>
              <w:rPr>
                <w:rFonts w:ascii="Times New Roman" w:hAnsi="Times New Roman" w:cs="Times New Roman"/>
                <w:sz w:val="24"/>
                <w:szCs w:val="24"/>
              </w:rPr>
              <w:t>7</w:t>
            </w:r>
            <w:r w:rsidRPr="00B738FE">
              <w:rPr>
                <w:rFonts w:ascii="Times New Roman" w:hAnsi="Times New Roman" w:cs="Times New Roman"/>
                <w:sz w:val="24"/>
                <w:szCs w:val="24"/>
              </w:rPr>
              <w:t>8</w:t>
            </w:r>
          </w:p>
        </w:tc>
        <w:tc>
          <w:tcPr>
            <w:tcW w:w="579" w:type="dxa"/>
            <w:tcBorders>
              <w:top w:val="single" w:sz="4" w:space="0" w:color="auto"/>
              <w:bottom w:val="single" w:sz="4" w:space="0" w:color="auto"/>
            </w:tcBorders>
            <w:shd w:val="clear" w:color="auto" w:fill="F2F2F2" w:themeFill="background1" w:themeFillShade="F2"/>
            <w:tcMar>
              <w:left w:w="28" w:type="dxa"/>
              <w:right w:w="28" w:type="dxa"/>
            </w:tcMar>
          </w:tcPr>
          <w:p w14:paraId="6E53F5FA" w14:textId="3C3DE451"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670" w:type="dxa"/>
            <w:tcBorders>
              <w:top w:val="single" w:sz="4" w:space="0" w:color="auto"/>
              <w:bottom w:val="single" w:sz="4" w:space="0" w:color="auto"/>
            </w:tcBorders>
            <w:shd w:val="clear" w:color="auto" w:fill="F2F2F2" w:themeFill="background1" w:themeFillShade="F2"/>
            <w:tcMar>
              <w:left w:w="28" w:type="dxa"/>
              <w:right w:w="28" w:type="dxa"/>
            </w:tcMar>
          </w:tcPr>
          <w:p w14:paraId="261072C8" w14:textId="6F78795C"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0.00 </w:t>
            </w:r>
          </w:p>
        </w:tc>
        <w:tc>
          <w:tcPr>
            <w:tcW w:w="769" w:type="dxa"/>
            <w:tcBorders>
              <w:top w:val="single" w:sz="4" w:space="0" w:color="auto"/>
              <w:bottom w:val="single" w:sz="4" w:space="0" w:color="auto"/>
            </w:tcBorders>
            <w:shd w:val="clear" w:color="auto" w:fill="F2F2F2" w:themeFill="background1" w:themeFillShade="F2"/>
            <w:tcMar>
              <w:left w:w="28" w:type="dxa"/>
              <w:right w:w="28" w:type="dxa"/>
            </w:tcMar>
            <w:hideMark/>
          </w:tcPr>
          <w:p w14:paraId="601018FA" w14:textId="749DC3A4"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1.40</w:t>
            </w:r>
            <w:r w:rsidRPr="00B738FE">
              <w:rPr>
                <w:rFonts w:ascii="Times New Roman" w:hAnsi="Times New Roman" w:cs="Times New Roman"/>
                <w:sz w:val="24"/>
                <w:szCs w:val="24"/>
              </w:rPr>
              <w:t xml:space="preserve"> </w:t>
            </w:r>
          </w:p>
        </w:tc>
        <w:tc>
          <w:tcPr>
            <w:tcW w:w="673" w:type="dxa"/>
            <w:tcBorders>
              <w:top w:val="single" w:sz="4" w:space="0" w:color="auto"/>
              <w:bottom w:val="single" w:sz="4" w:space="0" w:color="auto"/>
            </w:tcBorders>
            <w:shd w:val="clear" w:color="auto" w:fill="F2F2F2" w:themeFill="background1" w:themeFillShade="F2"/>
            <w:tcMar>
              <w:left w:w="28" w:type="dxa"/>
              <w:right w:w="28" w:type="dxa"/>
            </w:tcMar>
          </w:tcPr>
          <w:p w14:paraId="649B231B" w14:textId="08539052"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0.71</w:t>
            </w:r>
            <w:r w:rsidRPr="00B738FE">
              <w:rPr>
                <w:rFonts w:ascii="Times New Roman" w:hAnsi="Times New Roman" w:cs="Times New Roman"/>
                <w:sz w:val="24"/>
                <w:szCs w:val="24"/>
              </w:rPr>
              <w:t xml:space="preserve"> </w:t>
            </w:r>
          </w:p>
        </w:tc>
        <w:tc>
          <w:tcPr>
            <w:tcW w:w="569" w:type="dxa"/>
            <w:tcBorders>
              <w:top w:val="single" w:sz="4" w:space="0" w:color="auto"/>
              <w:bottom w:val="single" w:sz="4" w:space="0" w:color="auto"/>
            </w:tcBorders>
            <w:shd w:val="clear" w:color="auto" w:fill="F2F2F2" w:themeFill="background1" w:themeFillShade="F2"/>
            <w:tcMar>
              <w:left w:w="28" w:type="dxa"/>
              <w:right w:w="28" w:type="dxa"/>
            </w:tcMar>
          </w:tcPr>
          <w:p w14:paraId="2E9EBF6A" w14:textId="35B13FFA"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r>
      <w:tr w:rsidR="00AD603C" w:rsidRPr="001D41A8" w14:paraId="2126ABD5" w14:textId="77777777" w:rsidTr="00500224">
        <w:trPr>
          <w:trHeight w:val="68"/>
        </w:trPr>
        <w:tc>
          <w:tcPr>
            <w:tcW w:w="1367" w:type="dxa"/>
            <w:tcBorders>
              <w:top w:val="single" w:sz="4" w:space="0" w:color="auto"/>
              <w:bottom w:val="single" w:sz="4" w:space="0" w:color="auto"/>
            </w:tcBorders>
          </w:tcPr>
          <w:p w14:paraId="5E4DDA41" w14:textId="39A7D876"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Complete</w:t>
            </w:r>
          </w:p>
        </w:tc>
        <w:tc>
          <w:tcPr>
            <w:tcW w:w="1367" w:type="dxa"/>
            <w:tcBorders>
              <w:top w:val="single" w:sz="4" w:space="0" w:color="auto"/>
              <w:bottom w:val="single" w:sz="4" w:space="0" w:color="auto"/>
            </w:tcBorders>
            <w:shd w:val="clear" w:color="auto" w:fill="auto"/>
            <w:tcMar>
              <w:left w:w="28" w:type="dxa"/>
              <w:right w:w="28" w:type="dxa"/>
            </w:tcMar>
            <w:hideMark/>
          </w:tcPr>
          <w:p w14:paraId="08CB58EE" w14:textId="50080252"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UK</w:t>
            </w:r>
          </w:p>
        </w:tc>
        <w:tc>
          <w:tcPr>
            <w:tcW w:w="836" w:type="dxa"/>
            <w:tcBorders>
              <w:top w:val="single" w:sz="4" w:space="0" w:color="auto"/>
              <w:bottom w:val="single" w:sz="4" w:space="0" w:color="auto"/>
            </w:tcBorders>
            <w:shd w:val="clear" w:color="auto" w:fill="auto"/>
            <w:tcMar>
              <w:left w:w="28" w:type="dxa"/>
              <w:right w:w="28" w:type="dxa"/>
            </w:tcMar>
            <w:hideMark/>
          </w:tcPr>
          <w:p w14:paraId="7C1F576F"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-0.03</w:t>
            </w:r>
          </w:p>
        </w:tc>
        <w:tc>
          <w:tcPr>
            <w:tcW w:w="1070" w:type="dxa"/>
            <w:tcBorders>
              <w:top w:val="single" w:sz="4" w:space="0" w:color="auto"/>
              <w:bottom w:val="single" w:sz="4" w:space="0" w:color="auto"/>
            </w:tcBorders>
            <w:shd w:val="clear" w:color="auto" w:fill="auto"/>
            <w:tcMar>
              <w:left w:w="28" w:type="dxa"/>
              <w:right w:w="28" w:type="dxa"/>
            </w:tcMar>
            <w:hideMark/>
          </w:tcPr>
          <w:p w14:paraId="596A2746" w14:textId="68BA1D3F"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2.41</w:t>
            </w:r>
          </w:p>
        </w:tc>
        <w:tc>
          <w:tcPr>
            <w:tcW w:w="602" w:type="dxa"/>
            <w:tcBorders>
              <w:top w:val="single" w:sz="4" w:space="0" w:color="auto"/>
              <w:bottom w:val="single" w:sz="4" w:space="0" w:color="auto"/>
            </w:tcBorders>
            <w:shd w:val="clear" w:color="auto" w:fill="auto"/>
            <w:tcMar>
              <w:left w:w="28" w:type="dxa"/>
              <w:right w:w="28" w:type="dxa"/>
            </w:tcMar>
            <w:hideMark/>
          </w:tcPr>
          <w:p w14:paraId="58717C46" w14:textId="4BD9FA3E"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w:t>
            </w:r>
          </w:p>
        </w:tc>
        <w:tc>
          <w:tcPr>
            <w:tcW w:w="672" w:type="dxa"/>
            <w:tcBorders>
              <w:top w:val="single" w:sz="4" w:space="0" w:color="auto"/>
              <w:bottom w:val="single" w:sz="4" w:space="0" w:color="auto"/>
            </w:tcBorders>
            <w:shd w:val="clear" w:color="auto" w:fill="auto"/>
            <w:tcMar>
              <w:left w:w="28" w:type="dxa"/>
              <w:right w:w="28" w:type="dxa"/>
            </w:tcMar>
            <w:hideMark/>
          </w:tcPr>
          <w:p w14:paraId="14B96D16"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tc>
        <w:tc>
          <w:tcPr>
            <w:tcW w:w="670" w:type="dxa"/>
            <w:tcBorders>
              <w:top w:val="single" w:sz="4" w:space="0" w:color="auto"/>
              <w:bottom w:val="single" w:sz="4" w:space="0" w:color="auto"/>
            </w:tcBorders>
            <w:shd w:val="clear" w:color="auto" w:fill="auto"/>
            <w:tcMar>
              <w:left w:w="28" w:type="dxa"/>
              <w:right w:w="28" w:type="dxa"/>
            </w:tcMar>
            <w:hideMark/>
          </w:tcPr>
          <w:p w14:paraId="289AAECC" w14:textId="51D1D315"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tc>
        <w:tc>
          <w:tcPr>
            <w:tcW w:w="748" w:type="dxa"/>
            <w:tcBorders>
              <w:top w:val="single" w:sz="4" w:space="0" w:color="auto"/>
              <w:bottom w:val="single" w:sz="4" w:space="0" w:color="auto"/>
            </w:tcBorders>
            <w:shd w:val="clear" w:color="auto" w:fill="auto"/>
            <w:tcMar>
              <w:left w:w="28" w:type="dxa"/>
              <w:right w:w="28" w:type="dxa"/>
            </w:tcMar>
          </w:tcPr>
          <w:p w14:paraId="51309EBA" w14:textId="347C3E50"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593" w:type="dxa"/>
            <w:tcBorders>
              <w:top w:val="single" w:sz="4" w:space="0" w:color="auto"/>
              <w:bottom w:val="single" w:sz="4" w:space="0" w:color="auto"/>
            </w:tcBorders>
            <w:shd w:val="clear" w:color="auto" w:fill="auto"/>
            <w:tcMar>
              <w:left w:w="28" w:type="dxa"/>
              <w:right w:w="28" w:type="dxa"/>
            </w:tcMar>
          </w:tcPr>
          <w:p w14:paraId="51461E82" w14:textId="6B99903D"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670" w:type="dxa"/>
            <w:tcBorders>
              <w:top w:val="single" w:sz="4" w:space="0" w:color="auto"/>
              <w:bottom w:val="single" w:sz="4" w:space="0" w:color="auto"/>
            </w:tcBorders>
            <w:shd w:val="clear" w:color="auto" w:fill="auto"/>
            <w:tcMar>
              <w:left w:w="28" w:type="dxa"/>
              <w:right w:w="28" w:type="dxa"/>
            </w:tcMar>
          </w:tcPr>
          <w:p w14:paraId="0A0D525F" w14:textId="0CAE41EB"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c>
          <w:tcPr>
            <w:tcW w:w="670" w:type="dxa"/>
            <w:tcBorders>
              <w:top w:val="single" w:sz="4" w:space="0" w:color="auto"/>
              <w:bottom w:val="single" w:sz="4" w:space="0" w:color="auto"/>
            </w:tcBorders>
            <w:shd w:val="clear" w:color="auto" w:fill="auto"/>
            <w:tcMar>
              <w:left w:w="28" w:type="dxa"/>
              <w:right w:w="28" w:type="dxa"/>
            </w:tcMar>
          </w:tcPr>
          <w:p w14:paraId="3C1DC4A1" w14:textId="4357275B"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tc>
        <w:tc>
          <w:tcPr>
            <w:tcW w:w="758" w:type="dxa"/>
            <w:tcBorders>
              <w:top w:val="single" w:sz="4" w:space="0" w:color="auto"/>
              <w:bottom w:val="single" w:sz="4" w:space="0" w:color="auto"/>
            </w:tcBorders>
            <w:shd w:val="clear" w:color="auto" w:fill="auto"/>
            <w:tcMar>
              <w:left w:w="28" w:type="dxa"/>
              <w:right w:w="28" w:type="dxa"/>
            </w:tcMar>
          </w:tcPr>
          <w:p w14:paraId="5D0D1E37" w14:textId="360E3F08"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673" w:type="dxa"/>
            <w:tcBorders>
              <w:top w:val="single" w:sz="4" w:space="0" w:color="auto"/>
              <w:bottom w:val="single" w:sz="4" w:space="0" w:color="auto"/>
            </w:tcBorders>
            <w:shd w:val="clear" w:color="auto" w:fill="auto"/>
            <w:tcMar>
              <w:left w:w="28" w:type="dxa"/>
              <w:right w:w="28" w:type="dxa"/>
            </w:tcMar>
          </w:tcPr>
          <w:p w14:paraId="5B4D19FE" w14:textId="6AC612A6"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579" w:type="dxa"/>
            <w:tcBorders>
              <w:top w:val="single" w:sz="4" w:space="0" w:color="auto"/>
              <w:bottom w:val="single" w:sz="4" w:space="0" w:color="auto"/>
            </w:tcBorders>
            <w:shd w:val="clear" w:color="auto" w:fill="auto"/>
            <w:tcMar>
              <w:left w:w="28" w:type="dxa"/>
              <w:right w:w="28" w:type="dxa"/>
            </w:tcMar>
          </w:tcPr>
          <w:p w14:paraId="37EB0256" w14:textId="7B74437F"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670" w:type="dxa"/>
            <w:tcBorders>
              <w:top w:val="single" w:sz="4" w:space="0" w:color="auto"/>
              <w:bottom w:val="single" w:sz="4" w:space="0" w:color="auto"/>
            </w:tcBorders>
            <w:shd w:val="clear" w:color="auto" w:fill="auto"/>
            <w:tcMar>
              <w:left w:w="28" w:type="dxa"/>
              <w:right w:w="28" w:type="dxa"/>
            </w:tcMar>
          </w:tcPr>
          <w:p w14:paraId="4DC567A5" w14:textId="76150D6E"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tc>
        <w:tc>
          <w:tcPr>
            <w:tcW w:w="769" w:type="dxa"/>
            <w:tcBorders>
              <w:top w:val="single" w:sz="4" w:space="0" w:color="auto"/>
              <w:bottom w:val="single" w:sz="4" w:space="0" w:color="auto"/>
            </w:tcBorders>
            <w:shd w:val="clear" w:color="auto" w:fill="auto"/>
            <w:tcMar>
              <w:left w:w="28" w:type="dxa"/>
              <w:right w:w="28" w:type="dxa"/>
            </w:tcMar>
            <w:hideMark/>
          </w:tcPr>
          <w:p w14:paraId="29260CF2" w14:textId="7F586D9A"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673" w:type="dxa"/>
            <w:tcBorders>
              <w:top w:val="single" w:sz="4" w:space="0" w:color="auto"/>
              <w:bottom w:val="single" w:sz="4" w:space="0" w:color="auto"/>
            </w:tcBorders>
            <w:shd w:val="clear" w:color="auto" w:fill="auto"/>
            <w:tcMar>
              <w:left w:w="28" w:type="dxa"/>
              <w:right w:w="28" w:type="dxa"/>
            </w:tcMar>
          </w:tcPr>
          <w:p w14:paraId="33CB57E3" w14:textId="53B80433"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569" w:type="dxa"/>
            <w:tcBorders>
              <w:top w:val="single" w:sz="4" w:space="0" w:color="auto"/>
              <w:bottom w:val="single" w:sz="4" w:space="0" w:color="auto"/>
            </w:tcBorders>
            <w:shd w:val="clear" w:color="auto" w:fill="auto"/>
            <w:tcMar>
              <w:left w:w="28" w:type="dxa"/>
              <w:right w:w="28" w:type="dxa"/>
            </w:tcMar>
          </w:tcPr>
          <w:p w14:paraId="1AF76D3E" w14:textId="1AEA227B"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0.96</w:t>
            </w:r>
          </w:p>
        </w:tc>
      </w:tr>
      <w:tr w:rsidR="00AD603C" w:rsidRPr="001D41A8" w14:paraId="3147C813" w14:textId="77777777" w:rsidTr="00500224">
        <w:trPr>
          <w:trHeight w:val="312"/>
        </w:trPr>
        <w:tc>
          <w:tcPr>
            <w:tcW w:w="1367" w:type="dxa"/>
            <w:tcBorders>
              <w:top w:val="single" w:sz="4" w:space="0" w:color="auto"/>
              <w:bottom w:val="single" w:sz="4" w:space="0" w:color="auto"/>
            </w:tcBorders>
          </w:tcPr>
          <w:p w14:paraId="7B55D033" w14:textId="2FA22B03"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Incomplete</w:t>
            </w:r>
          </w:p>
        </w:tc>
        <w:tc>
          <w:tcPr>
            <w:tcW w:w="1367" w:type="dxa"/>
            <w:tcBorders>
              <w:top w:val="single" w:sz="4" w:space="0" w:color="auto"/>
              <w:bottom w:val="single" w:sz="4" w:space="0" w:color="auto"/>
            </w:tcBorders>
            <w:shd w:val="clear" w:color="auto" w:fill="auto"/>
            <w:tcMar>
              <w:left w:w="28" w:type="dxa"/>
              <w:right w:w="28" w:type="dxa"/>
            </w:tcMar>
            <w:hideMark/>
          </w:tcPr>
          <w:p w14:paraId="4413197A" w14:textId="6BBAE0FA"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AA</w:t>
            </w:r>
          </w:p>
          <w:p w14:paraId="2BC546F9"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UKD</w:t>
            </w:r>
          </w:p>
          <w:p w14:paraId="4A407647"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UKNA</w:t>
            </w:r>
          </w:p>
          <w:p w14:paraId="260667FF"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UKCA</w:t>
            </w:r>
          </w:p>
          <w:p w14:paraId="5ED0722F"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UKGA</w:t>
            </w:r>
          </w:p>
        </w:tc>
        <w:tc>
          <w:tcPr>
            <w:tcW w:w="836" w:type="dxa"/>
            <w:tcBorders>
              <w:top w:val="single" w:sz="4" w:space="0" w:color="auto"/>
              <w:bottom w:val="single" w:sz="4" w:space="0" w:color="auto"/>
            </w:tcBorders>
            <w:shd w:val="clear" w:color="auto" w:fill="auto"/>
            <w:tcMar>
              <w:left w:w="28" w:type="dxa"/>
              <w:right w:w="28" w:type="dxa"/>
            </w:tcMar>
            <w:hideMark/>
          </w:tcPr>
          <w:p w14:paraId="7DB95906"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-0.15</w:t>
            </w:r>
          </w:p>
          <w:p w14:paraId="4A994738"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-0.08</w:t>
            </w:r>
          </w:p>
          <w:p w14:paraId="754E1BE9"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-0.01</w:t>
            </w:r>
          </w:p>
          <w:p w14:paraId="5091C16A"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0.00</w:t>
            </w:r>
          </w:p>
          <w:p w14:paraId="02B5DE72"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0.09</w:t>
            </w:r>
          </w:p>
        </w:tc>
        <w:tc>
          <w:tcPr>
            <w:tcW w:w="1070" w:type="dxa"/>
            <w:tcBorders>
              <w:top w:val="single" w:sz="4" w:space="0" w:color="auto"/>
              <w:bottom w:val="single" w:sz="4" w:space="0" w:color="auto"/>
            </w:tcBorders>
            <w:shd w:val="clear" w:color="auto" w:fill="auto"/>
            <w:tcMar>
              <w:left w:w="28" w:type="dxa"/>
              <w:right w:w="28" w:type="dxa"/>
            </w:tcMar>
            <w:hideMark/>
          </w:tcPr>
          <w:p w14:paraId="16237436" w14:textId="4FEE3305"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1.55</w:t>
            </w:r>
          </w:p>
          <w:p w14:paraId="692E0951" w14:textId="795A5252"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2.42</w:t>
            </w:r>
          </w:p>
          <w:p w14:paraId="26286722" w14:textId="7A2DFAA4"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3.27</w:t>
            </w:r>
          </w:p>
          <w:p w14:paraId="77093CBE" w14:textId="770505CC"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2.84</w:t>
            </w:r>
          </w:p>
          <w:p w14:paraId="386C4A79" w14:textId="61B0EF6D"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3.83</w:t>
            </w:r>
          </w:p>
        </w:tc>
        <w:tc>
          <w:tcPr>
            <w:tcW w:w="602" w:type="dxa"/>
            <w:tcBorders>
              <w:top w:val="single" w:sz="4" w:space="0" w:color="auto"/>
              <w:bottom w:val="single" w:sz="4" w:space="0" w:color="auto"/>
            </w:tcBorders>
            <w:shd w:val="clear" w:color="auto" w:fill="auto"/>
            <w:tcMar>
              <w:left w:w="28" w:type="dxa"/>
              <w:right w:w="28" w:type="dxa"/>
            </w:tcMar>
            <w:hideMark/>
          </w:tcPr>
          <w:p w14:paraId="2D71CAC4" w14:textId="647061BB"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0.83</w:t>
            </w:r>
          </w:p>
          <w:p w14:paraId="017C8DA2" w14:textId="65AF1CCD"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w:t>
            </w:r>
          </w:p>
          <w:p w14:paraId="22523DD2" w14:textId="5D7DA8FF"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1.95</w:t>
            </w:r>
          </w:p>
          <w:p w14:paraId="481A5D15" w14:textId="49F07E1E"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1.74</w:t>
            </w:r>
          </w:p>
          <w:p w14:paraId="3671D206" w14:textId="484A9DE3"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2.38</w:t>
            </w:r>
          </w:p>
        </w:tc>
        <w:tc>
          <w:tcPr>
            <w:tcW w:w="672" w:type="dxa"/>
            <w:tcBorders>
              <w:top w:val="single" w:sz="4" w:space="0" w:color="auto"/>
              <w:bottom w:val="single" w:sz="4" w:space="0" w:color="auto"/>
            </w:tcBorders>
            <w:shd w:val="clear" w:color="auto" w:fill="auto"/>
            <w:tcMar>
              <w:left w:w="28" w:type="dxa"/>
              <w:right w:w="28" w:type="dxa"/>
            </w:tcMar>
            <w:hideMark/>
          </w:tcPr>
          <w:p w14:paraId="4792F4D0"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p w14:paraId="6BC6B816"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p w14:paraId="41910CBE"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p w14:paraId="74A2AC76"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p w14:paraId="1FBF2A19" w14:textId="77777777" w:rsidR="00AD603C" w:rsidRPr="00477DBE" w:rsidRDefault="00AD603C" w:rsidP="00E95B16">
            <w:pPr>
              <w:wordWrap/>
              <w:spacing w:line="480" w:lineRule="auto"/>
              <w:jc w:val="center"/>
              <w:rPr>
                <w:rFonts w:ascii="Times New Roman" w:hAnsi="Times New Roman" w:cs="Times New Roman"/>
                <w:sz w:val="24"/>
                <w:szCs w:val="24"/>
              </w:rPr>
            </w:pPr>
            <w:r w:rsidRPr="00477DBE">
              <w:rPr>
                <w:rFonts w:ascii="Times New Roman" w:hAnsi="Times New Roman" w:cs="Times New Roman"/>
                <w:sz w:val="24"/>
                <w:szCs w:val="24"/>
              </w:rPr>
              <w:t>0.94</w:t>
            </w:r>
          </w:p>
        </w:tc>
        <w:tc>
          <w:tcPr>
            <w:tcW w:w="670" w:type="dxa"/>
            <w:tcBorders>
              <w:top w:val="single" w:sz="4" w:space="0" w:color="auto"/>
              <w:bottom w:val="single" w:sz="4" w:space="0" w:color="auto"/>
            </w:tcBorders>
            <w:shd w:val="clear" w:color="auto" w:fill="auto"/>
            <w:tcMar>
              <w:left w:w="28" w:type="dxa"/>
              <w:right w:w="28" w:type="dxa"/>
            </w:tcMar>
            <w:hideMark/>
          </w:tcPr>
          <w:p w14:paraId="351BFF1B"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-0.14</w:t>
            </w:r>
          </w:p>
          <w:p w14:paraId="0E16722C"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-0.09</w:t>
            </w:r>
          </w:p>
          <w:p w14:paraId="0E26C0C7"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0.07</w:t>
            </w:r>
          </w:p>
          <w:p w14:paraId="7FBE4E02"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p w14:paraId="5D44559F" w14:textId="42C39A03"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w:t>
            </w:r>
          </w:p>
        </w:tc>
        <w:tc>
          <w:tcPr>
            <w:tcW w:w="748" w:type="dxa"/>
            <w:tcBorders>
              <w:top w:val="single" w:sz="4" w:space="0" w:color="auto"/>
              <w:bottom w:val="single" w:sz="4" w:space="0" w:color="auto"/>
            </w:tcBorders>
            <w:shd w:val="clear" w:color="auto" w:fill="auto"/>
            <w:tcMar>
              <w:left w:w="28" w:type="dxa"/>
              <w:right w:w="28" w:type="dxa"/>
            </w:tcMar>
          </w:tcPr>
          <w:p w14:paraId="64F84585" w14:textId="3E99442B"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1.56</w:t>
            </w:r>
          </w:p>
          <w:p w14:paraId="238FF6C1" w14:textId="438ABDCD"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2.75</w:t>
            </w:r>
          </w:p>
          <w:p w14:paraId="64FA121E" w14:textId="2394EE3E"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4.08</w:t>
            </w:r>
          </w:p>
          <w:p w14:paraId="6895F817" w14:textId="48168CF8"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3.32</w:t>
            </w:r>
          </w:p>
          <w:p w14:paraId="12BA1F18" w14:textId="7D138D63"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4.83</w:t>
            </w:r>
          </w:p>
        </w:tc>
        <w:tc>
          <w:tcPr>
            <w:tcW w:w="593" w:type="dxa"/>
            <w:tcBorders>
              <w:top w:val="single" w:sz="4" w:space="0" w:color="auto"/>
              <w:bottom w:val="single" w:sz="4" w:space="0" w:color="auto"/>
            </w:tcBorders>
            <w:shd w:val="clear" w:color="auto" w:fill="auto"/>
            <w:tcMar>
              <w:left w:w="28" w:type="dxa"/>
              <w:right w:w="28" w:type="dxa"/>
            </w:tcMar>
          </w:tcPr>
          <w:p w14:paraId="3C4FFF1C" w14:textId="77C49899"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p w14:paraId="63FA9B14" w14:textId="7AC0EFE5"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1.62</w:t>
            </w:r>
          </w:p>
          <w:p w14:paraId="201C3A2A" w14:textId="2BB9AC7A"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2.67</w:t>
            </w:r>
          </w:p>
          <w:p w14:paraId="75F0264F" w14:textId="20A65E1A"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p w14:paraId="48917D8C" w14:textId="04BBDED4"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670" w:type="dxa"/>
            <w:tcBorders>
              <w:top w:val="single" w:sz="4" w:space="0" w:color="auto"/>
              <w:bottom w:val="single" w:sz="4" w:space="0" w:color="auto"/>
            </w:tcBorders>
            <w:shd w:val="clear" w:color="auto" w:fill="auto"/>
            <w:tcMar>
              <w:left w:w="28" w:type="dxa"/>
              <w:right w:w="28" w:type="dxa"/>
            </w:tcMar>
          </w:tcPr>
          <w:p w14:paraId="01C4696A"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14:paraId="670CBA3B"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6E516883"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44235CD4"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14:paraId="21C2FB62" w14:textId="1BAD18F2"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c>
          <w:tcPr>
            <w:tcW w:w="670" w:type="dxa"/>
            <w:tcBorders>
              <w:top w:val="single" w:sz="4" w:space="0" w:color="auto"/>
              <w:bottom w:val="single" w:sz="4" w:space="0" w:color="auto"/>
            </w:tcBorders>
            <w:shd w:val="clear" w:color="auto" w:fill="auto"/>
            <w:tcMar>
              <w:left w:w="28" w:type="dxa"/>
              <w:right w:w="28" w:type="dxa"/>
            </w:tcMar>
          </w:tcPr>
          <w:p w14:paraId="74736364"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-0.19</w:t>
            </w:r>
          </w:p>
          <w:p w14:paraId="09B8EC91"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-0.16</w:t>
            </w:r>
          </w:p>
          <w:p w14:paraId="16582642"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w:t>
            </w:r>
          </w:p>
          <w:p w14:paraId="4EC07290"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p w14:paraId="2C96172B" w14:textId="47F7EE2E"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tc>
        <w:tc>
          <w:tcPr>
            <w:tcW w:w="758" w:type="dxa"/>
            <w:tcBorders>
              <w:top w:val="single" w:sz="4" w:space="0" w:color="auto"/>
              <w:bottom w:val="single" w:sz="4" w:space="0" w:color="auto"/>
            </w:tcBorders>
            <w:shd w:val="clear" w:color="auto" w:fill="auto"/>
            <w:tcMar>
              <w:left w:w="28" w:type="dxa"/>
              <w:right w:w="28" w:type="dxa"/>
            </w:tcMar>
          </w:tcPr>
          <w:p w14:paraId="7EF8AA59" w14:textId="30CA731C"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1.76</w:t>
            </w:r>
          </w:p>
          <w:p w14:paraId="24AC07FA" w14:textId="2273F283"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2.02</w:t>
            </w:r>
          </w:p>
          <w:p w14:paraId="76BACE2B" w14:textId="4E56DD72"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3.10</w:t>
            </w:r>
          </w:p>
          <w:p w14:paraId="77844B58" w14:textId="1C07D4AD"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2.33</w:t>
            </w:r>
          </w:p>
          <w:p w14:paraId="0EEB74F8" w14:textId="5E8082BF"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3.71</w:t>
            </w:r>
          </w:p>
        </w:tc>
        <w:tc>
          <w:tcPr>
            <w:tcW w:w="673" w:type="dxa"/>
            <w:tcBorders>
              <w:top w:val="single" w:sz="4" w:space="0" w:color="auto"/>
              <w:bottom w:val="single" w:sz="4" w:space="0" w:color="auto"/>
            </w:tcBorders>
            <w:shd w:val="clear" w:color="auto" w:fill="auto"/>
            <w:tcMar>
              <w:left w:w="28" w:type="dxa"/>
              <w:right w:w="28" w:type="dxa"/>
            </w:tcMar>
          </w:tcPr>
          <w:p w14:paraId="125AE7E8" w14:textId="7994F903"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0.95</w:t>
            </w:r>
          </w:p>
          <w:p w14:paraId="447F6B99" w14:textId="7F14B7D0"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1.07</w:t>
            </w:r>
          </w:p>
          <w:p w14:paraId="674FAEE3" w14:textId="5E5F9FF1"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1.68</w:t>
            </w:r>
          </w:p>
          <w:p w14:paraId="76F5204A" w14:textId="164C66E8"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p w14:paraId="21B0A3A9" w14:textId="5339B574"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579" w:type="dxa"/>
            <w:tcBorders>
              <w:top w:val="single" w:sz="4" w:space="0" w:color="auto"/>
              <w:bottom w:val="single" w:sz="4" w:space="0" w:color="auto"/>
            </w:tcBorders>
            <w:shd w:val="clear" w:color="auto" w:fill="auto"/>
            <w:tcMar>
              <w:left w:w="28" w:type="dxa"/>
              <w:right w:w="28" w:type="dxa"/>
            </w:tcMar>
          </w:tcPr>
          <w:p w14:paraId="14D5714F"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14:paraId="5B68B332"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5AAF7AA6"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19012B51"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0674F1F1" w14:textId="5CE78350"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c>
          <w:tcPr>
            <w:tcW w:w="670" w:type="dxa"/>
            <w:tcBorders>
              <w:top w:val="single" w:sz="4" w:space="0" w:color="auto"/>
              <w:bottom w:val="single" w:sz="4" w:space="0" w:color="auto"/>
            </w:tcBorders>
            <w:shd w:val="clear" w:color="auto" w:fill="auto"/>
            <w:tcMar>
              <w:left w:w="28" w:type="dxa"/>
              <w:right w:w="28" w:type="dxa"/>
            </w:tcMar>
          </w:tcPr>
          <w:p w14:paraId="70A793B1"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-0.25</w:t>
            </w:r>
          </w:p>
          <w:p w14:paraId="67D9DF7D"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-0.24</w:t>
            </w:r>
          </w:p>
          <w:p w14:paraId="2C5FB7B8"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0.06</w:t>
            </w:r>
          </w:p>
          <w:p w14:paraId="6F17EA9A"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w:t>
            </w:r>
          </w:p>
          <w:p w14:paraId="6439E7EC" w14:textId="03901135"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-0.11</w:t>
            </w:r>
          </w:p>
        </w:tc>
        <w:tc>
          <w:tcPr>
            <w:tcW w:w="769" w:type="dxa"/>
            <w:tcBorders>
              <w:top w:val="single" w:sz="4" w:space="0" w:color="auto"/>
              <w:bottom w:val="single" w:sz="4" w:space="0" w:color="auto"/>
            </w:tcBorders>
            <w:shd w:val="clear" w:color="auto" w:fill="auto"/>
            <w:tcMar>
              <w:left w:w="28" w:type="dxa"/>
              <w:right w:w="28" w:type="dxa"/>
            </w:tcMar>
            <w:hideMark/>
          </w:tcPr>
          <w:p w14:paraId="588591CC" w14:textId="60FCF7F4"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2.04</w:t>
            </w:r>
          </w:p>
          <w:p w14:paraId="173716DA" w14:textId="7AF004AC"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1.93</w:t>
            </w:r>
          </w:p>
          <w:p w14:paraId="37747792" w14:textId="525CF6DD"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4.07</w:t>
            </w:r>
          </w:p>
          <w:p w14:paraId="0A1BF5BB" w14:textId="67CDDF17"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2.23</w:t>
            </w:r>
          </w:p>
          <w:p w14:paraId="7FE366AC" w14:textId="02037C04"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3.31</w:t>
            </w:r>
            <w:r w:rsidRPr="00B738FE">
              <w:rPr>
                <w:rFonts w:ascii="Times New Roman" w:hAnsi="Times New Roman" w:cs="Times New Roman"/>
                <w:sz w:val="24"/>
                <w:szCs w:val="24"/>
              </w:rPr>
              <w:t xml:space="preserve"> </w:t>
            </w:r>
          </w:p>
        </w:tc>
        <w:tc>
          <w:tcPr>
            <w:tcW w:w="673" w:type="dxa"/>
            <w:tcBorders>
              <w:top w:val="single" w:sz="4" w:space="0" w:color="auto"/>
              <w:bottom w:val="single" w:sz="4" w:space="0" w:color="auto"/>
            </w:tcBorders>
            <w:shd w:val="clear" w:color="auto" w:fill="auto"/>
            <w:tcMar>
              <w:left w:w="28" w:type="dxa"/>
              <w:right w:w="28" w:type="dxa"/>
            </w:tcMar>
          </w:tcPr>
          <w:p w14:paraId="0EAB30AB" w14:textId="19415D92"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1.05</w:t>
            </w:r>
          </w:p>
          <w:p w14:paraId="5876C385" w14:textId="29F9A7D6"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p w14:paraId="5F37B662" w14:textId="337D9D71"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2.14</w:t>
            </w:r>
          </w:p>
          <w:p w14:paraId="775CAB1C" w14:textId="26F51AA0" w:rsidR="00AD603C" w:rsidRPr="00B738FE" w:rsidRDefault="00AD603C" w:rsidP="00E95B16">
            <w:pPr>
              <w:spacing w:line="480" w:lineRule="auto"/>
              <w:jc w:val="center"/>
              <w:rPr>
                <w:rFonts w:ascii="Times New Roman" w:hAnsi="Times New Roman" w:cs="Times New Roman"/>
                <w:sz w:val="24"/>
                <w:szCs w:val="24"/>
              </w:rPr>
            </w:pPr>
            <w:r>
              <w:rPr>
                <w:rFonts w:ascii="Times New Roman" w:hAnsi="Times New Roman" w:cs="Times New Roman"/>
                <w:sz w:val="24"/>
                <w:szCs w:val="24"/>
              </w:rPr>
              <w:t>1.16</w:t>
            </w:r>
          </w:p>
          <w:p w14:paraId="116047C2" w14:textId="4B412172" w:rsidR="00AD603C" w:rsidRPr="00477DBE" w:rsidRDefault="00AD603C" w:rsidP="00E95B16">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1.73</w:t>
            </w:r>
            <w:r w:rsidRPr="00B738FE">
              <w:rPr>
                <w:rFonts w:ascii="Times New Roman" w:hAnsi="Times New Roman" w:cs="Times New Roman"/>
                <w:sz w:val="24"/>
                <w:szCs w:val="24"/>
              </w:rPr>
              <w:t xml:space="preserve"> </w:t>
            </w:r>
          </w:p>
        </w:tc>
        <w:tc>
          <w:tcPr>
            <w:tcW w:w="569" w:type="dxa"/>
            <w:tcBorders>
              <w:top w:val="single" w:sz="4" w:space="0" w:color="auto"/>
              <w:bottom w:val="single" w:sz="4" w:space="0" w:color="auto"/>
            </w:tcBorders>
            <w:shd w:val="clear" w:color="auto" w:fill="auto"/>
            <w:tcMar>
              <w:left w:w="28" w:type="dxa"/>
              <w:right w:w="28" w:type="dxa"/>
            </w:tcMar>
          </w:tcPr>
          <w:p w14:paraId="7D8E029C"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14:paraId="4C071BEC"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14:paraId="47C71350"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14:paraId="3B3CB117" w14:textId="77777777" w:rsidR="00AD603C" w:rsidRPr="00B738FE" w:rsidRDefault="00AD603C" w:rsidP="00E95B16">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0.96</w:t>
            </w:r>
          </w:p>
          <w:p w14:paraId="78D227A4" w14:textId="22628EB5" w:rsidR="00AD603C" w:rsidRPr="00477DBE" w:rsidRDefault="00AD603C" w:rsidP="00E95B16">
            <w:pPr>
              <w:wordWrap/>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r>
    </w:tbl>
    <w:p w14:paraId="64E7C497" w14:textId="2BE54159" w:rsidR="00477DBE" w:rsidRDefault="00477DBE" w:rsidP="00477DBE">
      <w:pPr>
        <w:pStyle w:val="ac"/>
        <w:spacing w:line="480" w:lineRule="auto"/>
        <w:rPr>
          <w:rFonts w:ascii="Times New Roman" w:hAnsi="Times New Roman" w:cs="Times New Roman"/>
          <w:b w:val="0"/>
          <w:sz w:val="24"/>
          <w:szCs w:val="24"/>
        </w:rPr>
      </w:pPr>
      <w:r w:rsidRPr="00E5723F">
        <w:rPr>
          <w:rFonts w:ascii="Times New Roman" w:hAnsi="Times New Roman" w:cs="Times New Roman"/>
          <w:b w:val="0"/>
          <w:sz w:val="24"/>
          <w:szCs w:val="24"/>
          <w:vertAlign w:val="superscript"/>
        </w:rPr>
        <w:t>a</w:t>
      </w:r>
      <w:r w:rsidRPr="00B738FE">
        <w:rPr>
          <w:rFonts w:ascii="Times New Roman" w:hAnsi="Times New Roman" w:cs="Times New Roman"/>
          <w:b w:val="0"/>
          <w:sz w:val="24"/>
          <w:szCs w:val="24"/>
        </w:rPr>
        <w:t xml:space="preserve"> </w:t>
      </w:r>
      <w:r w:rsidR="00C90DAA">
        <w:rPr>
          <w:rFonts w:ascii="Times New Roman" w:hAnsi="Times New Roman" w:cs="Times New Roman"/>
          <w:b w:val="0"/>
          <w:sz w:val="24"/>
          <w:szCs w:val="24"/>
        </w:rPr>
        <w:t>B</w:t>
      </w:r>
      <w:r>
        <w:rPr>
          <w:rFonts w:ascii="Times New Roman" w:hAnsi="Times New Roman" w:cs="Times New Roman"/>
          <w:b w:val="0"/>
          <w:sz w:val="24"/>
          <w:szCs w:val="24"/>
        </w:rPr>
        <w:t>ias</w:t>
      </w:r>
      <w:r w:rsidRPr="00B738FE">
        <w:rPr>
          <w:rFonts w:ascii="Times New Roman" w:hAnsi="Times New Roman" w:cs="Times New Roman"/>
          <w:b w:val="0"/>
          <w:sz w:val="24"/>
          <w:szCs w:val="24"/>
        </w:rPr>
        <w:t xml:space="preserve"> multiplied by 100</w:t>
      </w:r>
    </w:p>
    <w:p w14:paraId="2A6DBD62" w14:textId="26DF1A2F" w:rsidR="00477DBE" w:rsidRDefault="00477DBE" w:rsidP="00477DBE">
      <w:pPr>
        <w:pStyle w:val="ac"/>
        <w:spacing w:line="480" w:lineRule="auto"/>
        <w:rPr>
          <w:rFonts w:ascii="Times New Roman" w:hAnsi="Times New Roman" w:cs="Times New Roman"/>
          <w:b w:val="0"/>
          <w:sz w:val="24"/>
          <w:szCs w:val="24"/>
        </w:rPr>
      </w:pPr>
      <w:r w:rsidRPr="00BE07E1">
        <w:rPr>
          <w:rFonts w:ascii="Times New Roman" w:hAnsi="Times New Roman" w:cs="Times New Roman"/>
          <w:b w:val="0"/>
          <w:sz w:val="24"/>
          <w:szCs w:val="24"/>
          <w:vertAlign w:val="superscript"/>
        </w:rPr>
        <w:t>b</w:t>
      </w:r>
      <w:r w:rsidRPr="00B738FE">
        <w:rPr>
          <w:rFonts w:ascii="Times New Roman" w:hAnsi="Times New Roman" w:cs="Times New Roman"/>
          <w:b w:val="0"/>
          <w:sz w:val="24"/>
          <w:szCs w:val="24"/>
        </w:rPr>
        <w:t xml:space="preserve"> </w:t>
      </w:r>
      <w:r>
        <w:rPr>
          <w:rFonts w:ascii="Times New Roman" w:hAnsi="Times New Roman" w:cs="Times New Roman"/>
          <w:b w:val="0"/>
          <w:sz w:val="24"/>
          <w:szCs w:val="24"/>
        </w:rPr>
        <w:t>R</w:t>
      </w:r>
      <w:r w:rsidRPr="00B738FE">
        <w:rPr>
          <w:rFonts w:ascii="Times New Roman" w:hAnsi="Times New Roman" w:cs="Times New Roman"/>
          <w:b w:val="0"/>
          <w:sz w:val="24"/>
          <w:szCs w:val="24"/>
        </w:rPr>
        <w:t xml:space="preserve">oot mean square </w:t>
      </w:r>
      <w:r>
        <w:rPr>
          <w:rFonts w:ascii="Times New Roman" w:hAnsi="Times New Roman" w:cs="Times New Roman"/>
          <w:b w:val="0"/>
          <w:sz w:val="24"/>
          <w:szCs w:val="24"/>
        </w:rPr>
        <w:t>error</w:t>
      </w:r>
      <w:r w:rsidR="00E95B16">
        <w:rPr>
          <w:rFonts w:ascii="Times New Roman" w:hAnsi="Times New Roman" w:cs="Times New Roman"/>
          <w:b w:val="0"/>
          <w:sz w:val="24"/>
          <w:szCs w:val="24"/>
        </w:rPr>
        <w:t xml:space="preserve"> </w:t>
      </w:r>
      <w:r w:rsidR="00C90DAA">
        <w:rPr>
          <w:rFonts w:ascii="Times New Roman" w:hAnsi="Times New Roman" w:cs="Times New Roman"/>
          <w:b w:val="0"/>
          <w:sz w:val="24"/>
          <w:szCs w:val="24"/>
        </w:rPr>
        <w:t xml:space="preserve">(RMSE) </w:t>
      </w:r>
      <w:r w:rsidR="00E95B16" w:rsidRPr="00B738FE">
        <w:rPr>
          <w:rFonts w:ascii="Times New Roman" w:hAnsi="Times New Roman" w:cs="Times New Roman"/>
          <w:b w:val="0"/>
          <w:sz w:val="24"/>
          <w:szCs w:val="24"/>
        </w:rPr>
        <w:t>multiplied by 100</w:t>
      </w:r>
    </w:p>
    <w:p w14:paraId="4F071AFD" w14:textId="1508CBE6" w:rsidR="00477DBE" w:rsidRDefault="00477DBE" w:rsidP="00477DBE">
      <w:pPr>
        <w:pStyle w:val="ac"/>
        <w:spacing w:line="480" w:lineRule="auto"/>
        <w:rPr>
          <w:rFonts w:ascii="Times New Roman" w:hAnsi="Times New Roman" w:cs="Times New Roman"/>
          <w:b w:val="0"/>
          <w:sz w:val="24"/>
          <w:szCs w:val="24"/>
        </w:rPr>
      </w:pPr>
      <w:r>
        <w:rPr>
          <w:rFonts w:ascii="Times New Roman" w:hAnsi="Times New Roman" w:cs="Times New Roman"/>
          <w:b w:val="0"/>
          <w:sz w:val="24"/>
          <w:szCs w:val="24"/>
          <w:vertAlign w:val="superscript"/>
        </w:rPr>
        <w:lastRenderedPageBreak/>
        <w:t>c</w:t>
      </w:r>
      <w:r w:rsidRPr="00B738FE">
        <w:rPr>
          <w:rFonts w:ascii="Times New Roman" w:hAnsi="Times New Roman" w:cs="Times New Roman"/>
          <w:b w:val="0"/>
          <w:sz w:val="24"/>
          <w:szCs w:val="24"/>
        </w:rPr>
        <w:t xml:space="preserve"> </w:t>
      </w:r>
      <w:r>
        <w:rPr>
          <w:rFonts w:ascii="Times New Roman" w:hAnsi="Times New Roman" w:cs="Times New Roman"/>
          <w:b w:val="0"/>
          <w:sz w:val="24"/>
          <w:szCs w:val="24"/>
        </w:rPr>
        <w:t>A</w:t>
      </w:r>
      <w:r w:rsidRPr="00B738FE">
        <w:rPr>
          <w:rFonts w:ascii="Times New Roman" w:hAnsi="Times New Roman" w:cs="Times New Roman"/>
          <w:b w:val="0"/>
          <w:sz w:val="24"/>
          <w:szCs w:val="24"/>
        </w:rPr>
        <w:t>verage standard error</w:t>
      </w:r>
      <w:r w:rsidR="00E95B16">
        <w:rPr>
          <w:rFonts w:ascii="Times New Roman" w:hAnsi="Times New Roman" w:cs="Times New Roman"/>
          <w:b w:val="0"/>
          <w:sz w:val="24"/>
          <w:szCs w:val="24"/>
        </w:rPr>
        <w:t xml:space="preserve"> </w:t>
      </w:r>
      <w:r w:rsidR="00C90DAA">
        <w:rPr>
          <w:rFonts w:ascii="Times New Roman" w:hAnsi="Times New Roman" w:cs="Times New Roman"/>
          <w:b w:val="0"/>
          <w:sz w:val="24"/>
          <w:szCs w:val="24"/>
        </w:rPr>
        <w:t xml:space="preserve">(ASE) </w:t>
      </w:r>
      <w:r w:rsidR="00E95B16" w:rsidRPr="00B738FE">
        <w:rPr>
          <w:rFonts w:ascii="Times New Roman" w:hAnsi="Times New Roman" w:cs="Times New Roman"/>
          <w:b w:val="0"/>
          <w:sz w:val="24"/>
          <w:szCs w:val="24"/>
        </w:rPr>
        <w:t>multiplied by 100</w:t>
      </w:r>
    </w:p>
    <w:p w14:paraId="5EA33333" w14:textId="7722D390" w:rsidR="00477DBE" w:rsidRDefault="00477DBE" w:rsidP="00477DBE">
      <w:pPr>
        <w:pStyle w:val="ac"/>
        <w:spacing w:line="480" w:lineRule="auto"/>
        <w:rPr>
          <w:rFonts w:ascii="Times New Roman" w:hAnsi="Times New Roman" w:cs="Times New Roman"/>
          <w:b w:val="0"/>
          <w:sz w:val="24"/>
          <w:szCs w:val="24"/>
        </w:rPr>
      </w:pPr>
      <w:r>
        <w:rPr>
          <w:rFonts w:ascii="Times New Roman" w:hAnsi="Times New Roman" w:cs="Times New Roman"/>
          <w:b w:val="0"/>
          <w:sz w:val="24"/>
          <w:szCs w:val="24"/>
          <w:vertAlign w:val="superscript"/>
        </w:rPr>
        <w:t>d</w:t>
      </w:r>
      <w:r w:rsidRPr="00B738FE">
        <w:rPr>
          <w:rFonts w:ascii="Times New Roman" w:hAnsi="Times New Roman" w:cs="Times New Roman"/>
          <w:b w:val="0"/>
          <w:sz w:val="24"/>
          <w:szCs w:val="24"/>
        </w:rPr>
        <w:t xml:space="preserve"> </w:t>
      </w:r>
      <w:r>
        <w:rPr>
          <w:rFonts w:ascii="Times New Roman" w:hAnsi="Times New Roman" w:cs="Times New Roman"/>
          <w:b w:val="0"/>
          <w:sz w:val="24"/>
          <w:szCs w:val="24"/>
        </w:rPr>
        <w:t>C</w:t>
      </w:r>
      <w:r w:rsidRPr="00B738FE">
        <w:rPr>
          <w:rFonts w:ascii="Times New Roman" w:hAnsi="Times New Roman" w:cs="Times New Roman"/>
          <w:b w:val="0"/>
          <w:sz w:val="24"/>
          <w:szCs w:val="24"/>
        </w:rPr>
        <w:t xml:space="preserve">overage probability </w:t>
      </w:r>
      <w:r w:rsidR="00C90DAA">
        <w:rPr>
          <w:rFonts w:ascii="Times New Roman" w:hAnsi="Times New Roman" w:cs="Times New Roman"/>
          <w:b w:val="0"/>
          <w:sz w:val="24"/>
          <w:szCs w:val="24"/>
        </w:rPr>
        <w:t xml:space="preserve">(CP) </w:t>
      </w:r>
      <w:r>
        <w:rPr>
          <w:rFonts w:ascii="Times New Roman" w:hAnsi="Times New Roman" w:cs="Times New Roman"/>
          <w:b w:val="0"/>
          <w:sz w:val="24"/>
          <w:szCs w:val="24"/>
        </w:rPr>
        <w:t>of</w:t>
      </w:r>
      <w:r w:rsidRPr="00B738FE">
        <w:rPr>
          <w:rFonts w:ascii="Times New Roman" w:hAnsi="Times New Roman" w:cs="Times New Roman"/>
          <w:b w:val="0"/>
          <w:sz w:val="24"/>
          <w:szCs w:val="24"/>
        </w:rPr>
        <w:t xml:space="preserve"> 95% confidence interval</w:t>
      </w:r>
    </w:p>
    <w:p w14:paraId="1DF8B01A" w14:textId="5A64FEB5" w:rsidR="00F33102" w:rsidDel="00542BD9" w:rsidRDefault="00F33102" w:rsidP="00F33102">
      <w:pPr>
        <w:spacing w:line="480" w:lineRule="auto"/>
        <w:rPr>
          <w:del w:id="13" w:author="user" w:date="2021-05-25T22:04:00Z"/>
          <w:rFonts w:ascii="Times New Roman" w:eastAsia="맑은 고딕" w:hAnsi="Times New Roman" w:cs="Times New Roman"/>
          <w:sz w:val="24"/>
          <w:szCs w:val="24"/>
          <w:lang w:val="en-GB"/>
        </w:rPr>
      </w:pPr>
      <w:r>
        <w:rPr>
          <w:rFonts w:ascii="Times New Roman" w:hAnsi="Times New Roman" w:cs="Times New Roman"/>
          <w:sz w:val="24"/>
          <w:szCs w:val="24"/>
          <w:vertAlign w:val="superscript"/>
        </w:rPr>
        <w:t>e</w:t>
      </w:r>
      <w:r w:rsidRPr="003F3DD1">
        <w:rPr>
          <w:rFonts w:ascii="Times New Roman" w:eastAsia="맑은 고딕" w:hAnsi="Times New Roman" w:cs="Times New Roman"/>
          <w:sz w:val="24"/>
          <w:szCs w:val="24"/>
          <w:lang w:val="en-GB"/>
        </w:rPr>
        <w:t xml:space="preserve"> TE: true</w:t>
      </w:r>
      <w:r>
        <w:rPr>
          <w:rFonts w:ascii="Times New Roman" w:eastAsia="맑은 고딕" w:hAnsi="Times New Roman" w:cs="Times New Roman"/>
          <w:sz w:val="24"/>
          <w:szCs w:val="24"/>
          <w:lang w:val="en-GB"/>
        </w:rPr>
        <w:t xml:space="preserve"> </w:t>
      </w:r>
      <w:r w:rsidRPr="003F3DD1">
        <w:rPr>
          <w:rFonts w:ascii="Times New Roman" w:eastAsia="맑은 고딕" w:hAnsi="Times New Roman" w:cs="Times New Roman"/>
          <w:sz w:val="24"/>
          <w:szCs w:val="24"/>
          <w:lang w:val="en-GB"/>
        </w:rPr>
        <w:t>exposure; UK: universal kriging</w:t>
      </w:r>
      <w:r w:rsidRPr="003F3DD1">
        <w:rPr>
          <w:rFonts w:ascii="Times New Roman" w:eastAsia="맑은 고딕" w:hAnsi="Times New Roman" w:cs="Times New Roman"/>
          <w:sz w:val="24"/>
          <w:szCs w:val="24"/>
          <w:vertAlign w:val="subscript"/>
          <w:lang w:val="en-GB"/>
        </w:rPr>
        <w:t xml:space="preserve">; </w:t>
      </w:r>
      <w:r w:rsidRPr="003F3DD1">
        <w:rPr>
          <w:rFonts w:ascii="Times New Roman" w:eastAsia="맑은 고딕" w:hAnsi="Times New Roman" w:cs="Times New Roman"/>
          <w:sz w:val="24"/>
          <w:szCs w:val="24"/>
          <w:lang w:val="en-GB"/>
        </w:rPr>
        <w:t xml:space="preserve">AA: area-average UKD: UK prediction at </w:t>
      </w:r>
      <w:r w:rsidR="00C55D22">
        <w:rPr>
          <w:rFonts w:ascii="Times New Roman" w:eastAsia="맑은 고딕" w:hAnsi="Times New Roman" w:cs="Times New Roman"/>
          <w:sz w:val="24"/>
          <w:szCs w:val="24"/>
          <w:lang w:val="en-GB"/>
        </w:rPr>
        <w:t>governmental offices without aggregation</w:t>
      </w:r>
      <w:r w:rsidRPr="003F3DD1">
        <w:rPr>
          <w:rFonts w:ascii="Times New Roman" w:eastAsia="맑은 고딕" w:hAnsi="Times New Roman" w:cs="Times New Roman"/>
          <w:sz w:val="24"/>
          <w:szCs w:val="24"/>
          <w:lang w:val="en-GB"/>
        </w:rPr>
        <w:t xml:space="preserve">; UKNA: district average based on UK predictions at </w:t>
      </w:r>
      <w:r>
        <w:rPr>
          <w:rFonts w:ascii="Times New Roman" w:eastAsia="맑은 고딕" w:hAnsi="Times New Roman" w:cs="Times New Roman"/>
          <w:sz w:val="24"/>
          <w:szCs w:val="24"/>
          <w:lang w:val="en-GB"/>
        </w:rPr>
        <w:t xml:space="preserve">422 </w:t>
      </w:r>
      <w:r w:rsidRPr="003F3DD1">
        <w:rPr>
          <w:rFonts w:ascii="Times New Roman" w:eastAsia="맑은 고딕" w:hAnsi="Times New Roman" w:cs="Times New Roman"/>
          <w:sz w:val="24"/>
          <w:szCs w:val="24"/>
          <w:lang w:val="en-GB"/>
        </w:rPr>
        <w:t xml:space="preserve">neighbourhood </w:t>
      </w:r>
      <w:r w:rsidR="00C55D22">
        <w:rPr>
          <w:rFonts w:ascii="Times New Roman" w:eastAsia="맑은 고딕" w:hAnsi="Times New Roman" w:cs="Times New Roman"/>
          <w:sz w:val="24"/>
          <w:szCs w:val="24"/>
          <w:lang w:val="en-GB"/>
        </w:rPr>
        <w:t>community centers</w:t>
      </w:r>
      <w:r w:rsidRPr="003F3DD1">
        <w:rPr>
          <w:rFonts w:ascii="Times New Roman" w:eastAsia="맑은 고딕" w:hAnsi="Times New Roman" w:cs="Times New Roman"/>
          <w:sz w:val="24"/>
          <w:szCs w:val="24"/>
          <w:lang w:val="en-GB"/>
        </w:rPr>
        <w:t xml:space="preserve">; UKCA: district average </w:t>
      </w:r>
      <w:r>
        <w:rPr>
          <w:rFonts w:ascii="Times New Roman" w:eastAsia="맑은 고딕" w:hAnsi="Times New Roman" w:cs="Times New Roman"/>
          <w:sz w:val="24"/>
          <w:szCs w:val="24"/>
          <w:lang w:val="en-GB"/>
        </w:rPr>
        <w:t>of</w:t>
      </w:r>
      <w:r w:rsidRPr="003F3DD1">
        <w:rPr>
          <w:rFonts w:ascii="Times New Roman" w:eastAsia="맑은 고딕" w:hAnsi="Times New Roman" w:cs="Times New Roman"/>
          <w:sz w:val="24"/>
          <w:szCs w:val="24"/>
          <w:lang w:val="en-GB"/>
        </w:rPr>
        <w:t xml:space="preserve"> UK predictions at </w:t>
      </w:r>
      <w:r>
        <w:rPr>
          <w:rFonts w:ascii="Times New Roman" w:eastAsia="맑은 고딕" w:hAnsi="Times New Roman" w:cs="Times New Roman"/>
          <w:sz w:val="24"/>
          <w:szCs w:val="24"/>
          <w:lang w:val="en-GB"/>
        </w:rPr>
        <w:t xml:space="preserve">16,230 </w:t>
      </w:r>
      <w:r w:rsidRPr="003F3DD1">
        <w:rPr>
          <w:rFonts w:ascii="Times New Roman" w:eastAsia="맑은 고딕" w:hAnsi="Times New Roman" w:cs="Times New Roman"/>
          <w:sz w:val="24"/>
          <w:szCs w:val="24"/>
          <w:lang w:val="en-GB"/>
        </w:rPr>
        <w:t xml:space="preserve">census tract centroids; UKGA: district average </w:t>
      </w:r>
      <w:r>
        <w:rPr>
          <w:rFonts w:ascii="Times New Roman" w:eastAsia="맑은 고딕" w:hAnsi="Times New Roman" w:cs="Times New Roman"/>
          <w:sz w:val="24"/>
          <w:szCs w:val="24"/>
          <w:lang w:val="en-GB"/>
        </w:rPr>
        <w:t>of</w:t>
      </w:r>
      <w:r w:rsidRPr="003F3DD1">
        <w:rPr>
          <w:rFonts w:ascii="Times New Roman" w:eastAsia="맑은 고딕" w:hAnsi="Times New Roman" w:cs="Times New Roman"/>
          <w:sz w:val="24"/>
          <w:szCs w:val="24"/>
          <w:lang w:val="en-GB"/>
        </w:rPr>
        <w:t xml:space="preserve"> UK predictions at </w:t>
      </w:r>
      <w:r>
        <w:rPr>
          <w:rFonts w:ascii="Times New Roman" w:eastAsia="맑은 고딕" w:hAnsi="Times New Roman" w:cs="Times New Roman"/>
          <w:sz w:val="24"/>
          <w:szCs w:val="24"/>
          <w:lang w:val="en-GB"/>
        </w:rPr>
        <w:t xml:space="preserve">610 </w:t>
      </w:r>
      <w:r w:rsidRPr="003F3DD1">
        <w:rPr>
          <w:rFonts w:ascii="Times New Roman" w:eastAsia="맑은 고딕" w:hAnsi="Times New Roman" w:cs="Times New Roman"/>
          <w:sz w:val="24"/>
          <w:szCs w:val="24"/>
          <w:lang w:val="en-GB"/>
        </w:rPr>
        <w:t>1</w:t>
      </w:r>
      <w:r>
        <w:rPr>
          <w:rFonts w:ascii="Times New Roman" w:eastAsia="맑은 고딕" w:hAnsi="Times New Roman" w:cs="Times New Roman"/>
          <w:sz w:val="24"/>
          <w:szCs w:val="24"/>
          <w:lang w:val="en-GB"/>
        </w:rPr>
        <w:t>-</w:t>
      </w:r>
      <w:r w:rsidRPr="003F3DD1">
        <w:rPr>
          <w:rFonts w:ascii="Times New Roman" w:eastAsia="맑은 고딕" w:hAnsi="Times New Roman" w:cs="Times New Roman"/>
          <w:sz w:val="24"/>
          <w:szCs w:val="24"/>
          <w:lang w:val="en-GB"/>
        </w:rPr>
        <w:t xml:space="preserve">km grid </w:t>
      </w:r>
      <w:r w:rsidR="00ED4AD2">
        <w:rPr>
          <w:rFonts w:ascii="Times New Roman" w:eastAsia="맑은 고딕" w:hAnsi="Times New Roman" w:cs="Times New Roman"/>
          <w:sz w:val="24"/>
          <w:szCs w:val="24"/>
          <w:lang w:val="en-GB"/>
        </w:rPr>
        <w:t>coordinates</w:t>
      </w:r>
    </w:p>
    <w:p w14:paraId="35E32665" w14:textId="3DF1F9F8" w:rsidR="00C55D22" w:rsidRPr="003F3DD1" w:rsidDel="00542BD9" w:rsidRDefault="00C55D22" w:rsidP="00F33102">
      <w:pPr>
        <w:spacing w:line="480" w:lineRule="auto"/>
        <w:rPr>
          <w:del w:id="14" w:author="user" w:date="2021-05-25T22:04:00Z"/>
          <w:rFonts w:ascii="Times New Roman" w:hAnsi="Times New Roman" w:cs="Times New Roman" w:hint="eastAsia"/>
          <w:kern w:val="0"/>
          <w:sz w:val="24"/>
          <w:szCs w:val="24"/>
          <w:lang w:val="en-GB"/>
        </w:rPr>
        <w:sectPr w:rsidR="00C55D22" w:rsidRPr="003F3DD1" w:rsidDel="00542BD9" w:rsidSect="00216FAF">
          <w:pgSz w:w="16838" w:h="11906" w:orient="landscape"/>
          <w:pgMar w:top="1440" w:right="1701" w:bottom="1440" w:left="1440" w:header="851" w:footer="992" w:gutter="0"/>
          <w:lnNumType w:countBy="1" w:restart="continuous"/>
          <w:cols w:space="720"/>
          <w:docGrid w:linePitch="272"/>
        </w:sectPr>
      </w:pPr>
    </w:p>
    <w:bookmarkEnd w:id="11"/>
    <w:p w14:paraId="702B36A7" w14:textId="77777777" w:rsidR="001C76EA" w:rsidRDefault="001C76EA" w:rsidP="001C76EA">
      <w:pPr>
        <w:spacing w:line="480" w:lineRule="auto"/>
      </w:pPr>
      <w:r>
        <w:rPr>
          <w:rFonts w:ascii="Times New Roman" w:hAnsi="Times New Roman" w:cs="Times New Roman"/>
          <w:b/>
          <w:sz w:val="24"/>
          <w:szCs w:val="24"/>
        </w:rPr>
        <w:lastRenderedPageBreak/>
        <w:t>Figure 1.</w:t>
      </w:r>
      <w:r>
        <w:rPr>
          <w:rFonts w:ascii="Times New Roman" w:hAnsi="Times New Roman" w:cs="Times New Roman"/>
          <w:sz w:val="24"/>
          <w:szCs w:val="24"/>
        </w:rPr>
        <w:t xml:space="preserve"> </w:t>
      </w:r>
    </w:p>
    <w:tbl>
      <w:tblPr>
        <w:tblStyle w:val="aa"/>
        <w:tblW w:w="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4"/>
        <w:gridCol w:w="3424"/>
        <w:gridCol w:w="3425"/>
      </w:tblGrid>
      <w:tr w:rsidR="001C76EA" w14:paraId="1AB98819" w14:textId="77777777" w:rsidTr="0048339F">
        <w:trPr>
          <w:trHeight w:val="312"/>
          <w:jc w:val="center"/>
        </w:trPr>
        <w:tc>
          <w:tcPr>
            <w:tcW w:w="3424" w:type="dxa"/>
            <w:vAlign w:val="center"/>
            <w:hideMark/>
          </w:tcPr>
          <w:p w14:paraId="44DC8C5E" w14:textId="77777777" w:rsidR="001C76EA" w:rsidRDefault="001C76EA" w:rsidP="0048339F">
            <w:pPr>
              <w:jc w:val="center"/>
              <w:rPr>
                <w:rFonts w:ascii="Times New Roman" w:hAnsi="Times New Roman" w:cs="Times New Roman" w:hint="eastAsia"/>
                <w:sz w:val="24"/>
                <w:szCs w:val="24"/>
              </w:rPr>
            </w:pPr>
            <w:r>
              <w:rPr>
                <w:rFonts w:ascii="Times New Roman" w:hAnsi="Times New Roman" w:cs="Times New Roman"/>
                <w:sz w:val="24"/>
                <w:szCs w:val="24"/>
              </w:rPr>
              <w:t>ES 1</w:t>
            </w:r>
          </w:p>
        </w:tc>
        <w:tc>
          <w:tcPr>
            <w:tcW w:w="3424" w:type="dxa"/>
            <w:vAlign w:val="center"/>
            <w:hideMark/>
          </w:tcPr>
          <w:p w14:paraId="5C01DAF9" w14:textId="77777777" w:rsidR="001C76EA" w:rsidRDefault="001C76EA" w:rsidP="0048339F">
            <w:pPr>
              <w:jc w:val="center"/>
              <w:rPr>
                <w:sz w:val="24"/>
                <w:szCs w:val="24"/>
              </w:rPr>
            </w:pPr>
            <w:r>
              <w:rPr>
                <w:rFonts w:ascii="Times New Roman" w:hAnsi="Times New Roman" w:cs="Times New Roman"/>
                <w:sz w:val="24"/>
                <w:szCs w:val="24"/>
              </w:rPr>
              <w:t>ES 2</w:t>
            </w:r>
          </w:p>
        </w:tc>
        <w:tc>
          <w:tcPr>
            <w:tcW w:w="3424" w:type="dxa"/>
            <w:hideMark/>
          </w:tcPr>
          <w:p w14:paraId="4E3A60B7" w14:textId="77777777" w:rsidR="001C76EA" w:rsidRDefault="001C76EA" w:rsidP="0048339F">
            <w:pPr>
              <w:jc w:val="center"/>
              <w:rPr>
                <w:rFonts w:ascii="Times New Roman" w:hAnsi="Times New Roman" w:cs="Times New Roman" w:hint="eastAsia"/>
                <w:sz w:val="24"/>
                <w:szCs w:val="24"/>
              </w:rPr>
            </w:pPr>
            <w:r>
              <w:rPr>
                <w:rFonts w:ascii="Times New Roman" w:hAnsi="Times New Roman" w:cs="Times New Roman"/>
                <w:sz w:val="24"/>
                <w:szCs w:val="24"/>
              </w:rPr>
              <w:t>ES 3</w:t>
            </w:r>
          </w:p>
        </w:tc>
        <w:tc>
          <w:tcPr>
            <w:tcW w:w="3425" w:type="dxa"/>
            <w:hideMark/>
          </w:tcPr>
          <w:p w14:paraId="309D39A7" w14:textId="77777777" w:rsidR="001C76EA" w:rsidRDefault="001C76EA" w:rsidP="0048339F">
            <w:pPr>
              <w:jc w:val="center"/>
              <w:rPr>
                <w:rFonts w:ascii="Times New Roman" w:hAnsi="Times New Roman" w:cs="Times New Roman"/>
                <w:sz w:val="24"/>
                <w:szCs w:val="24"/>
              </w:rPr>
            </w:pPr>
            <w:r>
              <w:rPr>
                <w:rFonts w:ascii="Times New Roman" w:hAnsi="Times New Roman" w:cs="Times New Roman"/>
                <w:sz w:val="24"/>
                <w:szCs w:val="24"/>
              </w:rPr>
              <w:t>ES 4</w:t>
            </w:r>
          </w:p>
        </w:tc>
      </w:tr>
      <w:tr w:rsidR="001C76EA" w14:paraId="65D20E1A" w14:textId="77777777" w:rsidTr="0048339F">
        <w:trPr>
          <w:trHeight w:val="1874"/>
          <w:jc w:val="center"/>
        </w:trPr>
        <w:tc>
          <w:tcPr>
            <w:tcW w:w="3424" w:type="dxa"/>
            <w:vAlign w:val="center"/>
            <w:hideMark/>
          </w:tcPr>
          <w:p w14:paraId="5AA6E50C" w14:textId="77777777" w:rsidR="001C76EA" w:rsidRDefault="001C76EA" w:rsidP="0048339F">
            <w:pPr>
              <w:jc w:val="center"/>
              <w:rPr>
                <w:sz w:val="24"/>
                <w:szCs w:val="24"/>
              </w:rPr>
            </w:pPr>
            <w:r>
              <w:rPr>
                <w:noProof/>
                <w:sz w:val="24"/>
                <w:szCs w:val="24"/>
              </w:rPr>
              <w:drawing>
                <wp:inline distT="0" distB="0" distL="0" distR="0" wp14:anchorId="1D1C5072" wp14:editId="6246E8C6">
                  <wp:extent cx="2018665" cy="1745673"/>
                  <wp:effectExtent l="0" t="0" r="635"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1443" cy="1748075"/>
                          </a:xfrm>
                          <a:prstGeom prst="rect">
                            <a:avLst/>
                          </a:prstGeom>
                          <a:noFill/>
                          <a:ln>
                            <a:noFill/>
                          </a:ln>
                        </pic:spPr>
                      </pic:pic>
                    </a:graphicData>
                  </a:graphic>
                </wp:inline>
              </w:drawing>
            </w:r>
          </w:p>
        </w:tc>
        <w:tc>
          <w:tcPr>
            <w:tcW w:w="3424" w:type="dxa"/>
            <w:vAlign w:val="center"/>
            <w:hideMark/>
          </w:tcPr>
          <w:p w14:paraId="4FADDF84" w14:textId="77777777" w:rsidR="001C76EA" w:rsidRDefault="001C76EA" w:rsidP="0048339F">
            <w:pPr>
              <w:jc w:val="center"/>
              <w:rPr>
                <w:rFonts w:hint="eastAsia"/>
                <w:sz w:val="24"/>
                <w:szCs w:val="24"/>
              </w:rPr>
            </w:pPr>
            <w:r>
              <w:rPr>
                <w:noProof/>
                <w:sz w:val="24"/>
                <w:szCs w:val="24"/>
              </w:rPr>
              <w:drawing>
                <wp:inline distT="0" distB="0" distL="0" distR="0" wp14:anchorId="555CD915" wp14:editId="6600DCB5">
                  <wp:extent cx="2066290" cy="1686296"/>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010" cy="1691780"/>
                          </a:xfrm>
                          <a:prstGeom prst="rect">
                            <a:avLst/>
                          </a:prstGeom>
                          <a:noFill/>
                          <a:ln>
                            <a:noFill/>
                          </a:ln>
                        </pic:spPr>
                      </pic:pic>
                    </a:graphicData>
                  </a:graphic>
                </wp:inline>
              </w:drawing>
            </w:r>
          </w:p>
        </w:tc>
        <w:tc>
          <w:tcPr>
            <w:tcW w:w="3424" w:type="dxa"/>
            <w:hideMark/>
          </w:tcPr>
          <w:p w14:paraId="5C64A2D8" w14:textId="77777777" w:rsidR="001C76EA" w:rsidRDefault="001C76EA" w:rsidP="0048339F">
            <w:pPr>
              <w:jc w:val="center"/>
              <w:rPr>
                <w:rFonts w:hint="eastAsia"/>
                <w:noProof/>
                <w:sz w:val="24"/>
                <w:szCs w:val="24"/>
              </w:rPr>
            </w:pPr>
            <w:r>
              <w:rPr>
                <w:noProof/>
                <w:sz w:val="24"/>
                <w:szCs w:val="24"/>
              </w:rPr>
              <w:drawing>
                <wp:inline distT="0" distB="0" distL="0" distR="0" wp14:anchorId="4A20030A" wp14:editId="49217711">
                  <wp:extent cx="2018665" cy="1709676"/>
                  <wp:effectExtent l="0" t="0" r="635" b="508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2087" cy="1712574"/>
                          </a:xfrm>
                          <a:prstGeom prst="rect">
                            <a:avLst/>
                          </a:prstGeom>
                          <a:noFill/>
                          <a:ln>
                            <a:noFill/>
                          </a:ln>
                        </pic:spPr>
                      </pic:pic>
                    </a:graphicData>
                  </a:graphic>
                </wp:inline>
              </w:drawing>
            </w:r>
          </w:p>
        </w:tc>
        <w:tc>
          <w:tcPr>
            <w:tcW w:w="3425" w:type="dxa"/>
            <w:hideMark/>
          </w:tcPr>
          <w:p w14:paraId="1BC814C8" w14:textId="77777777" w:rsidR="001C76EA" w:rsidRDefault="001C76EA" w:rsidP="0048339F">
            <w:pPr>
              <w:jc w:val="center"/>
              <w:rPr>
                <w:rFonts w:hint="eastAsia"/>
                <w:noProof/>
                <w:sz w:val="24"/>
                <w:szCs w:val="24"/>
              </w:rPr>
            </w:pPr>
            <w:r>
              <w:rPr>
                <w:noProof/>
                <w:sz w:val="24"/>
                <w:szCs w:val="24"/>
              </w:rPr>
              <w:drawing>
                <wp:inline distT="0" distB="0" distL="0" distR="0" wp14:anchorId="23E19840" wp14:editId="209A9742">
                  <wp:extent cx="2113915" cy="1709676"/>
                  <wp:effectExtent l="0" t="0" r="635" b="50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6727" cy="1711950"/>
                          </a:xfrm>
                          <a:prstGeom prst="rect">
                            <a:avLst/>
                          </a:prstGeom>
                          <a:noFill/>
                          <a:ln>
                            <a:noFill/>
                          </a:ln>
                        </pic:spPr>
                      </pic:pic>
                    </a:graphicData>
                  </a:graphic>
                </wp:inline>
              </w:drawing>
            </w:r>
          </w:p>
        </w:tc>
      </w:tr>
      <w:tr w:rsidR="001C76EA" w14:paraId="45F4C70F" w14:textId="77777777" w:rsidTr="0048339F">
        <w:trPr>
          <w:trHeight w:val="312"/>
          <w:jc w:val="center"/>
        </w:trPr>
        <w:tc>
          <w:tcPr>
            <w:tcW w:w="3424" w:type="dxa"/>
            <w:hideMark/>
          </w:tcPr>
          <w:p w14:paraId="4673E64B" w14:textId="77777777" w:rsidR="001C76EA" w:rsidRDefault="001C76EA" w:rsidP="0048339F">
            <w:pPr>
              <w:jc w:val="center"/>
              <w:rPr>
                <w:rFonts w:ascii="Times New Roman" w:hAnsi="Times New Roman" w:cs="Times New Roman" w:hint="eastAsia"/>
                <w:sz w:val="24"/>
                <w:szCs w:val="24"/>
              </w:rPr>
            </w:pPr>
            <w:r>
              <w:rPr>
                <w:rFonts w:ascii="Times New Roman" w:hAnsi="Times New Roman" w:cs="Times New Roman"/>
                <w:sz w:val="24"/>
                <w:szCs w:val="24"/>
              </w:rPr>
              <w:t>ES 5</w:t>
            </w:r>
          </w:p>
        </w:tc>
        <w:tc>
          <w:tcPr>
            <w:tcW w:w="3424" w:type="dxa"/>
            <w:hideMark/>
          </w:tcPr>
          <w:p w14:paraId="6756A5D5" w14:textId="77777777" w:rsidR="001C76EA" w:rsidRDefault="001C76EA" w:rsidP="0048339F">
            <w:pPr>
              <w:jc w:val="center"/>
              <w:rPr>
                <w:sz w:val="24"/>
                <w:szCs w:val="24"/>
              </w:rPr>
            </w:pPr>
            <w:r>
              <w:rPr>
                <w:rFonts w:ascii="Times New Roman" w:hAnsi="Times New Roman" w:cs="Times New Roman"/>
                <w:sz w:val="24"/>
                <w:szCs w:val="24"/>
              </w:rPr>
              <w:t>ES 6</w:t>
            </w:r>
          </w:p>
        </w:tc>
        <w:tc>
          <w:tcPr>
            <w:tcW w:w="3424" w:type="dxa"/>
            <w:hideMark/>
          </w:tcPr>
          <w:p w14:paraId="0224CD60" w14:textId="77777777" w:rsidR="001C76EA" w:rsidRDefault="001C76EA" w:rsidP="0048339F">
            <w:pPr>
              <w:jc w:val="center"/>
              <w:rPr>
                <w:rFonts w:ascii="Times New Roman" w:hAnsi="Times New Roman" w:cs="Times New Roman" w:hint="eastAsia"/>
                <w:sz w:val="24"/>
                <w:szCs w:val="24"/>
              </w:rPr>
            </w:pPr>
            <w:r>
              <w:rPr>
                <w:rFonts w:ascii="Times New Roman" w:hAnsi="Times New Roman" w:cs="Times New Roman"/>
                <w:sz w:val="24"/>
                <w:szCs w:val="24"/>
              </w:rPr>
              <w:t>ES 7</w:t>
            </w:r>
          </w:p>
        </w:tc>
        <w:tc>
          <w:tcPr>
            <w:tcW w:w="3425" w:type="dxa"/>
            <w:hideMark/>
          </w:tcPr>
          <w:p w14:paraId="58E78C0D" w14:textId="77777777" w:rsidR="001C76EA" w:rsidRDefault="001C76EA" w:rsidP="0048339F">
            <w:pPr>
              <w:jc w:val="center"/>
              <w:rPr>
                <w:rFonts w:ascii="Times New Roman" w:hAnsi="Times New Roman" w:cs="Times New Roman"/>
                <w:sz w:val="24"/>
                <w:szCs w:val="24"/>
              </w:rPr>
            </w:pPr>
            <w:r>
              <w:rPr>
                <w:rFonts w:ascii="Times New Roman" w:hAnsi="Times New Roman" w:cs="Times New Roman"/>
                <w:sz w:val="24"/>
                <w:szCs w:val="24"/>
              </w:rPr>
              <w:t>ES 8</w:t>
            </w:r>
          </w:p>
        </w:tc>
      </w:tr>
      <w:tr w:rsidR="001C76EA" w14:paraId="7BFC6785" w14:textId="77777777" w:rsidTr="0048339F">
        <w:trPr>
          <w:trHeight w:val="2220"/>
          <w:jc w:val="center"/>
        </w:trPr>
        <w:tc>
          <w:tcPr>
            <w:tcW w:w="3424" w:type="dxa"/>
            <w:hideMark/>
          </w:tcPr>
          <w:p w14:paraId="5A85705A" w14:textId="77777777" w:rsidR="001C76EA" w:rsidRDefault="001C76EA" w:rsidP="0048339F">
            <w:pPr>
              <w:jc w:val="center"/>
              <w:rPr>
                <w:sz w:val="24"/>
                <w:szCs w:val="24"/>
              </w:rPr>
            </w:pPr>
            <w:r>
              <w:rPr>
                <w:noProof/>
                <w:sz w:val="24"/>
                <w:szCs w:val="24"/>
              </w:rPr>
              <w:drawing>
                <wp:inline distT="0" distB="0" distL="0" distR="0" wp14:anchorId="65A987CE" wp14:editId="33CBD8F5">
                  <wp:extent cx="2029460" cy="1947553"/>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2251" cy="1959828"/>
                          </a:xfrm>
                          <a:prstGeom prst="rect">
                            <a:avLst/>
                          </a:prstGeom>
                          <a:noFill/>
                          <a:ln>
                            <a:noFill/>
                          </a:ln>
                        </pic:spPr>
                      </pic:pic>
                    </a:graphicData>
                  </a:graphic>
                </wp:inline>
              </w:drawing>
            </w:r>
          </w:p>
        </w:tc>
        <w:tc>
          <w:tcPr>
            <w:tcW w:w="3424" w:type="dxa"/>
            <w:hideMark/>
          </w:tcPr>
          <w:p w14:paraId="4C3407BC" w14:textId="77777777" w:rsidR="001C76EA" w:rsidRDefault="001C76EA" w:rsidP="0048339F">
            <w:pPr>
              <w:jc w:val="center"/>
              <w:rPr>
                <w:rFonts w:hint="eastAsia"/>
                <w:sz w:val="24"/>
                <w:szCs w:val="24"/>
              </w:rPr>
            </w:pPr>
            <w:r>
              <w:rPr>
                <w:noProof/>
                <w:sz w:val="24"/>
                <w:szCs w:val="24"/>
              </w:rPr>
              <w:drawing>
                <wp:inline distT="0" distB="0" distL="0" distR="0" wp14:anchorId="2E4EF0CB" wp14:editId="257861A8">
                  <wp:extent cx="2066290" cy="194754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9166" cy="1950256"/>
                          </a:xfrm>
                          <a:prstGeom prst="rect">
                            <a:avLst/>
                          </a:prstGeom>
                          <a:noFill/>
                          <a:ln>
                            <a:noFill/>
                          </a:ln>
                        </pic:spPr>
                      </pic:pic>
                    </a:graphicData>
                  </a:graphic>
                </wp:inline>
              </w:drawing>
            </w:r>
          </w:p>
        </w:tc>
        <w:tc>
          <w:tcPr>
            <w:tcW w:w="3424" w:type="dxa"/>
            <w:hideMark/>
          </w:tcPr>
          <w:p w14:paraId="03198560" w14:textId="77777777" w:rsidR="001C76EA" w:rsidRDefault="001C76EA" w:rsidP="0048339F">
            <w:pPr>
              <w:jc w:val="center"/>
              <w:rPr>
                <w:rFonts w:hint="eastAsia"/>
                <w:noProof/>
                <w:sz w:val="24"/>
                <w:szCs w:val="24"/>
              </w:rPr>
            </w:pPr>
            <w:r>
              <w:rPr>
                <w:noProof/>
                <w:sz w:val="24"/>
                <w:szCs w:val="24"/>
              </w:rPr>
              <w:drawing>
                <wp:inline distT="0" distB="0" distL="0" distR="0" wp14:anchorId="16472F91" wp14:editId="43F896BB">
                  <wp:extent cx="2042795" cy="194754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4926" cy="1949577"/>
                          </a:xfrm>
                          <a:prstGeom prst="rect">
                            <a:avLst/>
                          </a:prstGeom>
                          <a:noFill/>
                          <a:ln>
                            <a:noFill/>
                          </a:ln>
                        </pic:spPr>
                      </pic:pic>
                    </a:graphicData>
                  </a:graphic>
                </wp:inline>
              </w:drawing>
            </w:r>
          </w:p>
        </w:tc>
        <w:tc>
          <w:tcPr>
            <w:tcW w:w="3425" w:type="dxa"/>
            <w:hideMark/>
          </w:tcPr>
          <w:p w14:paraId="051E71B2" w14:textId="77777777" w:rsidR="001C76EA" w:rsidRDefault="001C76EA" w:rsidP="0048339F">
            <w:pPr>
              <w:jc w:val="center"/>
              <w:rPr>
                <w:rFonts w:hint="eastAsia"/>
                <w:noProof/>
                <w:sz w:val="24"/>
                <w:szCs w:val="24"/>
              </w:rPr>
            </w:pPr>
            <w:r>
              <w:rPr>
                <w:noProof/>
                <w:sz w:val="24"/>
                <w:szCs w:val="24"/>
              </w:rPr>
              <w:drawing>
                <wp:inline distT="0" distB="0" distL="0" distR="0" wp14:anchorId="32BB6198" wp14:editId="599BE001">
                  <wp:extent cx="2101850" cy="19475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4166" cy="1949691"/>
                          </a:xfrm>
                          <a:prstGeom prst="rect">
                            <a:avLst/>
                          </a:prstGeom>
                          <a:noFill/>
                          <a:ln>
                            <a:noFill/>
                          </a:ln>
                        </pic:spPr>
                      </pic:pic>
                    </a:graphicData>
                  </a:graphic>
                </wp:inline>
              </w:drawing>
            </w:r>
          </w:p>
        </w:tc>
      </w:tr>
    </w:tbl>
    <w:p w14:paraId="23FF5250" w14:textId="2AB7138F" w:rsidR="00FD6A20" w:rsidRDefault="00FD6A20" w:rsidP="006B6DD5">
      <w:pPr>
        <w:rPr>
          <w:rFonts w:ascii="Times New Roman" w:hAnsi="Times New Roman" w:cs="Times New Roman" w:hint="eastAsia"/>
          <w:b/>
          <w:sz w:val="24"/>
          <w:szCs w:val="24"/>
        </w:rPr>
      </w:pPr>
    </w:p>
    <w:sectPr w:rsidR="00FD6A20" w:rsidSect="0048339F">
      <w:footerReference w:type="default" r:id="rId20"/>
      <w:pgSz w:w="16838" w:h="11906" w:orient="landscape"/>
      <w:pgMar w:top="1440" w:right="1701" w:bottom="1440" w:left="1440" w:header="851" w:footer="992" w:gutter="0"/>
      <w:lnNumType w:countBy="1" w:restart="continuous"/>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n-Young Kim" w:date="2021-05-24T11:55:00Z" w:initials="SYK">
    <w:p w14:paraId="23DF2B2F" w14:textId="056FDA60" w:rsidR="0048339F" w:rsidRDefault="0048339F">
      <w:pPr>
        <w:pStyle w:val="a6"/>
      </w:pPr>
      <w:r>
        <w:rPr>
          <w:rStyle w:val="a8"/>
        </w:rPr>
        <w:annotationRef/>
      </w:r>
      <w:r>
        <w:t>See my comment for this figure on the Figure Legends section.</w:t>
      </w:r>
    </w:p>
  </w:comment>
  <w:comment w:id="1" w:author="Sun-Young Kim" w:date="2021-05-24T09:08:00Z" w:initials="SYK">
    <w:p w14:paraId="394D618C" w14:textId="4DCEF6FA" w:rsidR="0048339F" w:rsidRDefault="0048339F">
      <w:pPr>
        <w:pStyle w:val="a6"/>
      </w:pPr>
      <w:r>
        <w:rPr>
          <w:rStyle w:val="a8"/>
        </w:rPr>
        <w:annotationRef/>
      </w:r>
      <w:r>
        <w:t>Since we mentioned four procedures in the beginning of the Methods, I suggest to combine this section to the next section (generation of true exposure and outcome). How about moving to the end of the first paragraph of that section?</w:t>
      </w:r>
    </w:p>
  </w:comment>
  <w:comment w:id="7" w:author="Sun-Young Kim" w:date="2021-05-24T11:51:00Z" w:initials="SYK">
    <w:p w14:paraId="3B60F708" w14:textId="16A8CB05" w:rsidR="0048339F" w:rsidRDefault="0048339F">
      <w:pPr>
        <w:pStyle w:val="a6"/>
      </w:pPr>
      <w:r>
        <w:rPr>
          <w:rStyle w:val="a8"/>
        </w:rPr>
        <w:annotationRef/>
      </w:r>
      <w:r>
        <w:t>I found we don’t have any exposure summary in the manuscript. How about moving Figure S2 to the main text as Figure 1? Also, I suggest the current Figure 1 (not mentioned in the text though) to the Supplemntal Information.</w:t>
      </w:r>
    </w:p>
  </w:comment>
  <w:comment w:id="8" w:author="Sun-Young Kim" w:date="2021-05-24T12:25:00Z" w:initials="SYK">
    <w:p w14:paraId="69C8C052" w14:textId="34B1D6C4" w:rsidR="0048339F" w:rsidRDefault="0048339F">
      <w:pPr>
        <w:pStyle w:val="a6"/>
      </w:pPr>
      <w:r>
        <w:t xml:space="preserve">I think this </w:t>
      </w:r>
      <w:r>
        <w:rPr>
          <w:rStyle w:val="a8"/>
        </w:rPr>
        <w:annotationRef/>
      </w:r>
      <w:r>
        <w:t>‘predicted measurements’ means ‘predicted exposure’ since we generated measurements as true exposure.</w:t>
      </w:r>
    </w:p>
  </w:comment>
  <w:comment w:id="9" w:author="Sun-Young Kim" w:date="2021-05-24T13:01:00Z" w:initials="SYK">
    <w:p w14:paraId="34707ED0" w14:textId="77777777" w:rsidR="0048339F" w:rsidRDefault="0048339F" w:rsidP="00364109">
      <w:pPr>
        <w:pStyle w:val="a6"/>
      </w:pPr>
      <w:r>
        <w:t>For me,</w:t>
      </w:r>
      <w:r>
        <w:rPr>
          <w:rStyle w:val="a8"/>
        </w:rPr>
        <w:annotationRef/>
      </w:r>
      <w:r>
        <w:t xml:space="preserve"> ‘fully-available’ sounds more appropriate than ‘fully-known’. It’s not clear what ‘known’ means.</w:t>
      </w:r>
    </w:p>
  </w:comment>
  <w:comment w:id="12" w:author="Sun-Young Kim" w:date="2021-05-24T12:10:00Z" w:initials="SYK">
    <w:p w14:paraId="30E35C07" w14:textId="752C8A1A" w:rsidR="0048339F" w:rsidRDefault="0048339F">
      <w:pPr>
        <w:pStyle w:val="a6"/>
      </w:pPr>
      <w:r>
        <w:rPr>
          <w:rStyle w:val="a8"/>
        </w:rPr>
        <w:annotationRef/>
      </w:r>
      <w:r>
        <w:t>I think this doesn’t have to be categorized as the complete address availbility in order to focus on comparison of properties across prediction methods relative to true. Agree? If so, sugget to apply this format to supplemental tables.</w:t>
      </w:r>
    </w:p>
    <w:p w14:paraId="1D4E463F" w14:textId="77777777" w:rsidR="0048339F" w:rsidRDefault="0048339F">
      <w:pPr>
        <w:pStyle w:val="a6"/>
      </w:pPr>
    </w:p>
    <w:p w14:paraId="76F50C63" w14:textId="5EE9A039" w:rsidR="0048339F" w:rsidRDefault="0048339F">
      <w:pPr>
        <w:pStyle w:val="a6"/>
      </w:pPr>
      <w:r>
        <w:t>Also, apply my edits in the title and footnote to supplemental tables.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DF2B2F" w15:done="1"/>
  <w15:commentEx w15:paraId="394D618C" w15:done="1"/>
  <w15:commentEx w15:paraId="3B60F708" w15:done="1"/>
  <w15:commentEx w15:paraId="69C8C052" w15:done="1"/>
  <w15:commentEx w15:paraId="34707ED0" w15:done="1"/>
  <w15:commentEx w15:paraId="76F50C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7762C" w16cex:dateUtc="2021-02-17T02:02:00Z"/>
  <w16cex:commentExtensible w16cex:durableId="23D670D3" w16cex:dateUtc="2021-02-16T07:26:00Z"/>
  <w16cex:commentExtensible w16cex:durableId="23D7802C" w16cex:dateUtc="2021-02-17T02:44:00Z"/>
  <w16cex:commentExtensible w16cex:durableId="23D77E62" w16cex:dateUtc="2021-02-17T02:37:00Z"/>
  <w16cex:commentExtensible w16cex:durableId="23D78532" w16cex:dateUtc="2021-02-17T03:06:00Z"/>
  <w16cex:commentExtensible w16cex:durableId="23D79916" w16cex:dateUtc="2021-02-17T0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C641F" w16cid:durableId="23D7762C"/>
  <w16cid:commentId w16cid:paraId="0FD298FA" w16cid:durableId="23D666F9"/>
  <w16cid:commentId w16cid:paraId="0418E233" w16cid:durableId="23D666FA"/>
  <w16cid:commentId w16cid:paraId="3F0545DD" w16cid:durableId="23D666FB"/>
  <w16cid:commentId w16cid:paraId="294EB9F7" w16cid:durableId="23D666FC"/>
  <w16cid:commentId w16cid:paraId="63F311A1" w16cid:durableId="23D666FD"/>
  <w16cid:commentId w16cid:paraId="7F8F5BC5" w16cid:durableId="23D666FE"/>
  <w16cid:commentId w16cid:paraId="62DD4AB5" w16cid:durableId="23D670D3"/>
  <w16cid:commentId w16cid:paraId="77A429B1" w16cid:durableId="23D7802C"/>
  <w16cid:commentId w16cid:paraId="0DC235B0" w16cid:durableId="23D666FF"/>
  <w16cid:commentId w16cid:paraId="636811D7" w16cid:durableId="23D77E62"/>
  <w16cid:commentId w16cid:paraId="6F93FC72" w16cid:durableId="23D66700"/>
  <w16cid:commentId w16cid:paraId="110E28C6" w16cid:durableId="23D66701"/>
  <w16cid:commentId w16cid:paraId="4096BBFE" w16cid:durableId="23D66702"/>
  <w16cid:commentId w16cid:paraId="51EB6531" w16cid:durableId="23D66703"/>
  <w16cid:commentId w16cid:paraId="00FC82C0" w16cid:durableId="23D78532"/>
  <w16cid:commentId w16cid:paraId="0F122CE0" w16cid:durableId="23D66704"/>
  <w16cid:commentId w16cid:paraId="07816033" w16cid:durableId="23D66705"/>
  <w16cid:commentId w16cid:paraId="32F0CA88" w16cid:durableId="23D79916"/>
  <w16cid:commentId w16cid:paraId="71832AF7" w16cid:durableId="23D66706"/>
  <w16cid:commentId w16cid:paraId="29B0B432" w16cid:durableId="23D667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7A8D9" w14:textId="77777777" w:rsidR="00F90BA9" w:rsidRDefault="00F90BA9" w:rsidP="00937AD6">
      <w:pPr>
        <w:spacing w:after="0" w:line="240" w:lineRule="auto"/>
      </w:pPr>
      <w:r>
        <w:separator/>
      </w:r>
    </w:p>
  </w:endnote>
  <w:endnote w:type="continuationSeparator" w:id="0">
    <w:p w14:paraId="20F4EC83" w14:textId="77777777" w:rsidR="00F90BA9" w:rsidRDefault="00F90BA9" w:rsidP="0093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954975"/>
      <w:docPartObj>
        <w:docPartGallery w:val="Page Numbers (Bottom of Page)"/>
        <w:docPartUnique/>
      </w:docPartObj>
    </w:sdtPr>
    <w:sdtContent>
      <w:p w14:paraId="74452C62" w14:textId="77777777" w:rsidR="0048339F" w:rsidRDefault="0048339F">
        <w:pPr>
          <w:pStyle w:val="a4"/>
          <w:jc w:val="center"/>
        </w:pPr>
        <w:r>
          <w:fldChar w:fldCharType="begin"/>
        </w:r>
        <w:r>
          <w:instrText>PAGE   \* MERGEFORMAT</w:instrText>
        </w:r>
        <w:r>
          <w:fldChar w:fldCharType="separate"/>
        </w:r>
        <w:r w:rsidR="006A0187" w:rsidRPr="006A0187">
          <w:rPr>
            <w:noProof/>
            <w:lang w:val="ko-KR"/>
          </w:rPr>
          <w:t>4</w:t>
        </w:r>
        <w:r>
          <w:fldChar w:fldCharType="end"/>
        </w:r>
      </w:p>
    </w:sdtContent>
  </w:sdt>
  <w:p w14:paraId="1CC49B66" w14:textId="77777777" w:rsidR="0048339F" w:rsidRDefault="0048339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649535"/>
      <w:docPartObj>
        <w:docPartGallery w:val="Page Numbers (Bottom of Page)"/>
        <w:docPartUnique/>
      </w:docPartObj>
    </w:sdtPr>
    <w:sdtContent>
      <w:p w14:paraId="54792110" w14:textId="1D3C6196" w:rsidR="0048339F" w:rsidRDefault="0048339F">
        <w:pPr>
          <w:pStyle w:val="a4"/>
          <w:jc w:val="center"/>
        </w:pPr>
        <w:r>
          <w:fldChar w:fldCharType="begin"/>
        </w:r>
        <w:r>
          <w:instrText>PAGE   \* MERGEFORMAT</w:instrText>
        </w:r>
        <w:r>
          <w:fldChar w:fldCharType="separate"/>
        </w:r>
        <w:r w:rsidR="006A0187" w:rsidRPr="006A0187">
          <w:rPr>
            <w:noProof/>
            <w:lang w:val="ko-KR"/>
          </w:rPr>
          <w:t>21</w:t>
        </w:r>
        <w:r>
          <w:fldChar w:fldCharType="end"/>
        </w:r>
      </w:p>
    </w:sdtContent>
  </w:sdt>
  <w:p w14:paraId="60223F56" w14:textId="77777777" w:rsidR="0048339F" w:rsidRDefault="0048339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263748"/>
      <w:docPartObj>
        <w:docPartGallery w:val="Page Numbers (Bottom of Page)"/>
        <w:docPartUnique/>
      </w:docPartObj>
    </w:sdtPr>
    <w:sdtContent>
      <w:p w14:paraId="6BD16F2A" w14:textId="77777777" w:rsidR="0048339F" w:rsidRDefault="0048339F">
        <w:pPr>
          <w:pStyle w:val="a4"/>
          <w:jc w:val="center"/>
        </w:pPr>
        <w:r>
          <w:fldChar w:fldCharType="begin"/>
        </w:r>
        <w:r>
          <w:instrText>PAGE   \* MERGEFORMAT</w:instrText>
        </w:r>
        <w:r>
          <w:fldChar w:fldCharType="separate"/>
        </w:r>
        <w:r w:rsidR="000704CD" w:rsidRPr="000704CD">
          <w:rPr>
            <w:noProof/>
            <w:lang w:val="ko-KR"/>
          </w:rPr>
          <w:t>23</w:t>
        </w:r>
        <w:r>
          <w:fldChar w:fldCharType="end"/>
        </w:r>
      </w:p>
    </w:sdtContent>
  </w:sdt>
  <w:p w14:paraId="5CA281B0" w14:textId="77777777" w:rsidR="0048339F" w:rsidRDefault="0048339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673D9" w14:textId="77777777" w:rsidR="00F90BA9" w:rsidRDefault="00F90BA9" w:rsidP="00937AD6">
      <w:pPr>
        <w:spacing w:after="0" w:line="240" w:lineRule="auto"/>
      </w:pPr>
      <w:r>
        <w:separator/>
      </w:r>
    </w:p>
  </w:footnote>
  <w:footnote w:type="continuationSeparator" w:id="0">
    <w:p w14:paraId="6765D006" w14:textId="77777777" w:rsidR="00F90BA9" w:rsidRDefault="00F90BA9" w:rsidP="00937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83783"/>
    <w:multiLevelType w:val="hybridMultilevel"/>
    <w:tmpl w:val="6BB43D84"/>
    <w:lvl w:ilvl="0" w:tplc="949EFECC">
      <w:start w:val="9"/>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Young Kim">
    <w15:presenceInfo w15:providerId="None" w15:userId="Sun-Young Kim"/>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0NjSxtDA2NrUwNTBX0lEKTi0uzszPAykwqgUAMhXZ8SwAAAA="/>
  </w:docVars>
  <w:rsids>
    <w:rsidRoot w:val="00F636FC"/>
    <w:rsid w:val="00001517"/>
    <w:rsid w:val="0000188F"/>
    <w:rsid w:val="0000521B"/>
    <w:rsid w:val="00006E21"/>
    <w:rsid w:val="0001341C"/>
    <w:rsid w:val="00032E8F"/>
    <w:rsid w:val="00042452"/>
    <w:rsid w:val="00055344"/>
    <w:rsid w:val="0006605A"/>
    <w:rsid w:val="000704CD"/>
    <w:rsid w:val="00070A93"/>
    <w:rsid w:val="00074C7C"/>
    <w:rsid w:val="00082117"/>
    <w:rsid w:val="0008315B"/>
    <w:rsid w:val="000862DA"/>
    <w:rsid w:val="000A15D6"/>
    <w:rsid w:val="000B02D8"/>
    <w:rsid w:val="000B5D77"/>
    <w:rsid w:val="000B6279"/>
    <w:rsid w:val="000B6C8C"/>
    <w:rsid w:val="000B79C9"/>
    <w:rsid w:val="000C6E25"/>
    <w:rsid w:val="000D1C74"/>
    <w:rsid w:val="000D29A0"/>
    <w:rsid w:val="000D2C69"/>
    <w:rsid w:val="000E0251"/>
    <w:rsid w:val="000E62B8"/>
    <w:rsid w:val="000E689B"/>
    <w:rsid w:val="000F0DF2"/>
    <w:rsid w:val="000F3033"/>
    <w:rsid w:val="0010442E"/>
    <w:rsid w:val="001162A4"/>
    <w:rsid w:val="001174C3"/>
    <w:rsid w:val="00127516"/>
    <w:rsid w:val="00141327"/>
    <w:rsid w:val="00146A75"/>
    <w:rsid w:val="00147E86"/>
    <w:rsid w:val="001505F1"/>
    <w:rsid w:val="0015323C"/>
    <w:rsid w:val="00160E8C"/>
    <w:rsid w:val="00175085"/>
    <w:rsid w:val="00183954"/>
    <w:rsid w:val="0018740B"/>
    <w:rsid w:val="001947FE"/>
    <w:rsid w:val="001A1DCD"/>
    <w:rsid w:val="001A4FF0"/>
    <w:rsid w:val="001C0749"/>
    <w:rsid w:val="001C76EA"/>
    <w:rsid w:val="001D4580"/>
    <w:rsid w:val="001D60FA"/>
    <w:rsid w:val="001D6E1B"/>
    <w:rsid w:val="001F2DD2"/>
    <w:rsid w:val="001F4B14"/>
    <w:rsid w:val="001F6515"/>
    <w:rsid w:val="002143C4"/>
    <w:rsid w:val="00216FAF"/>
    <w:rsid w:val="00233FBD"/>
    <w:rsid w:val="00241B0B"/>
    <w:rsid w:val="002504FD"/>
    <w:rsid w:val="002530EB"/>
    <w:rsid w:val="002561A1"/>
    <w:rsid w:val="00263B68"/>
    <w:rsid w:val="00276CB8"/>
    <w:rsid w:val="002806F5"/>
    <w:rsid w:val="0029003F"/>
    <w:rsid w:val="002928F4"/>
    <w:rsid w:val="00293454"/>
    <w:rsid w:val="00295622"/>
    <w:rsid w:val="00296AB3"/>
    <w:rsid w:val="002A086A"/>
    <w:rsid w:val="002A1883"/>
    <w:rsid w:val="002A1A4B"/>
    <w:rsid w:val="002B403F"/>
    <w:rsid w:val="002B69B3"/>
    <w:rsid w:val="002B6DF3"/>
    <w:rsid w:val="002B7AF9"/>
    <w:rsid w:val="002C6B7C"/>
    <w:rsid w:val="002E4894"/>
    <w:rsid w:val="002E7775"/>
    <w:rsid w:val="002F0514"/>
    <w:rsid w:val="002F1D76"/>
    <w:rsid w:val="00301287"/>
    <w:rsid w:val="00305CEB"/>
    <w:rsid w:val="003320ED"/>
    <w:rsid w:val="003352FE"/>
    <w:rsid w:val="00340125"/>
    <w:rsid w:val="00341A58"/>
    <w:rsid w:val="003473B3"/>
    <w:rsid w:val="00357E31"/>
    <w:rsid w:val="00361E30"/>
    <w:rsid w:val="00361FE7"/>
    <w:rsid w:val="00364109"/>
    <w:rsid w:val="003749C3"/>
    <w:rsid w:val="00376EC6"/>
    <w:rsid w:val="003808F6"/>
    <w:rsid w:val="00381C33"/>
    <w:rsid w:val="00383CC6"/>
    <w:rsid w:val="00384564"/>
    <w:rsid w:val="003950EA"/>
    <w:rsid w:val="003A526A"/>
    <w:rsid w:val="003A755A"/>
    <w:rsid w:val="003A7F9E"/>
    <w:rsid w:val="003B1102"/>
    <w:rsid w:val="003B3C43"/>
    <w:rsid w:val="003B516F"/>
    <w:rsid w:val="003B7123"/>
    <w:rsid w:val="003C04E3"/>
    <w:rsid w:val="003C33B6"/>
    <w:rsid w:val="003C4BD9"/>
    <w:rsid w:val="003D2CEA"/>
    <w:rsid w:val="003D30A5"/>
    <w:rsid w:val="003D4B81"/>
    <w:rsid w:val="003D5BA4"/>
    <w:rsid w:val="003E6076"/>
    <w:rsid w:val="003F3DD1"/>
    <w:rsid w:val="00403EBB"/>
    <w:rsid w:val="00403EE3"/>
    <w:rsid w:val="004049F1"/>
    <w:rsid w:val="0042080B"/>
    <w:rsid w:val="004237DC"/>
    <w:rsid w:val="00435A9A"/>
    <w:rsid w:val="004516D1"/>
    <w:rsid w:val="00452046"/>
    <w:rsid w:val="00455F21"/>
    <w:rsid w:val="00460DDA"/>
    <w:rsid w:val="00474B23"/>
    <w:rsid w:val="00474F6A"/>
    <w:rsid w:val="00477DBE"/>
    <w:rsid w:val="0048339F"/>
    <w:rsid w:val="0048674D"/>
    <w:rsid w:val="00486859"/>
    <w:rsid w:val="00487301"/>
    <w:rsid w:val="00495089"/>
    <w:rsid w:val="00497E94"/>
    <w:rsid w:val="004A094D"/>
    <w:rsid w:val="004A5EE0"/>
    <w:rsid w:val="004B16AF"/>
    <w:rsid w:val="004D002E"/>
    <w:rsid w:val="004D3B65"/>
    <w:rsid w:val="004D3C8E"/>
    <w:rsid w:val="004D7BA5"/>
    <w:rsid w:val="004E555B"/>
    <w:rsid w:val="004E5D55"/>
    <w:rsid w:val="004F0411"/>
    <w:rsid w:val="005000EF"/>
    <w:rsid w:val="00500224"/>
    <w:rsid w:val="00505DC6"/>
    <w:rsid w:val="005100B2"/>
    <w:rsid w:val="005123B3"/>
    <w:rsid w:val="005165F5"/>
    <w:rsid w:val="00517DEC"/>
    <w:rsid w:val="00526D09"/>
    <w:rsid w:val="00526F8C"/>
    <w:rsid w:val="005331C1"/>
    <w:rsid w:val="00533EF7"/>
    <w:rsid w:val="00534C60"/>
    <w:rsid w:val="00542BD9"/>
    <w:rsid w:val="0054589A"/>
    <w:rsid w:val="0057453B"/>
    <w:rsid w:val="0057627C"/>
    <w:rsid w:val="005805D8"/>
    <w:rsid w:val="005839FF"/>
    <w:rsid w:val="00587DE1"/>
    <w:rsid w:val="005A3099"/>
    <w:rsid w:val="005A3BCA"/>
    <w:rsid w:val="005B42C0"/>
    <w:rsid w:val="005E343A"/>
    <w:rsid w:val="005E474D"/>
    <w:rsid w:val="005F46A4"/>
    <w:rsid w:val="006245E8"/>
    <w:rsid w:val="006323CF"/>
    <w:rsid w:val="00632541"/>
    <w:rsid w:val="006340D2"/>
    <w:rsid w:val="00636AB4"/>
    <w:rsid w:val="00637E16"/>
    <w:rsid w:val="0064782E"/>
    <w:rsid w:val="00647C0E"/>
    <w:rsid w:val="00656CCE"/>
    <w:rsid w:val="006679D9"/>
    <w:rsid w:val="006738B3"/>
    <w:rsid w:val="00682F1E"/>
    <w:rsid w:val="00693464"/>
    <w:rsid w:val="006A0187"/>
    <w:rsid w:val="006A43A3"/>
    <w:rsid w:val="006A583A"/>
    <w:rsid w:val="006A64D7"/>
    <w:rsid w:val="006B6DD5"/>
    <w:rsid w:val="006D1693"/>
    <w:rsid w:val="006D6B1F"/>
    <w:rsid w:val="006D6DD3"/>
    <w:rsid w:val="006E3EAE"/>
    <w:rsid w:val="006E4D3D"/>
    <w:rsid w:val="006E59EF"/>
    <w:rsid w:val="006E78C0"/>
    <w:rsid w:val="006F5218"/>
    <w:rsid w:val="00701E54"/>
    <w:rsid w:val="007036FB"/>
    <w:rsid w:val="00704396"/>
    <w:rsid w:val="007044AE"/>
    <w:rsid w:val="0070578B"/>
    <w:rsid w:val="00705E78"/>
    <w:rsid w:val="00712E3E"/>
    <w:rsid w:val="00717ED3"/>
    <w:rsid w:val="007273FD"/>
    <w:rsid w:val="00731E9C"/>
    <w:rsid w:val="00732625"/>
    <w:rsid w:val="00737507"/>
    <w:rsid w:val="00740688"/>
    <w:rsid w:val="007460E5"/>
    <w:rsid w:val="0075037A"/>
    <w:rsid w:val="00761D8A"/>
    <w:rsid w:val="007743E6"/>
    <w:rsid w:val="00781BCF"/>
    <w:rsid w:val="00792607"/>
    <w:rsid w:val="007962BA"/>
    <w:rsid w:val="007A01F8"/>
    <w:rsid w:val="007B2E3E"/>
    <w:rsid w:val="007D067D"/>
    <w:rsid w:val="007E39B4"/>
    <w:rsid w:val="007E3DD9"/>
    <w:rsid w:val="007F044A"/>
    <w:rsid w:val="007F1837"/>
    <w:rsid w:val="007F71DB"/>
    <w:rsid w:val="0082050F"/>
    <w:rsid w:val="0082056D"/>
    <w:rsid w:val="00834D65"/>
    <w:rsid w:val="008366E3"/>
    <w:rsid w:val="00841BE3"/>
    <w:rsid w:val="008461B2"/>
    <w:rsid w:val="00853037"/>
    <w:rsid w:val="00866302"/>
    <w:rsid w:val="00873B18"/>
    <w:rsid w:val="00877522"/>
    <w:rsid w:val="00881452"/>
    <w:rsid w:val="008948F8"/>
    <w:rsid w:val="008A1B9D"/>
    <w:rsid w:val="008A4C3B"/>
    <w:rsid w:val="008B2DA1"/>
    <w:rsid w:val="008B5587"/>
    <w:rsid w:val="008D55AD"/>
    <w:rsid w:val="008D7CF4"/>
    <w:rsid w:val="008F01B2"/>
    <w:rsid w:val="008F1AE7"/>
    <w:rsid w:val="008F38E6"/>
    <w:rsid w:val="009075E6"/>
    <w:rsid w:val="00916DD0"/>
    <w:rsid w:val="00923140"/>
    <w:rsid w:val="00934A86"/>
    <w:rsid w:val="009362F7"/>
    <w:rsid w:val="009369FE"/>
    <w:rsid w:val="00937AD6"/>
    <w:rsid w:val="00937BC0"/>
    <w:rsid w:val="00940FA2"/>
    <w:rsid w:val="00954FF1"/>
    <w:rsid w:val="009637BF"/>
    <w:rsid w:val="00963EE3"/>
    <w:rsid w:val="0096536C"/>
    <w:rsid w:val="00965B36"/>
    <w:rsid w:val="009678AA"/>
    <w:rsid w:val="00973FFC"/>
    <w:rsid w:val="00981294"/>
    <w:rsid w:val="00981526"/>
    <w:rsid w:val="00990842"/>
    <w:rsid w:val="00992A8F"/>
    <w:rsid w:val="009A3F71"/>
    <w:rsid w:val="009C33C7"/>
    <w:rsid w:val="009C4CC7"/>
    <w:rsid w:val="009C5128"/>
    <w:rsid w:val="009D0FB1"/>
    <w:rsid w:val="009E0B19"/>
    <w:rsid w:val="009E6326"/>
    <w:rsid w:val="009F2A17"/>
    <w:rsid w:val="00A03933"/>
    <w:rsid w:val="00A0644C"/>
    <w:rsid w:val="00A13EC8"/>
    <w:rsid w:val="00A20063"/>
    <w:rsid w:val="00A32971"/>
    <w:rsid w:val="00A36BC7"/>
    <w:rsid w:val="00A41950"/>
    <w:rsid w:val="00A473A8"/>
    <w:rsid w:val="00A47CCA"/>
    <w:rsid w:val="00A51E5A"/>
    <w:rsid w:val="00A53A67"/>
    <w:rsid w:val="00A57B2A"/>
    <w:rsid w:val="00A70E5A"/>
    <w:rsid w:val="00A80DC2"/>
    <w:rsid w:val="00A95EFD"/>
    <w:rsid w:val="00AA1D50"/>
    <w:rsid w:val="00AB681A"/>
    <w:rsid w:val="00AC6042"/>
    <w:rsid w:val="00AC7F09"/>
    <w:rsid w:val="00AD603C"/>
    <w:rsid w:val="00AE7D18"/>
    <w:rsid w:val="00AE7D56"/>
    <w:rsid w:val="00AF0DD1"/>
    <w:rsid w:val="00AF3555"/>
    <w:rsid w:val="00B0209C"/>
    <w:rsid w:val="00B025D1"/>
    <w:rsid w:val="00B17E87"/>
    <w:rsid w:val="00B308D4"/>
    <w:rsid w:val="00B32F42"/>
    <w:rsid w:val="00B51C19"/>
    <w:rsid w:val="00B53961"/>
    <w:rsid w:val="00B53E05"/>
    <w:rsid w:val="00B54618"/>
    <w:rsid w:val="00B576A8"/>
    <w:rsid w:val="00B62B74"/>
    <w:rsid w:val="00B65C7F"/>
    <w:rsid w:val="00B65EE1"/>
    <w:rsid w:val="00B676A9"/>
    <w:rsid w:val="00B738FE"/>
    <w:rsid w:val="00B765DF"/>
    <w:rsid w:val="00B77472"/>
    <w:rsid w:val="00B807D5"/>
    <w:rsid w:val="00B8502F"/>
    <w:rsid w:val="00B8779F"/>
    <w:rsid w:val="00B9097A"/>
    <w:rsid w:val="00B971D5"/>
    <w:rsid w:val="00BC1E00"/>
    <w:rsid w:val="00BD28E1"/>
    <w:rsid w:val="00BE07E1"/>
    <w:rsid w:val="00BF0231"/>
    <w:rsid w:val="00BF2262"/>
    <w:rsid w:val="00BF45B8"/>
    <w:rsid w:val="00C1165F"/>
    <w:rsid w:val="00C13349"/>
    <w:rsid w:val="00C17895"/>
    <w:rsid w:val="00C25B35"/>
    <w:rsid w:val="00C340F5"/>
    <w:rsid w:val="00C352C6"/>
    <w:rsid w:val="00C402E2"/>
    <w:rsid w:val="00C45770"/>
    <w:rsid w:val="00C51B30"/>
    <w:rsid w:val="00C51F58"/>
    <w:rsid w:val="00C52BC2"/>
    <w:rsid w:val="00C54240"/>
    <w:rsid w:val="00C55D22"/>
    <w:rsid w:val="00C6763E"/>
    <w:rsid w:val="00C8093B"/>
    <w:rsid w:val="00C859D6"/>
    <w:rsid w:val="00C90DAA"/>
    <w:rsid w:val="00C92579"/>
    <w:rsid w:val="00C9311B"/>
    <w:rsid w:val="00C978C9"/>
    <w:rsid w:val="00CA6BCE"/>
    <w:rsid w:val="00CB457A"/>
    <w:rsid w:val="00CB580C"/>
    <w:rsid w:val="00CB7DB0"/>
    <w:rsid w:val="00CC0946"/>
    <w:rsid w:val="00CC472B"/>
    <w:rsid w:val="00CD0625"/>
    <w:rsid w:val="00CE236A"/>
    <w:rsid w:val="00CE7B36"/>
    <w:rsid w:val="00CF3551"/>
    <w:rsid w:val="00CF6493"/>
    <w:rsid w:val="00D014A3"/>
    <w:rsid w:val="00D015F7"/>
    <w:rsid w:val="00D13450"/>
    <w:rsid w:val="00D22439"/>
    <w:rsid w:val="00D259E0"/>
    <w:rsid w:val="00D30814"/>
    <w:rsid w:val="00D50C35"/>
    <w:rsid w:val="00D5118C"/>
    <w:rsid w:val="00D51A80"/>
    <w:rsid w:val="00D54F3D"/>
    <w:rsid w:val="00D55C21"/>
    <w:rsid w:val="00D62078"/>
    <w:rsid w:val="00D744C3"/>
    <w:rsid w:val="00D76EFE"/>
    <w:rsid w:val="00D7733E"/>
    <w:rsid w:val="00D80F1A"/>
    <w:rsid w:val="00D82F33"/>
    <w:rsid w:val="00D85226"/>
    <w:rsid w:val="00DA4CB8"/>
    <w:rsid w:val="00DA5B83"/>
    <w:rsid w:val="00DB209D"/>
    <w:rsid w:val="00DC7A1E"/>
    <w:rsid w:val="00DD4849"/>
    <w:rsid w:val="00DE4557"/>
    <w:rsid w:val="00DF0826"/>
    <w:rsid w:val="00DF2853"/>
    <w:rsid w:val="00DF5F65"/>
    <w:rsid w:val="00E00A31"/>
    <w:rsid w:val="00E05A5D"/>
    <w:rsid w:val="00E13401"/>
    <w:rsid w:val="00E209C3"/>
    <w:rsid w:val="00E25842"/>
    <w:rsid w:val="00E52CA7"/>
    <w:rsid w:val="00E56819"/>
    <w:rsid w:val="00E5723F"/>
    <w:rsid w:val="00E62DB4"/>
    <w:rsid w:val="00E7049D"/>
    <w:rsid w:val="00E72900"/>
    <w:rsid w:val="00E77BFB"/>
    <w:rsid w:val="00E95B16"/>
    <w:rsid w:val="00EA5CDD"/>
    <w:rsid w:val="00EB1B60"/>
    <w:rsid w:val="00EC13F4"/>
    <w:rsid w:val="00EC243E"/>
    <w:rsid w:val="00EC7C29"/>
    <w:rsid w:val="00ED4AD2"/>
    <w:rsid w:val="00ED76B8"/>
    <w:rsid w:val="00EE10A6"/>
    <w:rsid w:val="00EE7BAA"/>
    <w:rsid w:val="00F14DD0"/>
    <w:rsid w:val="00F17EC4"/>
    <w:rsid w:val="00F23C71"/>
    <w:rsid w:val="00F250A0"/>
    <w:rsid w:val="00F26F96"/>
    <w:rsid w:val="00F32555"/>
    <w:rsid w:val="00F33102"/>
    <w:rsid w:val="00F467E6"/>
    <w:rsid w:val="00F5246D"/>
    <w:rsid w:val="00F636FC"/>
    <w:rsid w:val="00F72268"/>
    <w:rsid w:val="00F73E3F"/>
    <w:rsid w:val="00F80474"/>
    <w:rsid w:val="00F81BE0"/>
    <w:rsid w:val="00F90BA9"/>
    <w:rsid w:val="00F91F47"/>
    <w:rsid w:val="00F91FAF"/>
    <w:rsid w:val="00F94308"/>
    <w:rsid w:val="00FA36CD"/>
    <w:rsid w:val="00FA3F0A"/>
    <w:rsid w:val="00FA4033"/>
    <w:rsid w:val="00FA5E92"/>
    <w:rsid w:val="00FB07F4"/>
    <w:rsid w:val="00FB231D"/>
    <w:rsid w:val="00FB588A"/>
    <w:rsid w:val="00FC4799"/>
    <w:rsid w:val="00FD6A20"/>
    <w:rsid w:val="00FD75A3"/>
    <w:rsid w:val="00FE12F8"/>
    <w:rsid w:val="00FE1F16"/>
    <w:rsid w:val="00FE2F0B"/>
    <w:rsid w:val="00FE7A9C"/>
    <w:rsid w:val="00FF1F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514B"/>
  <w15:chartTrackingRefBased/>
  <w15:docId w15:val="{2F1E8B1C-70A0-4ACA-A4FD-E75384CB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AD6"/>
    <w:pPr>
      <w:tabs>
        <w:tab w:val="center" w:pos="4513"/>
        <w:tab w:val="right" w:pos="9026"/>
      </w:tabs>
      <w:snapToGrid w:val="0"/>
    </w:pPr>
  </w:style>
  <w:style w:type="character" w:customStyle="1" w:styleId="Char">
    <w:name w:val="머리글 Char"/>
    <w:basedOn w:val="a0"/>
    <w:link w:val="a3"/>
    <w:uiPriority w:val="99"/>
    <w:rsid w:val="00937AD6"/>
  </w:style>
  <w:style w:type="paragraph" w:styleId="a4">
    <w:name w:val="footer"/>
    <w:basedOn w:val="a"/>
    <w:link w:val="Char0"/>
    <w:uiPriority w:val="99"/>
    <w:unhideWhenUsed/>
    <w:rsid w:val="00937AD6"/>
    <w:pPr>
      <w:tabs>
        <w:tab w:val="center" w:pos="4513"/>
        <w:tab w:val="right" w:pos="9026"/>
      </w:tabs>
      <w:snapToGrid w:val="0"/>
    </w:pPr>
  </w:style>
  <w:style w:type="character" w:customStyle="1" w:styleId="Char0">
    <w:name w:val="바닥글 Char"/>
    <w:basedOn w:val="a0"/>
    <w:link w:val="a4"/>
    <w:uiPriority w:val="99"/>
    <w:rsid w:val="00937AD6"/>
  </w:style>
  <w:style w:type="character" w:styleId="a5">
    <w:name w:val="line number"/>
    <w:basedOn w:val="a0"/>
    <w:uiPriority w:val="99"/>
    <w:semiHidden/>
    <w:unhideWhenUsed/>
    <w:rsid w:val="00937AD6"/>
  </w:style>
  <w:style w:type="paragraph" w:styleId="a6">
    <w:name w:val="annotation text"/>
    <w:basedOn w:val="a"/>
    <w:link w:val="Char1"/>
    <w:uiPriority w:val="99"/>
    <w:unhideWhenUsed/>
    <w:rsid w:val="00EC7C29"/>
    <w:pPr>
      <w:spacing w:line="240" w:lineRule="auto"/>
    </w:pPr>
    <w:rPr>
      <w:szCs w:val="20"/>
    </w:rPr>
  </w:style>
  <w:style w:type="character" w:customStyle="1" w:styleId="Char1">
    <w:name w:val="메모 텍스트 Char"/>
    <w:basedOn w:val="a0"/>
    <w:link w:val="a6"/>
    <w:uiPriority w:val="99"/>
    <w:rsid w:val="00EC7C29"/>
    <w:rPr>
      <w:szCs w:val="20"/>
    </w:rPr>
  </w:style>
  <w:style w:type="character" w:styleId="a7">
    <w:name w:val="footnote reference"/>
    <w:basedOn w:val="a0"/>
    <w:uiPriority w:val="99"/>
    <w:semiHidden/>
    <w:unhideWhenUsed/>
    <w:rsid w:val="00EC7C29"/>
    <w:rPr>
      <w:vertAlign w:val="superscript"/>
    </w:rPr>
  </w:style>
  <w:style w:type="character" w:styleId="a8">
    <w:name w:val="annotation reference"/>
    <w:basedOn w:val="a0"/>
    <w:uiPriority w:val="99"/>
    <w:semiHidden/>
    <w:unhideWhenUsed/>
    <w:rsid w:val="00EC7C29"/>
    <w:rPr>
      <w:sz w:val="16"/>
      <w:szCs w:val="16"/>
    </w:rPr>
  </w:style>
  <w:style w:type="paragraph" w:styleId="a9">
    <w:name w:val="Balloon Text"/>
    <w:basedOn w:val="a"/>
    <w:link w:val="Char2"/>
    <w:uiPriority w:val="99"/>
    <w:semiHidden/>
    <w:unhideWhenUsed/>
    <w:rsid w:val="00EC7C2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EC7C29"/>
    <w:rPr>
      <w:rFonts w:asciiTheme="majorHAnsi" w:eastAsiaTheme="majorEastAsia" w:hAnsiTheme="majorHAnsi" w:cstheme="majorBidi"/>
      <w:sz w:val="18"/>
      <w:szCs w:val="18"/>
    </w:rPr>
  </w:style>
  <w:style w:type="table" w:styleId="aa">
    <w:name w:val="Table Grid"/>
    <w:basedOn w:val="a1"/>
    <w:uiPriority w:val="39"/>
    <w:rsid w:val="00E134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1F4B14"/>
    <w:pPr>
      <w:snapToGrid w:val="0"/>
      <w:spacing w:after="0" w:line="384" w:lineRule="auto"/>
    </w:pPr>
    <w:rPr>
      <w:rFonts w:ascii="굴림" w:eastAsia="굴림" w:hAnsi="굴림" w:cs="굴림"/>
      <w:color w:val="000000"/>
      <w:kern w:val="0"/>
      <w:szCs w:val="20"/>
    </w:rPr>
  </w:style>
  <w:style w:type="paragraph" w:styleId="ac">
    <w:name w:val="caption"/>
    <w:basedOn w:val="a"/>
    <w:next w:val="a"/>
    <w:uiPriority w:val="35"/>
    <w:unhideWhenUsed/>
    <w:qFormat/>
    <w:rsid w:val="00B738FE"/>
    <w:pPr>
      <w:spacing w:line="256" w:lineRule="auto"/>
    </w:pPr>
    <w:rPr>
      <w:b/>
      <w:bCs/>
      <w:szCs w:val="20"/>
    </w:rPr>
  </w:style>
  <w:style w:type="paragraph" w:styleId="ad">
    <w:name w:val="annotation subject"/>
    <w:basedOn w:val="a6"/>
    <w:next w:val="a6"/>
    <w:link w:val="Char3"/>
    <w:uiPriority w:val="99"/>
    <w:semiHidden/>
    <w:unhideWhenUsed/>
    <w:rsid w:val="00EE10A6"/>
    <w:pPr>
      <w:spacing w:line="259" w:lineRule="auto"/>
      <w:jc w:val="left"/>
    </w:pPr>
    <w:rPr>
      <w:b/>
      <w:bCs/>
      <w:szCs w:val="22"/>
    </w:rPr>
  </w:style>
  <w:style w:type="character" w:customStyle="1" w:styleId="Char3">
    <w:name w:val="메모 주제 Char"/>
    <w:basedOn w:val="Char1"/>
    <w:link w:val="ad"/>
    <w:uiPriority w:val="99"/>
    <w:semiHidden/>
    <w:rsid w:val="00EE10A6"/>
    <w:rPr>
      <w:b/>
      <w:bCs/>
      <w:szCs w:val="20"/>
    </w:rPr>
  </w:style>
  <w:style w:type="paragraph" w:styleId="ae">
    <w:name w:val="Revision"/>
    <w:hidden/>
    <w:uiPriority w:val="99"/>
    <w:semiHidden/>
    <w:rsid w:val="00B17E87"/>
    <w:pPr>
      <w:spacing w:after="0" w:line="240" w:lineRule="auto"/>
      <w:jc w:val="left"/>
    </w:pPr>
  </w:style>
  <w:style w:type="character" w:styleId="af">
    <w:name w:val="Hyperlink"/>
    <w:basedOn w:val="a0"/>
    <w:uiPriority w:val="99"/>
    <w:unhideWhenUsed/>
    <w:rsid w:val="0098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6236">
      <w:bodyDiv w:val="1"/>
      <w:marLeft w:val="0"/>
      <w:marRight w:val="0"/>
      <w:marTop w:val="0"/>
      <w:marBottom w:val="0"/>
      <w:divBdr>
        <w:top w:val="none" w:sz="0" w:space="0" w:color="auto"/>
        <w:left w:val="none" w:sz="0" w:space="0" w:color="auto"/>
        <w:bottom w:val="none" w:sz="0" w:space="0" w:color="auto"/>
        <w:right w:val="none" w:sz="0" w:space="0" w:color="auto"/>
      </w:divBdr>
    </w:div>
    <w:div w:id="508179119">
      <w:bodyDiv w:val="1"/>
      <w:marLeft w:val="0"/>
      <w:marRight w:val="0"/>
      <w:marTop w:val="0"/>
      <w:marBottom w:val="0"/>
      <w:divBdr>
        <w:top w:val="none" w:sz="0" w:space="0" w:color="auto"/>
        <w:left w:val="none" w:sz="0" w:space="0" w:color="auto"/>
        <w:bottom w:val="none" w:sz="0" w:space="0" w:color="auto"/>
        <w:right w:val="none" w:sz="0" w:space="0" w:color="auto"/>
      </w:divBdr>
      <w:divsChild>
        <w:div w:id="1864511346">
          <w:marLeft w:val="0"/>
          <w:marRight w:val="0"/>
          <w:marTop w:val="0"/>
          <w:marBottom w:val="0"/>
          <w:divBdr>
            <w:top w:val="none" w:sz="0" w:space="0" w:color="auto"/>
            <w:left w:val="none" w:sz="0" w:space="0" w:color="auto"/>
            <w:bottom w:val="none" w:sz="0" w:space="0" w:color="auto"/>
            <w:right w:val="none" w:sz="0" w:space="0" w:color="auto"/>
          </w:divBdr>
          <w:divsChild>
            <w:div w:id="2144153459">
              <w:marLeft w:val="0"/>
              <w:marRight w:val="0"/>
              <w:marTop w:val="0"/>
              <w:marBottom w:val="0"/>
              <w:divBdr>
                <w:top w:val="none" w:sz="0" w:space="0" w:color="auto"/>
                <w:left w:val="none" w:sz="0" w:space="0" w:color="auto"/>
                <w:bottom w:val="none" w:sz="0" w:space="0" w:color="auto"/>
                <w:right w:val="none" w:sz="0" w:space="0" w:color="auto"/>
              </w:divBdr>
              <w:divsChild>
                <w:div w:id="1447315741">
                  <w:marLeft w:val="0"/>
                  <w:marRight w:val="0"/>
                  <w:marTop w:val="0"/>
                  <w:marBottom w:val="0"/>
                  <w:divBdr>
                    <w:top w:val="none" w:sz="0" w:space="0" w:color="auto"/>
                    <w:left w:val="none" w:sz="0" w:space="0" w:color="auto"/>
                    <w:bottom w:val="none" w:sz="0" w:space="0" w:color="auto"/>
                    <w:right w:val="none" w:sz="0" w:space="0" w:color="auto"/>
                  </w:divBdr>
                  <w:divsChild>
                    <w:div w:id="6919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640">
          <w:marLeft w:val="0"/>
          <w:marRight w:val="0"/>
          <w:marTop w:val="0"/>
          <w:marBottom w:val="0"/>
          <w:divBdr>
            <w:top w:val="none" w:sz="0" w:space="0" w:color="auto"/>
            <w:left w:val="none" w:sz="0" w:space="0" w:color="auto"/>
            <w:bottom w:val="none" w:sz="0" w:space="0" w:color="auto"/>
            <w:right w:val="none" w:sz="0" w:space="0" w:color="auto"/>
          </w:divBdr>
          <w:divsChild>
            <w:div w:id="1300037710">
              <w:marLeft w:val="0"/>
              <w:marRight w:val="0"/>
              <w:marTop w:val="0"/>
              <w:marBottom w:val="0"/>
              <w:divBdr>
                <w:top w:val="none" w:sz="0" w:space="0" w:color="auto"/>
                <w:left w:val="none" w:sz="0" w:space="0" w:color="auto"/>
                <w:bottom w:val="none" w:sz="0" w:space="0" w:color="auto"/>
                <w:right w:val="none" w:sz="0" w:space="0" w:color="auto"/>
              </w:divBdr>
              <w:divsChild>
                <w:div w:id="13665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78007">
      <w:bodyDiv w:val="1"/>
      <w:marLeft w:val="0"/>
      <w:marRight w:val="0"/>
      <w:marTop w:val="0"/>
      <w:marBottom w:val="0"/>
      <w:divBdr>
        <w:top w:val="none" w:sz="0" w:space="0" w:color="auto"/>
        <w:left w:val="none" w:sz="0" w:space="0" w:color="auto"/>
        <w:bottom w:val="none" w:sz="0" w:space="0" w:color="auto"/>
        <w:right w:val="none" w:sz="0" w:space="0" w:color="auto"/>
      </w:divBdr>
    </w:div>
    <w:div w:id="604381405">
      <w:bodyDiv w:val="1"/>
      <w:marLeft w:val="0"/>
      <w:marRight w:val="0"/>
      <w:marTop w:val="0"/>
      <w:marBottom w:val="0"/>
      <w:divBdr>
        <w:top w:val="none" w:sz="0" w:space="0" w:color="auto"/>
        <w:left w:val="none" w:sz="0" w:space="0" w:color="auto"/>
        <w:bottom w:val="none" w:sz="0" w:space="0" w:color="auto"/>
        <w:right w:val="none" w:sz="0" w:space="0" w:color="auto"/>
      </w:divBdr>
    </w:div>
    <w:div w:id="759790675">
      <w:bodyDiv w:val="1"/>
      <w:marLeft w:val="0"/>
      <w:marRight w:val="0"/>
      <w:marTop w:val="0"/>
      <w:marBottom w:val="0"/>
      <w:divBdr>
        <w:top w:val="none" w:sz="0" w:space="0" w:color="auto"/>
        <w:left w:val="none" w:sz="0" w:space="0" w:color="auto"/>
        <w:bottom w:val="none" w:sz="0" w:space="0" w:color="auto"/>
        <w:right w:val="none" w:sz="0" w:space="0" w:color="auto"/>
      </w:divBdr>
    </w:div>
    <w:div w:id="891695771">
      <w:bodyDiv w:val="1"/>
      <w:marLeft w:val="0"/>
      <w:marRight w:val="0"/>
      <w:marTop w:val="0"/>
      <w:marBottom w:val="0"/>
      <w:divBdr>
        <w:top w:val="none" w:sz="0" w:space="0" w:color="auto"/>
        <w:left w:val="none" w:sz="0" w:space="0" w:color="auto"/>
        <w:bottom w:val="none" w:sz="0" w:space="0" w:color="auto"/>
        <w:right w:val="none" w:sz="0" w:space="0" w:color="auto"/>
      </w:divBdr>
    </w:div>
    <w:div w:id="915478980">
      <w:bodyDiv w:val="1"/>
      <w:marLeft w:val="0"/>
      <w:marRight w:val="0"/>
      <w:marTop w:val="0"/>
      <w:marBottom w:val="0"/>
      <w:divBdr>
        <w:top w:val="none" w:sz="0" w:space="0" w:color="auto"/>
        <w:left w:val="none" w:sz="0" w:space="0" w:color="auto"/>
        <w:bottom w:val="none" w:sz="0" w:space="0" w:color="auto"/>
        <w:right w:val="none" w:sz="0" w:space="0" w:color="auto"/>
      </w:divBdr>
    </w:div>
    <w:div w:id="931276047">
      <w:bodyDiv w:val="1"/>
      <w:marLeft w:val="0"/>
      <w:marRight w:val="0"/>
      <w:marTop w:val="0"/>
      <w:marBottom w:val="0"/>
      <w:divBdr>
        <w:top w:val="none" w:sz="0" w:space="0" w:color="auto"/>
        <w:left w:val="none" w:sz="0" w:space="0" w:color="auto"/>
        <w:bottom w:val="none" w:sz="0" w:space="0" w:color="auto"/>
        <w:right w:val="none" w:sz="0" w:space="0" w:color="auto"/>
      </w:divBdr>
    </w:div>
    <w:div w:id="1042677812">
      <w:bodyDiv w:val="1"/>
      <w:marLeft w:val="0"/>
      <w:marRight w:val="0"/>
      <w:marTop w:val="0"/>
      <w:marBottom w:val="0"/>
      <w:divBdr>
        <w:top w:val="none" w:sz="0" w:space="0" w:color="auto"/>
        <w:left w:val="none" w:sz="0" w:space="0" w:color="auto"/>
        <w:bottom w:val="none" w:sz="0" w:space="0" w:color="auto"/>
        <w:right w:val="none" w:sz="0" w:space="0" w:color="auto"/>
      </w:divBdr>
    </w:div>
    <w:div w:id="1281913683">
      <w:bodyDiv w:val="1"/>
      <w:marLeft w:val="0"/>
      <w:marRight w:val="0"/>
      <w:marTop w:val="0"/>
      <w:marBottom w:val="0"/>
      <w:divBdr>
        <w:top w:val="none" w:sz="0" w:space="0" w:color="auto"/>
        <w:left w:val="none" w:sz="0" w:space="0" w:color="auto"/>
        <w:bottom w:val="none" w:sz="0" w:space="0" w:color="auto"/>
        <w:right w:val="none" w:sz="0" w:space="0" w:color="auto"/>
      </w:divBdr>
    </w:div>
    <w:div w:id="1392389940">
      <w:bodyDiv w:val="1"/>
      <w:marLeft w:val="0"/>
      <w:marRight w:val="0"/>
      <w:marTop w:val="0"/>
      <w:marBottom w:val="0"/>
      <w:divBdr>
        <w:top w:val="none" w:sz="0" w:space="0" w:color="auto"/>
        <w:left w:val="none" w:sz="0" w:space="0" w:color="auto"/>
        <w:bottom w:val="none" w:sz="0" w:space="0" w:color="auto"/>
        <w:right w:val="none" w:sz="0" w:space="0" w:color="auto"/>
      </w:divBdr>
    </w:div>
    <w:div w:id="1419131083">
      <w:bodyDiv w:val="1"/>
      <w:marLeft w:val="0"/>
      <w:marRight w:val="0"/>
      <w:marTop w:val="0"/>
      <w:marBottom w:val="0"/>
      <w:divBdr>
        <w:top w:val="none" w:sz="0" w:space="0" w:color="auto"/>
        <w:left w:val="none" w:sz="0" w:space="0" w:color="auto"/>
        <w:bottom w:val="none" w:sz="0" w:space="0" w:color="auto"/>
        <w:right w:val="none" w:sz="0" w:space="0" w:color="auto"/>
      </w:divBdr>
      <w:divsChild>
        <w:div w:id="1130980211">
          <w:marLeft w:val="0"/>
          <w:marRight w:val="0"/>
          <w:marTop w:val="0"/>
          <w:marBottom w:val="0"/>
          <w:divBdr>
            <w:top w:val="none" w:sz="0" w:space="0" w:color="auto"/>
            <w:left w:val="none" w:sz="0" w:space="0" w:color="auto"/>
            <w:bottom w:val="none" w:sz="0" w:space="0" w:color="auto"/>
            <w:right w:val="none" w:sz="0" w:space="0" w:color="auto"/>
          </w:divBdr>
          <w:divsChild>
            <w:div w:id="413011994">
              <w:marLeft w:val="0"/>
              <w:marRight w:val="0"/>
              <w:marTop w:val="0"/>
              <w:marBottom w:val="0"/>
              <w:divBdr>
                <w:top w:val="none" w:sz="0" w:space="0" w:color="auto"/>
                <w:left w:val="none" w:sz="0" w:space="0" w:color="auto"/>
                <w:bottom w:val="none" w:sz="0" w:space="0" w:color="auto"/>
                <w:right w:val="none" w:sz="0" w:space="0" w:color="auto"/>
              </w:divBdr>
              <w:divsChild>
                <w:div w:id="997998263">
                  <w:marLeft w:val="0"/>
                  <w:marRight w:val="0"/>
                  <w:marTop w:val="0"/>
                  <w:marBottom w:val="0"/>
                  <w:divBdr>
                    <w:top w:val="none" w:sz="0" w:space="0" w:color="auto"/>
                    <w:left w:val="none" w:sz="0" w:space="0" w:color="auto"/>
                    <w:bottom w:val="none" w:sz="0" w:space="0" w:color="auto"/>
                    <w:right w:val="none" w:sz="0" w:space="0" w:color="auto"/>
                  </w:divBdr>
                  <w:divsChild>
                    <w:div w:id="8732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3008">
      <w:bodyDiv w:val="1"/>
      <w:marLeft w:val="0"/>
      <w:marRight w:val="0"/>
      <w:marTop w:val="0"/>
      <w:marBottom w:val="0"/>
      <w:divBdr>
        <w:top w:val="none" w:sz="0" w:space="0" w:color="auto"/>
        <w:left w:val="none" w:sz="0" w:space="0" w:color="auto"/>
        <w:bottom w:val="none" w:sz="0" w:space="0" w:color="auto"/>
        <w:right w:val="none" w:sz="0" w:space="0" w:color="auto"/>
      </w:divBdr>
      <w:divsChild>
        <w:div w:id="2027899985">
          <w:marLeft w:val="0"/>
          <w:marRight w:val="0"/>
          <w:marTop w:val="0"/>
          <w:marBottom w:val="0"/>
          <w:divBdr>
            <w:top w:val="none" w:sz="0" w:space="0" w:color="auto"/>
            <w:left w:val="none" w:sz="0" w:space="0" w:color="auto"/>
            <w:bottom w:val="none" w:sz="0" w:space="0" w:color="auto"/>
            <w:right w:val="none" w:sz="0" w:space="0" w:color="auto"/>
          </w:divBdr>
          <w:divsChild>
            <w:div w:id="1104764794">
              <w:marLeft w:val="0"/>
              <w:marRight w:val="0"/>
              <w:marTop w:val="0"/>
              <w:marBottom w:val="0"/>
              <w:divBdr>
                <w:top w:val="none" w:sz="0" w:space="0" w:color="auto"/>
                <w:left w:val="none" w:sz="0" w:space="0" w:color="auto"/>
                <w:bottom w:val="none" w:sz="0" w:space="0" w:color="auto"/>
                <w:right w:val="none" w:sz="0" w:space="0" w:color="auto"/>
              </w:divBdr>
              <w:divsChild>
                <w:div w:id="154927706">
                  <w:marLeft w:val="0"/>
                  <w:marRight w:val="0"/>
                  <w:marTop w:val="0"/>
                  <w:marBottom w:val="0"/>
                  <w:divBdr>
                    <w:top w:val="none" w:sz="0" w:space="0" w:color="auto"/>
                    <w:left w:val="none" w:sz="0" w:space="0" w:color="auto"/>
                    <w:bottom w:val="none" w:sz="0" w:space="0" w:color="auto"/>
                    <w:right w:val="none" w:sz="0" w:space="0" w:color="auto"/>
                  </w:divBdr>
                  <w:divsChild>
                    <w:div w:id="2098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3452">
          <w:marLeft w:val="0"/>
          <w:marRight w:val="0"/>
          <w:marTop w:val="0"/>
          <w:marBottom w:val="0"/>
          <w:divBdr>
            <w:top w:val="none" w:sz="0" w:space="0" w:color="auto"/>
            <w:left w:val="none" w:sz="0" w:space="0" w:color="auto"/>
            <w:bottom w:val="none" w:sz="0" w:space="0" w:color="auto"/>
            <w:right w:val="none" w:sz="0" w:space="0" w:color="auto"/>
          </w:divBdr>
          <w:divsChild>
            <w:div w:id="750734876">
              <w:marLeft w:val="0"/>
              <w:marRight w:val="0"/>
              <w:marTop w:val="0"/>
              <w:marBottom w:val="0"/>
              <w:divBdr>
                <w:top w:val="none" w:sz="0" w:space="0" w:color="auto"/>
                <w:left w:val="none" w:sz="0" w:space="0" w:color="auto"/>
                <w:bottom w:val="none" w:sz="0" w:space="0" w:color="auto"/>
                <w:right w:val="none" w:sz="0" w:space="0" w:color="auto"/>
              </w:divBdr>
              <w:divsChild>
                <w:div w:id="16582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5997">
      <w:bodyDiv w:val="1"/>
      <w:marLeft w:val="0"/>
      <w:marRight w:val="0"/>
      <w:marTop w:val="0"/>
      <w:marBottom w:val="0"/>
      <w:divBdr>
        <w:top w:val="none" w:sz="0" w:space="0" w:color="auto"/>
        <w:left w:val="none" w:sz="0" w:space="0" w:color="auto"/>
        <w:bottom w:val="none" w:sz="0" w:space="0" w:color="auto"/>
        <w:right w:val="none" w:sz="0" w:space="0" w:color="auto"/>
      </w:divBdr>
    </w:div>
    <w:div w:id="1564440646">
      <w:bodyDiv w:val="1"/>
      <w:marLeft w:val="0"/>
      <w:marRight w:val="0"/>
      <w:marTop w:val="0"/>
      <w:marBottom w:val="0"/>
      <w:divBdr>
        <w:top w:val="none" w:sz="0" w:space="0" w:color="auto"/>
        <w:left w:val="none" w:sz="0" w:space="0" w:color="auto"/>
        <w:bottom w:val="none" w:sz="0" w:space="0" w:color="auto"/>
        <w:right w:val="none" w:sz="0" w:space="0" w:color="auto"/>
      </w:divBdr>
    </w:div>
    <w:div w:id="1739550867">
      <w:bodyDiv w:val="1"/>
      <w:marLeft w:val="0"/>
      <w:marRight w:val="0"/>
      <w:marTop w:val="0"/>
      <w:marBottom w:val="0"/>
      <w:divBdr>
        <w:top w:val="none" w:sz="0" w:space="0" w:color="auto"/>
        <w:left w:val="none" w:sz="0" w:space="0" w:color="auto"/>
        <w:bottom w:val="none" w:sz="0" w:space="0" w:color="auto"/>
        <w:right w:val="none" w:sz="0" w:space="0" w:color="auto"/>
      </w:divBdr>
    </w:div>
    <w:div w:id="1792163866">
      <w:bodyDiv w:val="1"/>
      <w:marLeft w:val="0"/>
      <w:marRight w:val="0"/>
      <w:marTop w:val="0"/>
      <w:marBottom w:val="0"/>
      <w:divBdr>
        <w:top w:val="none" w:sz="0" w:space="0" w:color="auto"/>
        <w:left w:val="none" w:sz="0" w:space="0" w:color="auto"/>
        <w:bottom w:val="none" w:sz="0" w:space="0" w:color="auto"/>
        <w:right w:val="none" w:sz="0" w:space="0" w:color="auto"/>
      </w:divBdr>
    </w:div>
    <w:div w:id="1869492314">
      <w:bodyDiv w:val="1"/>
      <w:marLeft w:val="0"/>
      <w:marRight w:val="0"/>
      <w:marTop w:val="0"/>
      <w:marBottom w:val="0"/>
      <w:divBdr>
        <w:top w:val="none" w:sz="0" w:space="0" w:color="auto"/>
        <w:left w:val="none" w:sz="0" w:space="0" w:color="auto"/>
        <w:bottom w:val="none" w:sz="0" w:space="0" w:color="auto"/>
        <w:right w:val="none" w:sz="0" w:space="0" w:color="auto"/>
      </w:divBdr>
    </w:div>
    <w:div w:id="1937471274">
      <w:bodyDiv w:val="1"/>
      <w:marLeft w:val="0"/>
      <w:marRight w:val="0"/>
      <w:marTop w:val="0"/>
      <w:marBottom w:val="0"/>
      <w:divBdr>
        <w:top w:val="none" w:sz="0" w:space="0" w:color="auto"/>
        <w:left w:val="none" w:sz="0" w:space="0" w:color="auto"/>
        <w:bottom w:val="none" w:sz="0" w:space="0" w:color="auto"/>
        <w:right w:val="none" w:sz="0" w:space="0" w:color="auto"/>
      </w:divBdr>
    </w:div>
    <w:div w:id="2010908156">
      <w:bodyDiv w:val="1"/>
      <w:marLeft w:val="0"/>
      <w:marRight w:val="0"/>
      <w:marTop w:val="0"/>
      <w:marBottom w:val="0"/>
      <w:divBdr>
        <w:top w:val="none" w:sz="0" w:space="0" w:color="auto"/>
        <w:left w:val="none" w:sz="0" w:space="0" w:color="auto"/>
        <w:bottom w:val="none" w:sz="0" w:space="0" w:color="auto"/>
        <w:right w:val="none" w:sz="0" w:space="0" w:color="auto"/>
      </w:divBdr>
    </w:div>
    <w:div w:id="2012947920">
      <w:bodyDiv w:val="1"/>
      <w:marLeft w:val="0"/>
      <w:marRight w:val="0"/>
      <w:marTop w:val="0"/>
      <w:marBottom w:val="0"/>
      <w:divBdr>
        <w:top w:val="none" w:sz="0" w:space="0" w:color="auto"/>
        <w:left w:val="none" w:sz="0" w:space="0" w:color="auto"/>
        <w:bottom w:val="none" w:sz="0" w:space="0" w:color="auto"/>
        <w:right w:val="none" w:sz="0" w:space="0" w:color="auto"/>
      </w:divBdr>
    </w:div>
    <w:div w:id="2066488024">
      <w:bodyDiv w:val="1"/>
      <w:marLeft w:val="0"/>
      <w:marRight w:val="0"/>
      <w:marTop w:val="0"/>
      <w:marBottom w:val="0"/>
      <w:divBdr>
        <w:top w:val="none" w:sz="0" w:space="0" w:color="auto"/>
        <w:left w:val="none" w:sz="0" w:space="0" w:color="auto"/>
        <w:bottom w:val="none" w:sz="0" w:space="0" w:color="auto"/>
        <w:right w:val="none" w:sz="0" w:space="0" w:color="auto"/>
      </w:divBdr>
    </w:div>
    <w:div w:id="20752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3678-190A-4BF8-95AC-182F9FB5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1</Pages>
  <Words>38374</Words>
  <Characters>218738</Characters>
  <Application>Microsoft Office Word</Application>
  <DocSecurity>0</DocSecurity>
  <Lines>1822</Lines>
  <Paragraphs>513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2021-05-04T03:03:00Z</dcterms:created>
  <dcterms:modified xsi:type="dcterms:W3CDTF">2021-05-28T17:21:00Z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cc264041-e565-3031-89cd-23c9debfdeb1</vt:lpwstr>
  </property>
  <property fmtid="{D5CDD505-2E9C-101B-9397-08002B2CF9AE}" pid="24" name="Mendeley Citation Style_1">
    <vt:lpwstr>http://www.zotero.org/styles/nature</vt:lpwstr>
  </property>
</Properties>
</file>